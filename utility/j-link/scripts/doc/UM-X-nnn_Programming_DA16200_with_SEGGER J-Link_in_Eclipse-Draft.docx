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898637"/>
    <w:bookmarkStart w:id="1" w:name="_Toc421626446"/>
    <w:bookmarkStart w:id="2" w:name="_Toc421623242"/>
    <w:bookmarkStart w:id="3" w:name="_Ref330998951"/>
    <w:bookmarkStart w:id="4" w:name="_Ref330998944"/>
    <w:p w14:paraId="36D65834" w14:textId="77777777" w:rsidR="002E4280" w:rsidRPr="00CC6B30" w:rsidRDefault="002E4280" w:rsidP="002E4280">
      <w:pPr>
        <w:pStyle w:val="HeadingCover1"/>
      </w:pPr>
      <w:r w:rsidRPr="00E95A98">
        <w:fldChar w:fldCharType="begin"/>
      </w:r>
      <w:r w:rsidRPr="00CC6B30">
        <w:instrText xml:space="preserve"> DOCPROPERTY  TEMPLATE_NAME  \* MERGEFORMAT </w:instrText>
      </w:r>
      <w:r w:rsidRPr="00E95A98">
        <w:fldChar w:fldCharType="separate"/>
      </w:r>
      <w:r w:rsidR="00EE1A66">
        <w:t>User Manual</w:t>
      </w:r>
      <w:r w:rsidRPr="00E95A98">
        <w:fldChar w:fldCharType="end"/>
      </w:r>
    </w:p>
    <w:p w14:paraId="580281E7" w14:textId="56134ADC" w:rsidR="002E4280" w:rsidRPr="00CC6B30" w:rsidRDefault="006B20E1" w:rsidP="002E4280">
      <w:pPr>
        <w:pStyle w:val="HeadingCover2"/>
      </w:pPr>
      <w:sdt>
        <w:sdtPr>
          <w:alias w:val="Title"/>
          <w:tag w:val=""/>
          <w:id w:val="-1539123944"/>
          <w:placeholder>
            <w:docPart w:val="B42B2E0BC0A843A78E6AD0D92BE8FD62"/>
          </w:placeholder>
          <w:dataBinding w:prefixMappings="xmlns:ns0='http://purl.org/dc/elements/1.1/' xmlns:ns1='http://schemas.openxmlformats.org/package/2006/metadata/core-properties' " w:xpath="/ns1:coreProperties[1]/ns0:title[1]" w:storeItemID="{6C3C8BC8-F283-45AE-878A-BAB7291924A1}"/>
          <w:text/>
        </w:sdtPr>
        <w:sdtEndPr/>
        <w:sdtContent>
          <w:r w:rsidR="00EE1A66" w:rsidRPr="00EE1A66">
            <w:t>Programming DA16200 with SEGGER J-Link in Eclipse</w:t>
          </w:r>
        </w:sdtContent>
      </w:sdt>
    </w:p>
    <w:p w14:paraId="733E71E7" w14:textId="77777777" w:rsidR="002E4280" w:rsidRPr="00CC6B30" w:rsidRDefault="006B20E1" w:rsidP="002E4280">
      <w:pPr>
        <w:pStyle w:val="HeadingCover3"/>
      </w:pPr>
      <w:sdt>
        <w:sdtPr>
          <w:alias w:val="Keywords"/>
          <w:tag w:val=""/>
          <w:id w:val="1741132915"/>
          <w:placeholder>
            <w:docPart w:val="934C2B481D5D4F62BD71F30E98018112"/>
          </w:placeholder>
          <w:dataBinding w:prefixMappings="xmlns:ns0='http://purl.org/dc/elements/1.1/' xmlns:ns1='http://schemas.openxmlformats.org/package/2006/metadata/core-properties' " w:xpath="/ns1:coreProperties[1]/ns1:keywords[1]" w:storeItemID="{6C3C8BC8-F283-45AE-878A-BAB7291924A1}"/>
          <w:text/>
        </w:sdtPr>
        <w:sdtEndPr/>
        <w:sdtContent>
          <w:r w:rsidR="005836F7">
            <w:t>UM-&lt;X&gt;-&lt;nnn&gt;</w:t>
          </w:r>
        </w:sdtContent>
      </w:sdt>
    </w:p>
    <w:p w14:paraId="3DA495D7" w14:textId="77777777" w:rsidR="002E4280" w:rsidRPr="00CC6B30" w:rsidRDefault="002E4280" w:rsidP="002E4280">
      <w:pPr>
        <w:pStyle w:val="HeadingUnnumbered"/>
      </w:pPr>
      <w:bookmarkStart w:id="5" w:name="_Toc451357557"/>
      <w:bookmarkStart w:id="6" w:name="_Toc495673106"/>
      <w:bookmarkStart w:id="7" w:name="_Toc4665332"/>
      <w:bookmarkStart w:id="8" w:name="_Toc15458539"/>
      <w:bookmarkStart w:id="9" w:name="_Toc96963385"/>
      <w:r w:rsidRPr="00CC6B30">
        <w:t>Abstract</w:t>
      </w:r>
      <w:bookmarkEnd w:id="5"/>
      <w:bookmarkEnd w:id="6"/>
      <w:bookmarkEnd w:id="7"/>
      <w:bookmarkEnd w:id="8"/>
      <w:bookmarkEnd w:id="9"/>
    </w:p>
    <w:sdt>
      <w:sdtPr>
        <w:alias w:val="Comments"/>
        <w:tag w:val=""/>
        <w:id w:val="1530372702"/>
        <w:placeholder>
          <w:docPart w:val="F1AD4FD7F99646E7ACCA62FD78F029A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E153ABC" w14:textId="77777777" w:rsidR="002E4280" w:rsidRPr="00CC6B30" w:rsidRDefault="00401CC3" w:rsidP="002E4280">
          <w:pPr>
            <w:pStyle w:val="AbstractBody"/>
          </w:pPr>
          <w:r>
            <w:t>The abstract must describe the target hardware or software and the purpose of this document. Optionally the measurement method, results and conclusions can be added when applicable.</w:t>
          </w:r>
        </w:p>
      </w:sdtContent>
    </w:sdt>
    <w:p w14:paraId="3F7B3223" w14:textId="77777777" w:rsidR="002E4280" w:rsidRDefault="002E4280" w:rsidP="002E4280">
      <w:pPr>
        <w:pStyle w:val="Instructions"/>
      </w:pPr>
      <w:r>
        <w:t>Do not remove this section break!</w:t>
      </w:r>
    </w:p>
    <w:p w14:paraId="743F3BA8" w14:textId="77777777" w:rsidR="002E4280" w:rsidRDefault="002E4280" w:rsidP="00B53509">
      <w:pPr>
        <w:pStyle w:val="Body"/>
      </w:pPr>
    </w:p>
    <w:p w14:paraId="38E09F28" w14:textId="77777777" w:rsidR="002E4280" w:rsidRDefault="002E4280" w:rsidP="00B53509">
      <w:pPr>
        <w:pStyle w:val="TOCHeading"/>
        <w:sectPr w:rsidR="002E4280" w:rsidSect="002E4280">
          <w:headerReference w:type="even" r:id="rId12"/>
          <w:headerReference w:type="default" r:id="rId13"/>
          <w:footerReference w:type="even" r:id="rId14"/>
          <w:footerReference w:type="default" r:id="rId15"/>
          <w:headerReference w:type="first" r:id="rId16"/>
          <w:footerReference w:type="first" r:id="rId17"/>
          <w:pgSz w:w="11906" w:h="16838" w:code="9"/>
          <w:pgMar w:top="1928" w:right="1474" w:bottom="1134" w:left="1474" w:header="720" w:footer="284" w:gutter="0"/>
          <w:cols w:space="708"/>
          <w:titlePg/>
          <w:docGrid w:linePitch="360"/>
        </w:sectPr>
      </w:pPr>
    </w:p>
    <w:bookmarkEnd w:id="4" w:displacedByCustomXml="next"/>
    <w:bookmarkEnd w:id="3" w:displacedByCustomXml="next"/>
    <w:bookmarkEnd w:id="2" w:displacedByCustomXml="next"/>
    <w:bookmarkEnd w:id="1" w:displacedByCustomXml="next"/>
    <w:bookmarkEnd w:id="0" w:displacedByCustomXml="next"/>
    <w:bookmarkStart w:id="10" w:name="_Toc96963386" w:displacedByCustomXml="next"/>
    <w:sdt>
      <w:sdtPr>
        <w:rPr>
          <w:b w:val="0"/>
          <w:bCs w:val="0"/>
          <w:color w:val="auto"/>
          <w:kern w:val="0"/>
          <w:sz w:val="20"/>
          <w:szCs w:val="20"/>
        </w:rPr>
        <w:id w:val="-1053696300"/>
        <w:docPartObj>
          <w:docPartGallery w:val="Table of Contents"/>
          <w:docPartUnique/>
        </w:docPartObj>
      </w:sdtPr>
      <w:sdtEndPr/>
      <w:sdtContent>
        <w:p w14:paraId="1C469694" w14:textId="77777777" w:rsidR="004C013B" w:rsidRPr="00163FB7" w:rsidRDefault="004C013B" w:rsidP="004C013B">
          <w:pPr>
            <w:pStyle w:val="TOCHeading"/>
          </w:pPr>
          <w:r w:rsidRPr="00163FB7">
            <w:t>Contents</w:t>
          </w:r>
          <w:bookmarkEnd w:id="10"/>
        </w:p>
        <w:p w14:paraId="14032974" w14:textId="64CF3797" w:rsidR="002E3236" w:rsidRDefault="004C013B">
          <w:pPr>
            <w:pStyle w:val="TOC1"/>
            <w:rPr>
              <w:rFonts w:asciiTheme="minorHAnsi" w:eastAsiaTheme="minorEastAsia" w:hAnsiTheme="minorHAnsi" w:cstheme="minorBidi"/>
              <w:b w:val="0"/>
              <w:sz w:val="22"/>
              <w:szCs w:val="22"/>
              <w:lang w:eastAsia="ko-KR"/>
            </w:rPr>
          </w:pPr>
          <w:r w:rsidRPr="00D675D5">
            <w:fldChar w:fldCharType="begin"/>
          </w:r>
          <w:r w:rsidRPr="00D675D5">
            <w:instrText xml:space="preserve"> TOC \o "</w:instrText>
          </w:r>
          <w:r w:rsidR="00924AF6">
            <w:instrText>1</w:instrText>
          </w:r>
          <w:r w:rsidRPr="00D675D5">
            <w:instrText>-3" \h \z \</w:instrText>
          </w:r>
          <w:r w:rsidR="00924AF6">
            <w:instrText xml:space="preserve">u \w </w:instrText>
          </w:r>
          <w:r w:rsidRPr="00D675D5">
            <w:fldChar w:fldCharType="separate"/>
          </w:r>
          <w:hyperlink w:anchor="_Toc96963385" w:history="1">
            <w:r w:rsidR="002E3236" w:rsidRPr="00D82ADA">
              <w:rPr>
                <w:rStyle w:val="Hyperlink"/>
                <w:noProof/>
              </w:rPr>
              <w:t>Abstract</w:t>
            </w:r>
            <w:r w:rsidR="002E3236">
              <w:rPr>
                <w:webHidden/>
              </w:rPr>
              <w:tab/>
            </w:r>
            <w:r w:rsidR="002E3236">
              <w:rPr>
                <w:webHidden/>
              </w:rPr>
              <w:fldChar w:fldCharType="begin"/>
            </w:r>
            <w:r w:rsidR="002E3236">
              <w:rPr>
                <w:webHidden/>
              </w:rPr>
              <w:instrText xml:space="preserve"> PAGEREF _Toc96963385 \h </w:instrText>
            </w:r>
            <w:r w:rsidR="002E3236">
              <w:rPr>
                <w:webHidden/>
              </w:rPr>
            </w:r>
            <w:r w:rsidR="002E3236">
              <w:rPr>
                <w:webHidden/>
              </w:rPr>
              <w:fldChar w:fldCharType="separate"/>
            </w:r>
            <w:r w:rsidR="002E3236">
              <w:rPr>
                <w:webHidden/>
              </w:rPr>
              <w:t>1</w:t>
            </w:r>
            <w:r w:rsidR="002E3236">
              <w:rPr>
                <w:webHidden/>
              </w:rPr>
              <w:fldChar w:fldCharType="end"/>
            </w:r>
          </w:hyperlink>
        </w:p>
        <w:p w14:paraId="5859F6A5" w14:textId="77B424DB" w:rsidR="002E3236" w:rsidRDefault="006B20E1">
          <w:pPr>
            <w:pStyle w:val="TOC1"/>
            <w:rPr>
              <w:rFonts w:asciiTheme="minorHAnsi" w:eastAsiaTheme="minorEastAsia" w:hAnsiTheme="minorHAnsi" w:cstheme="minorBidi"/>
              <w:b w:val="0"/>
              <w:sz w:val="22"/>
              <w:szCs w:val="22"/>
              <w:lang w:eastAsia="ko-KR"/>
            </w:rPr>
          </w:pPr>
          <w:hyperlink w:anchor="_Toc96963386" w:history="1">
            <w:r w:rsidR="002E3236" w:rsidRPr="00D82ADA">
              <w:rPr>
                <w:rStyle w:val="Hyperlink"/>
                <w:noProof/>
              </w:rPr>
              <w:t>Contents</w:t>
            </w:r>
            <w:r w:rsidR="002E3236">
              <w:rPr>
                <w:webHidden/>
              </w:rPr>
              <w:tab/>
            </w:r>
            <w:r w:rsidR="002E3236">
              <w:rPr>
                <w:webHidden/>
              </w:rPr>
              <w:fldChar w:fldCharType="begin"/>
            </w:r>
            <w:r w:rsidR="002E3236">
              <w:rPr>
                <w:webHidden/>
              </w:rPr>
              <w:instrText xml:space="preserve"> PAGEREF _Toc96963386 \h </w:instrText>
            </w:r>
            <w:r w:rsidR="002E3236">
              <w:rPr>
                <w:webHidden/>
              </w:rPr>
            </w:r>
            <w:r w:rsidR="002E3236">
              <w:rPr>
                <w:webHidden/>
              </w:rPr>
              <w:fldChar w:fldCharType="separate"/>
            </w:r>
            <w:r w:rsidR="002E3236">
              <w:rPr>
                <w:webHidden/>
              </w:rPr>
              <w:t>2</w:t>
            </w:r>
            <w:r w:rsidR="002E3236">
              <w:rPr>
                <w:webHidden/>
              </w:rPr>
              <w:fldChar w:fldCharType="end"/>
            </w:r>
          </w:hyperlink>
        </w:p>
        <w:p w14:paraId="0E57F7EE" w14:textId="04D7A290" w:rsidR="002E3236" w:rsidRDefault="006B20E1">
          <w:pPr>
            <w:pStyle w:val="TOC1"/>
            <w:rPr>
              <w:rFonts w:asciiTheme="minorHAnsi" w:eastAsiaTheme="minorEastAsia" w:hAnsiTheme="minorHAnsi" w:cstheme="minorBidi"/>
              <w:b w:val="0"/>
              <w:sz w:val="22"/>
              <w:szCs w:val="22"/>
              <w:lang w:eastAsia="ko-KR"/>
            </w:rPr>
          </w:pPr>
          <w:hyperlink w:anchor="_Toc96963387" w:history="1">
            <w:r w:rsidR="002E3236" w:rsidRPr="00D82ADA">
              <w:rPr>
                <w:rStyle w:val="Hyperlink"/>
                <w:noProof/>
              </w:rPr>
              <w:t>Figures</w:t>
            </w:r>
            <w:r w:rsidR="002E3236">
              <w:rPr>
                <w:webHidden/>
              </w:rPr>
              <w:tab/>
            </w:r>
            <w:r w:rsidR="002E3236">
              <w:rPr>
                <w:webHidden/>
              </w:rPr>
              <w:fldChar w:fldCharType="begin"/>
            </w:r>
            <w:r w:rsidR="002E3236">
              <w:rPr>
                <w:webHidden/>
              </w:rPr>
              <w:instrText xml:space="preserve"> PAGEREF _Toc96963387 \h </w:instrText>
            </w:r>
            <w:r w:rsidR="002E3236">
              <w:rPr>
                <w:webHidden/>
              </w:rPr>
            </w:r>
            <w:r w:rsidR="002E3236">
              <w:rPr>
                <w:webHidden/>
              </w:rPr>
              <w:fldChar w:fldCharType="separate"/>
            </w:r>
            <w:r w:rsidR="002E3236">
              <w:rPr>
                <w:webHidden/>
              </w:rPr>
              <w:t>2</w:t>
            </w:r>
            <w:r w:rsidR="002E3236">
              <w:rPr>
                <w:webHidden/>
              </w:rPr>
              <w:fldChar w:fldCharType="end"/>
            </w:r>
          </w:hyperlink>
        </w:p>
        <w:p w14:paraId="5FCF0CB9" w14:textId="5B4C3A91" w:rsidR="002E3236" w:rsidRDefault="006B20E1">
          <w:pPr>
            <w:pStyle w:val="TOC1"/>
            <w:rPr>
              <w:rFonts w:asciiTheme="minorHAnsi" w:eastAsiaTheme="minorEastAsia" w:hAnsiTheme="minorHAnsi" w:cstheme="minorBidi"/>
              <w:b w:val="0"/>
              <w:sz w:val="22"/>
              <w:szCs w:val="22"/>
              <w:lang w:eastAsia="ko-KR"/>
            </w:rPr>
          </w:pPr>
          <w:hyperlink w:anchor="_Toc96963388" w:history="1">
            <w:r w:rsidR="002E3236" w:rsidRPr="00D82ADA">
              <w:rPr>
                <w:rStyle w:val="Hyperlink"/>
                <w:noProof/>
              </w:rPr>
              <w:t>Tables</w:t>
            </w:r>
            <w:r w:rsidR="002E3236">
              <w:rPr>
                <w:webHidden/>
              </w:rPr>
              <w:tab/>
            </w:r>
            <w:r w:rsidR="002E3236">
              <w:rPr>
                <w:webHidden/>
              </w:rPr>
              <w:fldChar w:fldCharType="begin"/>
            </w:r>
            <w:r w:rsidR="002E3236">
              <w:rPr>
                <w:webHidden/>
              </w:rPr>
              <w:instrText xml:space="preserve"> PAGEREF _Toc96963388 \h </w:instrText>
            </w:r>
            <w:r w:rsidR="002E3236">
              <w:rPr>
                <w:webHidden/>
              </w:rPr>
            </w:r>
            <w:r w:rsidR="002E3236">
              <w:rPr>
                <w:webHidden/>
              </w:rPr>
              <w:fldChar w:fldCharType="separate"/>
            </w:r>
            <w:r w:rsidR="002E3236">
              <w:rPr>
                <w:webHidden/>
              </w:rPr>
              <w:t>2</w:t>
            </w:r>
            <w:r w:rsidR="002E3236">
              <w:rPr>
                <w:webHidden/>
              </w:rPr>
              <w:fldChar w:fldCharType="end"/>
            </w:r>
          </w:hyperlink>
        </w:p>
        <w:p w14:paraId="2527F5F1" w14:textId="65A01040" w:rsidR="002E3236" w:rsidRDefault="006B20E1">
          <w:pPr>
            <w:pStyle w:val="TOC1"/>
            <w:rPr>
              <w:rFonts w:asciiTheme="minorHAnsi" w:eastAsiaTheme="minorEastAsia" w:hAnsiTheme="minorHAnsi" w:cstheme="minorBidi"/>
              <w:b w:val="0"/>
              <w:sz w:val="22"/>
              <w:szCs w:val="22"/>
              <w:lang w:eastAsia="ko-KR"/>
            </w:rPr>
          </w:pPr>
          <w:hyperlink w:anchor="_Toc96963389" w:history="1">
            <w:r w:rsidR="002E3236" w:rsidRPr="00D82ADA">
              <w:rPr>
                <w:rStyle w:val="Hyperlink"/>
                <w:noProof/>
              </w:rPr>
              <w:t>1</w:t>
            </w:r>
            <w:r w:rsidR="002E3236" w:rsidRPr="00D82ADA">
              <w:rPr>
                <w:rStyle w:val="Hyperlink"/>
                <w:noProof/>
              </w:rPr>
              <w:tab/>
              <w:t>Terms and Definitions</w:t>
            </w:r>
            <w:r w:rsidR="002E3236">
              <w:rPr>
                <w:webHidden/>
              </w:rPr>
              <w:tab/>
            </w:r>
            <w:r w:rsidR="002E3236">
              <w:rPr>
                <w:webHidden/>
              </w:rPr>
              <w:fldChar w:fldCharType="begin"/>
            </w:r>
            <w:r w:rsidR="002E3236">
              <w:rPr>
                <w:webHidden/>
              </w:rPr>
              <w:instrText xml:space="preserve"> PAGEREF _Toc96963389 \h </w:instrText>
            </w:r>
            <w:r w:rsidR="002E3236">
              <w:rPr>
                <w:webHidden/>
              </w:rPr>
            </w:r>
            <w:r w:rsidR="002E3236">
              <w:rPr>
                <w:webHidden/>
              </w:rPr>
              <w:fldChar w:fldCharType="separate"/>
            </w:r>
            <w:r w:rsidR="002E3236">
              <w:rPr>
                <w:webHidden/>
              </w:rPr>
              <w:t>3</w:t>
            </w:r>
            <w:r w:rsidR="002E3236">
              <w:rPr>
                <w:webHidden/>
              </w:rPr>
              <w:fldChar w:fldCharType="end"/>
            </w:r>
          </w:hyperlink>
        </w:p>
        <w:p w14:paraId="0912E523" w14:textId="15F8D121" w:rsidR="002E3236" w:rsidRDefault="006B20E1">
          <w:pPr>
            <w:pStyle w:val="TOC1"/>
            <w:rPr>
              <w:rFonts w:asciiTheme="minorHAnsi" w:eastAsiaTheme="minorEastAsia" w:hAnsiTheme="minorHAnsi" w:cstheme="minorBidi"/>
              <w:b w:val="0"/>
              <w:sz w:val="22"/>
              <w:szCs w:val="22"/>
              <w:lang w:eastAsia="ko-KR"/>
            </w:rPr>
          </w:pPr>
          <w:hyperlink w:anchor="_Toc96963390" w:history="1">
            <w:r w:rsidR="002E3236" w:rsidRPr="00D82ADA">
              <w:rPr>
                <w:rStyle w:val="Hyperlink"/>
                <w:noProof/>
              </w:rPr>
              <w:t>2</w:t>
            </w:r>
            <w:r w:rsidR="002E3236" w:rsidRPr="00D82ADA">
              <w:rPr>
                <w:rStyle w:val="Hyperlink"/>
                <w:noProof/>
              </w:rPr>
              <w:tab/>
              <w:t>References</w:t>
            </w:r>
            <w:r w:rsidR="002E3236">
              <w:rPr>
                <w:webHidden/>
              </w:rPr>
              <w:tab/>
            </w:r>
            <w:r w:rsidR="002E3236">
              <w:rPr>
                <w:webHidden/>
              </w:rPr>
              <w:fldChar w:fldCharType="begin"/>
            </w:r>
            <w:r w:rsidR="002E3236">
              <w:rPr>
                <w:webHidden/>
              </w:rPr>
              <w:instrText xml:space="preserve"> PAGEREF _Toc96963390 \h </w:instrText>
            </w:r>
            <w:r w:rsidR="002E3236">
              <w:rPr>
                <w:webHidden/>
              </w:rPr>
            </w:r>
            <w:r w:rsidR="002E3236">
              <w:rPr>
                <w:webHidden/>
              </w:rPr>
              <w:fldChar w:fldCharType="separate"/>
            </w:r>
            <w:r w:rsidR="002E3236">
              <w:rPr>
                <w:webHidden/>
              </w:rPr>
              <w:t>3</w:t>
            </w:r>
            <w:r w:rsidR="002E3236">
              <w:rPr>
                <w:webHidden/>
              </w:rPr>
              <w:fldChar w:fldCharType="end"/>
            </w:r>
          </w:hyperlink>
        </w:p>
        <w:p w14:paraId="34ED273D" w14:textId="49BEC755" w:rsidR="002E3236" w:rsidRDefault="006B20E1">
          <w:pPr>
            <w:pStyle w:val="TOC1"/>
            <w:rPr>
              <w:rFonts w:asciiTheme="minorHAnsi" w:eastAsiaTheme="minorEastAsia" w:hAnsiTheme="minorHAnsi" w:cstheme="minorBidi"/>
              <w:b w:val="0"/>
              <w:sz w:val="22"/>
              <w:szCs w:val="22"/>
              <w:lang w:eastAsia="ko-KR"/>
            </w:rPr>
          </w:pPr>
          <w:hyperlink w:anchor="_Toc96963391" w:history="1">
            <w:r w:rsidR="002E3236" w:rsidRPr="00D82ADA">
              <w:rPr>
                <w:rStyle w:val="Hyperlink"/>
                <w:noProof/>
              </w:rPr>
              <w:t>3</w:t>
            </w:r>
            <w:r w:rsidR="002E3236" w:rsidRPr="00D82ADA">
              <w:rPr>
                <w:rStyle w:val="Hyperlink"/>
                <w:noProof/>
              </w:rPr>
              <w:tab/>
              <w:t>Introduction</w:t>
            </w:r>
            <w:r w:rsidR="002E3236">
              <w:rPr>
                <w:webHidden/>
              </w:rPr>
              <w:tab/>
            </w:r>
            <w:r w:rsidR="002E3236">
              <w:rPr>
                <w:webHidden/>
              </w:rPr>
              <w:fldChar w:fldCharType="begin"/>
            </w:r>
            <w:r w:rsidR="002E3236">
              <w:rPr>
                <w:webHidden/>
              </w:rPr>
              <w:instrText xml:space="preserve"> PAGEREF _Toc96963391 \h </w:instrText>
            </w:r>
            <w:r w:rsidR="002E3236">
              <w:rPr>
                <w:webHidden/>
              </w:rPr>
            </w:r>
            <w:r w:rsidR="002E3236">
              <w:rPr>
                <w:webHidden/>
              </w:rPr>
              <w:fldChar w:fldCharType="separate"/>
            </w:r>
            <w:r w:rsidR="002E3236">
              <w:rPr>
                <w:webHidden/>
              </w:rPr>
              <w:t>4</w:t>
            </w:r>
            <w:r w:rsidR="002E3236">
              <w:rPr>
                <w:webHidden/>
              </w:rPr>
              <w:fldChar w:fldCharType="end"/>
            </w:r>
          </w:hyperlink>
        </w:p>
        <w:p w14:paraId="0907197E" w14:textId="5AA9D785" w:rsidR="002E3236" w:rsidRDefault="006B20E1">
          <w:pPr>
            <w:pStyle w:val="TOC1"/>
            <w:rPr>
              <w:rFonts w:asciiTheme="minorHAnsi" w:eastAsiaTheme="minorEastAsia" w:hAnsiTheme="minorHAnsi" w:cstheme="minorBidi"/>
              <w:b w:val="0"/>
              <w:sz w:val="22"/>
              <w:szCs w:val="22"/>
              <w:lang w:eastAsia="ko-KR"/>
            </w:rPr>
          </w:pPr>
          <w:hyperlink w:anchor="_Toc96963392" w:history="1">
            <w:r w:rsidR="002E3236" w:rsidRPr="00D82ADA">
              <w:rPr>
                <w:rStyle w:val="Hyperlink"/>
                <w:noProof/>
              </w:rPr>
              <w:t>4</w:t>
            </w:r>
            <w:r w:rsidR="002E3236" w:rsidRPr="00D82ADA">
              <w:rPr>
                <w:rStyle w:val="Hyperlink"/>
                <w:noProof/>
              </w:rPr>
              <w:tab/>
              <w:t>Requirements</w:t>
            </w:r>
            <w:r w:rsidR="002E3236">
              <w:rPr>
                <w:webHidden/>
              </w:rPr>
              <w:tab/>
            </w:r>
            <w:r w:rsidR="002E3236">
              <w:rPr>
                <w:webHidden/>
              </w:rPr>
              <w:fldChar w:fldCharType="begin"/>
            </w:r>
            <w:r w:rsidR="002E3236">
              <w:rPr>
                <w:webHidden/>
              </w:rPr>
              <w:instrText xml:space="preserve"> PAGEREF _Toc96963392 \h </w:instrText>
            </w:r>
            <w:r w:rsidR="002E3236">
              <w:rPr>
                <w:webHidden/>
              </w:rPr>
            </w:r>
            <w:r w:rsidR="002E3236">
              <w:rPr>
                <w:webHidden/>
              </w:rPr>
              <w:fldChar w:fldCharType="separate"/>
            </w:r>
            <w:r w:rsidR="002E3236">
              <w:rPr>
                <w:webHidden/>
              </w:rPr>
              <w:t>4</w:t>
            </w:r>
            <w:r w:rsidR="002E3236">
              <w:rPr>
                <w:webHidden/>
              </w:rPr>
              <w:fldChar w:fldCharType="end"/>
            </w:r>
          </w:hyperlink>
        </w:p>
        <w:p w14:paraId="7069B171" w14:textId="1C123C90" w:rsidR="002E3236" w:rsidRDefault="006B20E1">
          <w:pPr>
            <w:pStyle w:val="TOC1"/>
            <w:rPr>
              <w:rFonts w:asciiTheme="minorHAnsi" w:eastAsiaTheme="minorEastAsia" w:hAnsiTheme="minorHAnsi" w:cstheme="minorBidi"/>
              <w:b w:val="0"/>
              <w:sz w:val="22"/>
              <w:szCs w:val="22"/>
              <w:lang w:eastAsia="ko-KR"/>
            </w:rPr>
          </w:pPr>
          <w:hyperlink w:anchor="_Toc96963393" w:history="1">
            <w:r w:rsidR="002E3236" w:rsidRPr="00D82ADA">
              <w:rPr>
                <w:rStyle w:val="Hyperlink"/>
                <w:noProof/>
              </w:rPr>
              <w:t>5</w:t>
            </w:r>
            <w:r w:rsidR="002E3236" w:rsidRPr="00D82ADA">
              <w:rPr>
                <w:rStyle w:val="Hyperlink"/>
                <w:noProof/>
              </w:rPr>
              <w:tab/>
              <w:t>Preparation</w:t>
            </w:r>
            <w:r w:rsidR="002E3236">
              <w:rPr>
                <w:webHidden/>
              </w:rPr>
              <w:tab/>
            </w:r>
            <w:r w:rsidR="002E3236">
              <w:rPr>
                <w:webHidden/>
              </w:rPr>
              <w:fldChar w:fldCharType="begin"/>
            </w:r>
            <w:r w:rsidR="002E3236">
              <w:rPr>
                <w:webHidden/>
              </w:rPr>
              <w:instrText xml:space="preserve"> PAGEREF _Toc96963393 \h </w:instrText>
            </w:r>
            <w:r w:rsidR="002E3236">
              <w:rPr>
                <w:webHidden/>
              </w:rPr>
            </w:r>
            <w:r w:rsidR="002E3236">
              <w:rPr>
                <w:webHidden/>
              </w:rPr>
              <w:fldChar w:fldCharType="separate"/>
            </w:r>
            <w:r w:rsidR="002E3236">
              <w:rPr>
                <w:webHidden/>
              </w:rPr>
              <w:t>4</w:t>
            </w:r>
            <w:r w:rsidR="002E3236">
              <w:rPr>
                <w:webHidden/>
              </w:rPr>
              <w:fldChar w:fldCharType="end"/>
            </w:r>
          </w:hyperlink>
        </w:p>
        <w:p w14:paraId="21C91E82" w14:textId="75457239" w:rsidR="002E3236" w:rsidRDefault="006B20E1">
          <w:pPr>
            <w:pStyle w:val="TOC1"/>
            <w:rPr>
              <w:rFonts w:asciiTheme="minorHAnsi" w:eastAsiaTheme="minorEastAsia" w:hAnsiTheme="minorHAnsi" w:cstheme="minorBidi"/>
              <w:b w:val="0"/>
              <w:sz w:val="22"/>
              <w:szCs w:val="22"/>
              <w:lang w:eastAsia="ko-KR"/>
            </w:rPr>
          </w:pPr>
          <w:hyperlink w:anchor="_Toc96963394" w:history="1">
            <w:r w:rsidR="002E3236" w:rsidRPr="00D82ADA">
              <w:rPr>
                <w:rStyle w:val="Hyperlink"/>
                <w:noProof/>
              </w:rPr>
              <w:t>6</w:t>
            </w:r>
            <w:r w:rsidR="002E3236" w:rsidRPr="00D82ADA">
              <w:rPr>
                <w:rStyle w:val="Hyperlink"/>
                <w:noProof/>
              </w:rPr>
              <w:tab/>
              <w:t>Setup</w:t>
            </w:r>
            <w:r w:rsidR="002E3236">
              <w:rPr>
                <w:webHidden/>
              </w:rPr>
              <w:tab/>
            </w:r>
            <w:r w:rsidR="002E3236">
              <w:rPr>
                <w:webHidden/>
              </w:rPr>
              <w:fldChar w:fldCharType="begin"/>
            </w:r>
            <w:r w:rsidR="002E3236">
              <w:rPr>
                <w:webHidden/>
              </w:rPr>
              <w:instrText xml:space="preserve"> PAGEREF _Toc96963394 \h </w:instrText>
            </w:r>
            <w:r w:rsidR="002E3236">
              <w:rPr>
                <w:webHidden/>
              </w:rPr>
            </w:r>
            <w:r w:rsidR="002E3236">
              <w:rPr>
                <w:webHidden/>
              </w:rPr>
              <w:fldChar w:fldCharType="separate"/>
            </w:r>
            <w:r w:rsidR="002E3236">
              <w:rPr>
                <w:webHidden/>
              </w:rPr>
              <w:t>5</w:t>
            </w:r>
            <w:r w:rsidR="002E3236">
              <w:rPr>
                <w:webHidden/>
              </w:rPr>
              <w:fldChar w:fldCharType="end"/>
            </w:r>
          </w:hyperlink>
        </w:p>
        <w:p w14:paraId="3BA42EC7" w14:textId="496C4658" w:rsidR="002E3236" w:rsidRDefault="006B20E1">
          <w:pPr>
            <w:pStyle w:val="TOC2"/>
            <w:rPr>
              <w:rFonts w:asciiTheme="minorHAnsi" w:eastAsiaTheme="minorEastAsia" w:hAnsiTheme="minorHAnsi" w:cstheme="minorBidi"/>
              <w:sz w:val="22"/>
              <w:szCs w:val="22"/>
              <w:lang w:eastAsia="ko-KR"/>
            </w:rPr>
          </w:pPr>
          <w:hyperlink w:anchor="_Toc96963395" w:history="1">
            <w:r w:rsidR="002E3236" w:rsidRPr="00D82ADA">
              <w:rPr>
                <w:rStyle w:val="Hyperlink"/>
                <w:noProof/>
              </w:rPr>
              <w:t>6.1</w:t>
            </w:r>
            <w:r w:rsidR="002E3236" w:rsidRPr="00D82ADA">
              <w:rPr>
                <w:rStyle w:val="Hyperlink"/>
                <w:noProof/>
              </w:rPr>
              <w:tab/>
              <w:t>The Flash Loader installation</w:t>
            </w:r>
            <w:r w:rsidR="002E3236">
              <w:rPr>
                <w:webHidden/>
              </w:rPr>
              <w:tab/>
            </w:r>
            <w:r w:rsidR="002E3236">
              <w:rPr>
                <w:webHidden/>
              </w:rPr>
              <w:fldChar w:fldCharType="begin"/>
            </w:r>
            <w:r w:rsidR="002E3236">
              <w:rPr>
                <w:webHidden/>
              </w:rPr>
              <w:instrText xml:space="preserve"> PAGEREF _Toc96963395 \h </w:instrText>
            </w:r>
            <w:r w:rsidR="002E3236">
              <w:rPr>
                <w:webHidden/>
              </w:rPr>
            </w:r>
            <w:r w:rsidR="002E3236">
              <w:rPr>
                <w:webHidden/>
              </w:rPr>
              <w:fldChar w:fldCharType="separate"/>
            </w:r>
            <w:r w:rsidR="002E3236">
              <w:rPr>
                <w:webHidden/>
              </w:rPr>
              <w:t>5</w:t>
            </w:r>
            <w:r w:rsidR="002E3236">
              <w:rPr>
                <w:webHidden/>
              </w:rPr>
              <w:fldChar w:fldCharType="end"/>
            </w:r>
          </w:hyperlink>
        </w:p>
        <w:p w14:paraId="24A3620F" w14:textId="405E0B35" w:rsidR="002E3236" w:rsidRDefault="006B20E1">
          <w:pPr>
            <w:pStyle w:val="TOC2"/>
            <w:rPr>
              <w:rFonts w:asciiTheme="minorHAnsi" w:eastAsiaTheme="minorEastAsia" w:hAnsiTheme="minorHAnsi" w:cstheme="minorBidi"/>
              <w:sz w:val="22"/>
              <w:szCs w:val="22"/>
              <w:lang w:eastAsia="ko-KR"/>
            </w:rPr>
          </w:pPr>
          <w:hyperlink w:anchor="_Toc96963396" w:history="1">
            <w:r w:rsidR="002E3236" w:rsidRPr="00D82ADA">
              <w:rPr>
                <w:rStyle w:val="Hyperlink"/>
                <w:noProof/>
              </w:rPr>
              <w:t>6.2</w:t>
            </w:r>
            <w:r w:rsidR="002E3236" w:rsidRPr="00D82ADA">
              <w:rPr>
                <w:rStyle w:val="Hyperlink"/>
                <w:noProof/>
              </w:rPr>
              <w:tab/>
              <w:t>The path of J-Link installation in Eclipse</w:t>
            </w:r>
            <w:r w:rsidR="002E3236">
              <w:rPr>
                <w:webHidden/>
              </w:rPr>
              <w:tab/>
            </w:r>
            <w:r w:rsidR="002E3236">
              <w:rPr>
                <w:webHidden/>
              </w:rPr>
              <w:fldChar w:fldCharType="begin"/>
            </w:r>
            <w:r w:rsidR="002E3236">
              <w:rPr>
                <w:webHidden/>
              </w:rPr>
              <w:instrText xml:space="preserve"> PAGEREF _Toc96963396 \h </w:instrText>
            </w:r>
            <w:r w:rsidR="002E3236">
              <w:rPr>
                <w:webHidden/>
              </w:rPr>
            </w:r>
            <w:r w:rsidR="002E3236">
              <w:rPr>
                <w:webHidden/>
              </w:rPr>
              <w:fldChar w:fldCharType="separate"/>
            </w:r>
            <w:r w:rsidR="002E3236">
              <w:rPr>
                <w:webHidden/>
              </w:rPr>
              <w:t>7</w:t>
            </w:r>
            <w:r w:rsidR="002E3236">
              <w:rPr>
                <w:webHidden/>
              </w:rPr>
              <w:fldChar w:fldCharType="end"/>
            </w:r>
          </w:hyperlink>
        </w:p>
        <w:p w14:paraId="2AF5A428" w14:textId="51C37DCD" w:rsidR="002E3236" w:rsidRDefault="006B20E1">
          <w:pPr>
            <w:pStyle w:val="TOC2"/>
            <w:rPr>
              <w:rFonts w:asciiTheme="minorHAnsi" w:eastAsiaTheme="minorEastAsia" w:hAnsiTheme="minorHAnsi" w:cstheme="minorBidi"/>
              <w:sz w:val="22"/>
              <w:szCs w:val="22"/>
              <w:lang w:eastAsia="ko-KR"/>
            </w:rPr>
          </w:pPr>
          <w:hyperlink w:anchor="_Toc96963397" w:history="1">
            <w:r w:rsidR="002E3236" w:rsidRPr="00D82ADA">
              <w:rPr>
                <w:rStyle w:val="Hyperlink"/>
                <w:noProof/>
              </w:rPr>
              <w:t>6.3</w:t>
            </w:r>
            <w:r w:rsidR="002E3236" w:rsidRPr="00D82ADA">
              <w:rPr>
                <w:rStyle w:val="Hyperlink"/>
                <w:noProof/>
              </w:rPr>
              <w:tab/>
              <w:t>Import the 'scripts' project in Eclipse</w:t>
            </w:r>
            <w:r w:rsidR="002E3236">
              <w:rPr>
                <w:webHidden/>
              </w:rPr>
              <w:tab/>
            </w:r>
            <w:r w:rsidR="002E3236">
              <w:rPr>
                <w:webHidden/>
              </w:rPr>
              <w:fldChar w:fldCharType="begin"/>
            </w:r>
            <w:r w:rsidR="002E3236">
              <w:rPr>
                <w:webHidden/>
              </w:rPr>
              <w:instrText xml:space="preserve"> PAGEREF _Toc96963397 \h </w:instrText>
            </w:r>
            <w:r w:rsidR="002E3236">
              <w:rPr>
                <w:webHidden/>
              </w:rPr>
            </w:r>
            <w:r w:rsidR="002E3236">
              <w:rPr>
                <w:webHidden/>
              </w:rPr>
              <w:fldChar w:fldCharType="separate"/>
            </w:r>
            <w:r w:rsidR="002E3236">
              <w:rPr>
                <w:webHidden/>
              </w:rPr>
              <w:t>8</w:t>
            </w:r>
            <w:r w:rsidR="002E3236">
              <w:rPr>
                <w:webHidden/>
              </w:rPr>
              <w:fldChar w:fldCharType="end"/>
            </w:r>
          </w:hyperlink>
        </w:p>
        <w:p w14:paraId="2CA749AE" w14:textId="15C09353" w:rsidR="002E3236" w:rsidRDefault="006B20E1">
          <w:pPr>
            <w:pStyle w:val="TOC1"/>
            <w:rPr>
              <w:rFonts w:asciiTheme="minorHAnsi" w:eastAsiaTheme="minorEastAsia" w:hAnsiTheme="minorHAnsi" w:cstheme="minorBidi"/>
              <w:b w:val="0"/>
              <w:sz w:val="22"/>
              <w:szCs w:val="22"/>
              <w:lang w:eastAsia="ko-KR"/>
            </w:rPr>
          </w:pPr>
          <w:hyperlink w:anchor="_Toc96963398" w:history="1">
            <w:r w:rsidR="002E3236" w:rsidRPr="00D82ADA">
              <w:rPr>
                <w:rStyle w:val="Hyperlink"/>
                <w:noProof/>
              </w:rPr>
              <w:t>7</w:t>
            </w:r>
            <w:r w:rsidR="002E3236" w:rsidRPr="00D82ADA">
              <w:rPr>
                <w:rStyle w:val="Hyperlink"/>
                <w:noProof/>
              </w:rPr>
              <w:tab/>
              <w:t>Programming</w:t>
            </w:r>
            <w:r w:rsidR="002E3236">
              <w:rPr>
                <w:webHidden/>
              </w:rPr>
              <w:tab/>
            </w:r>
            <w:r w:rsidR="002E3236">
              <w:rPr>
                <w:webHidden/>
              </w:rPr>
              <w:fldChar w:fldCharType="begin"/>
            </w:r>
            <w:r w:rsidR="002E3236">
              <w:rPr>
                <w:webHidden/>
              </w:rPr>
              <w:instrText xml:space="preserve"> PAGEREF _Toc96963398 \h </w:instrText>
            </w:r>
            <w:r w:rsidR="002E3236">
              <w:rPr>
                <w:webHidden/>
              </w:rPr>
            </w:r>
            <w:r w:rsidR="002E3236">
              <w:rPr>
                <w:webHidden/>
              </w:rPr>
              <w:fldChar w:fldCharType="separate"/>
            </w:r>
            <w:r w:rsidR="002E3236">
              <w:rPr>
                <w:webHidden/>
              </w:rPr>
              <w:t>9</w:t>
            </w:r>
            <w:r w:rsidR="002E3236">
              <w:rPr>
                <w:webHidden/>
              </w:rPr>
              <w:fldChar w:fldCharType="end"/>
            </w:r>
          </w:hyperlink>
        </w:p>
        <w:p w14:paraId="28C26610" w14:textId="4281EAE3" w:rsidR="002E3236" w:rsidRDefault="006B20E1">
          <w:pPr>
            <w:pStyle w:val="TOC1"/>
            <w:rPr>
              <w:rFonts w:asciiTheme="minorHAnsi" w:eastAsiaTheme="minorEastAsia" w:hAnsiTheme="minorHAnsi" w:cstheme="minorBidi"/>
              <w:b w:val="0"/>
              <w:sz w:val="22"/>
              <w:szCs w:val="22"/>
              <w:lang w:eastAsia="ko-KR"/>
            </w:rPr>
          </w:pPr>
          <w:hyperlink w:anchor="_Toc96963399" w:history="1">
            <w:r w:rsidR="002E3236" w:rsidRPr="00D82ADA">
              <w:rPr>
                <w:rStyle w:val="Hyperlink"/>
                <w:noProof/>
              </w:rPr>
              <w:t>Appendix A &lt;Appendix Title&gt;</w:t>
            </w:r>
            <w:r w:rsidR="002E3236">
              <w:rPr>
                <w:webHidden/>
              </w:rPr>
              <w:tab/>
            </w:r>
            <w:r w:rsidR="002E3236">
              <w:rPr>
                <w:webHidden/>
              </w:rPr>
              <w:fldChar w:fldCharType="begin"/>
            </w:r>
            <w:r w:rsidR="002E3236">
              <w:rPr>
                <w:webHidden/>
              </w:rPr>
              <w:instrText xml:space="preserve"> PAGEREF _Toc96963399 \h </w:instrText>
            </w:r>
            <w:r w:rsidR="002E3236">
              <w:rPr>
                <w:webHidden/>
              </w:rPr>
            </w:r>
            <w:r w:rsidR="002E3236">
              <w:rPr>
                <w:webHidden/>
              </w:rPr>
              <w:fldChar w:fldCharType="separate"/>
            </w:r>
            <w:r w:rsidR="002E3236">
              <w:rPr>
                <w:webHidden/>
              </w:rPr>
              <w:t>12</w:t>
            </w:r>
            <w:r w:rsidR="002E3236">
              <w:rPr>
                <w:webHidden/>
              </w:rPr>
              <w:fldChar w:fldCharType="end"/>
            </w:r>
          </w:hyperlink>
        </w:p>
        <w:p w14:paraId="44D24316" w14:textId="5671D81C" w:rsidR="002E3236" w:rsidRDefault="006B20E1">
          <w:pPr>
            <w:pStyle w:val="TOC2"/>
            <w:rPr>
              <w:rFonts w:asciiTheme="minorHAnsi" w:eastAsiaTheme="minorEastAsia" w:hAnsiTheme="minorHAnsi" w:cstheme="minorBidi"/>
              <w:sz w:val="22"/>
              <w:szCs w:val="22"/>
              <w:lang w:eastAsia="ko-KR"/>
            </w:rPr>
          </w:pPr>
          <w:hyperlink w:anchor="_Toc96963400" w:history="1">
            <w:r w:rsidR="002E3236" w:rsidRPr="00D82ADA">
              <w:rPr>
                <w:rStyle w:val="Hyperlink"/>
                <w:noProof/>
              </w:rPr>
              <w:t>A.1</w:t>
            </w:r>
            <w:r w:rsidR="002E3236" w:rsidRPr="00D82ADA">
              <w:rPr>
                <w:rStyle w:val="Hyperlink"/>
                <w:noProof/>
              </w:rPr>
              <w:tab/>
              <w:t>&lt;Appendix Subsection&gt;</w:t>
            </w:r>
            <w:r w:rsidR="002E3236">
              <w:rPr>
                <w:webHidden/>
              </w:rPr>
              <w:tab/>
            </w:r>
            <w:r w:rsidR="002E3236">
              <w:rPr>
                <w:webHidden/>
              </w:rPr>
              <w:fldChar w:fldCharType="begin"/>
            </w:r>
            <w:r w:rsidR="002E3236">
              <w:rPr>
                <w:webHidden/>
              </w:rPr>
              <w:instrText xml:space="preserve"> PAGEREF _Toc96963400 \h </w:instrText>
            </w:r>
            <w:r w:rsidR="002E3236">
              <w:rPr>
                <w:webHidden/>
              </w:rPr>
            </w:r>
            <w:r w:rsidR="002E3236">
              <w:rPr>
                <w:webHidden/>
              </w:rPr>
              <w:fldChar w:fldCharType="separate"/>
            </w:r>
            <w:r w:rsidR="002E3236">
              <w:rPr>
                <w:webHidden/>
              </w:rPr>
              <w:t>12</w:t>
            </w:r>
            <w:r w:rsidR="002E3236">
              <w:rPr>
                <w:webHidden/>
              </w:rPr>
              <w:fldChar w:fldCharType="end"/>
            </w:r>
          </w:hyperlink>
        </w:p>
        <w:p w14:paraId="51648393" w14:textId="50887EBF" w:rsidR="002E3236" w:rsidRDefault="006B20E1">
          <w:pPr>
            <w:pStyle w:val="TOC1"/>
            <w:rPr>
              <w:rFonts w:asciiTheme="minorHAnsi" w:eastAsiaTheme="minorEastAsia" w:hAnsiTheme="minorHAnsi" w:cstheme="minorBidi"/>
              <w:b w:val="0"/>
              <w:sz w:val="22"/>
              <w:szCs w:val="22"/>
              <w:lang w:eastAsia="ko-KR"/>
            </w:rPr>
          </w:pPr>
          <w:hyperlink w:anchor="_Toc96963401" w:history="1">
            <w:r w:rsidR="002E3236" w:rsidRPr="00D82ADA">
              <w:rPr>
                <w:rStyle w:val="Hyperlink"/>
                <w:noProof/>
              </w:rPr>
              <w:t>Revision History</w:t>
            </w:r>
            <w:r w:rsidR="002E3236">
              <w:rPr>
                <w:webHidden/>
              </w:rPr>
              <w:tab/>
            </w:r>
            <w:r w:rsidR="002E3236">
              <w:rPr>
                <w:webHidden/>
              </w:rPr>
              <w:fldChar w:fldCharType="begin"/>
            </w:r>
            <w:r w:rsidR="002E3236">
              <w:rPr>
                <w:webHidden/>
              </w:rPr>
              <w:instrText xml:space="preserve"> PAGEREF _Toc96963401 \h </w:instrText>
            </w:r>
            <w:r w:rsidR="002E3236">
              <w:rPr>
                <w:webHidden/>
              </w:rPr>
            </w:r>
            <w:r w:rsidR="002E3236">
              <w:rPr>
                <w:webHidden/>
              </w:rPr>
              <w:fldChar w:fldCharType="separate"/>
            </w:r>
            <w:r w:rsidR="002E3236">
              <w:rPr>
                <w:webHidden/>
              </w:rPr>
              <w:t>13</w:t>
            </w:r>
            <w:r w:rsidR="002E3236">
              <w:rPr>
                <w:webHidden/>
              </w:rPr>
              <w:fldChar w:fldCharType="end"/>
            </w:r>
          </w:hyperlink>
        </w:p>
        <w:p w14:paraId="1980F528" w14:textId="23BC9093" w:rsidR="004C013B" w:rsidRPr="003F7EBC" w:rsidRDefault="004C013B" w:rsidP="004C013B">
          <w:pPr>
            <w:pStyle w:val="Body"/>
          </w:pPr>
          <w:r w:rsidRPr="00D675D5">
            <w:fldChar w:fldCharType="end"/>
          </w:r>
        </w:p>
      </w:sdtContent>
    </w:sdt>
    <w:p w14:paraId="0349C691" w14:textId="77777777" w:rsidR="004C64F3" w:rsidRDefault="00C73D6F" w:rsidP="004C64F3">
      <w:pPr>
        <w:pStyle w:val="TOCHeading"/>
      </w:pPr>
      <w:bookmarkStart w:id="11" w:name="_Toc493774292"/>
      <w:bookmarkStart w:id="12" w:name="_Toc96963387"/>
      <w:r w:rsidRPr="003F7EBC">
        <w:t>Figures</w:t>
      </w:r>
      <w:bookmarkEnd w:id="11"/>
      <w:bookmarkEnd w:id="12"/>
    </w:p>
    <w:p w14:paraId="11B239CB" w14:textId="5FE18938" w:rsidR="002E3236" w:rsidRDefault="004C64F3">
      <w:pPr>
        <w:pStyle w:val="TableofFigures"/>
        <w:tabs>
          <w:tab w:val="right" w:leader="dot" w:pos="8948"/>
        </w:tabs>
        <w:rPr>
          <w:rFonts w:asciiTheme="minorHAnsi" w:eastAsiaTheme="minorEastAsia" w:hAnsiTheme="minorHAnsi" w:cstheme="minorBidi"/>
          <w:noProof/>
          <w:sz w:val="22"/>
          <w:szCs w:val="22"/>
          <w:lang w:eastAsia="ko-KR"/>
        </w:rPr>
      </w:pPr>
      <w:r>
        <w:fldChar w:fldCharType="begin"/>
      </w:r>
      <w:r>
        <w:instrText xml:space="preserve"> TOC \h \z \c "Figure" </w:instrText>
      </w:r>
      <w:r>
        <w:fldChar w:fldCharType="separate"/>
      </w:r>
      <w:hyperlink w:anchor="_Toc96963402" w:history="1">
        <w:r w:rsidR="002E3236" w:rsidRPr="00D670BA">
          <w:rPr>
            <w:rStyle w:val="Hyperlink"/>
            <w:noProof/>
          </w:rPr>
          <w:t>Figure 1: The installation of the J-Link software package</w:t>
        </w:r>
        <w:r w:rsidR="002E3236">
          <w:rPr>
            <w:noProof/>
            <w:webHidden/>
          </w:rPr>
          <w:tab/>
        </w:r>
        <w:r w:rsidR="002E3236">
          <w:rPr>
            <w:noProof/>
            <w:webHidden/>
          </w:rPr>
          <w:fldChar w:fldCharType="begin"/>
        </w:r>
        <w:r w:rsidR="002E3236">
          <w:rPr>
            <w:noProof/>
            <w:webHidden/>
          </w:rPr>
          <w:instrText xml:space="preserve"> PAGEREF _Toc96963402 \h </w:instrText>
        </w:r>
        <w:r w:rsidR="002E3236">
          <w:rPr>
            <w:noProof/>
            <w:webHidden/>
          </w:rPr>
        </w:r>
        <w:r w:rsidR="002E3236">
          <w:rPr>
            <w:noProof/>
            <w:webHidden/>
          </w:rPr>
          <w:fldChar w:fldCharType="separate"/>
        </w:r>
        <w:r w:rsidR="002E3236">
          <w:rPr>
            <w:noProof/>
            <w:webHidden/>
          </w:rPr>
          <w:t>5</w:t>
        </w:r>
        <w:r w:rsidR="002E3236">
          <w:rPr>
            <w:noProof/>
            <w:webHidden/>
          </w:rPr>
          <w:fldChar w:fldCharType="end"/>
        </w:r>
      </w:hyperlink>
    </w:p>
    <w:p w14:paraId="7D5FED2B" w14:textId="7F596C91"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3" w:history="1">
        <w:r w:rsidR="002E3236" w:rsidRPr="00D670BA">
          <w:rPr>
            <w:rStyle w:val="Hyperlink"/>
            <w:noProof/>
          </w:rPr>
          <w:t>Figure 2: JLinkDevices.xml</w:t>
        </w:r>
        <w:r w:rsidR="002E3236">
          <w:rPr>
            <w:noProof/>
            <w:webHidden/>
          </w:rPr>
          <w:tab/>
        </w:r>
        <w:r w:rsidR="002E3236">
          <w:rPr>
            <w:noProof/>
            <w:webHidden/>
          </w:rPr>
          <w:fldChar w:fldCharType="begin"/>
        </w:r>
        <w:r w:rsidR="002E3236">
          <w:rPr>
            <w:noProof/>
            <w:webHidden/>
          </w:rPr>
          <w:instrText xml:space="preserve"> PAGEREF _Toc96963403 \h </w:instrText>
        </w:r>
        <w:r w:rsidR="002E3236">
          <w:rPr>
            <w:noProof/>
            <w:webHidden/>
          </w:rPr>
        </w:r>
        <w:r w:rsidR="002E3236">
          <w:rPr>
            <w:noProof/>
            <w:webHidden/>
          </w:rPr>
          <w:fldChar w:fldCharType="separate"/>
        </w:r>
        <w:r w:rsidR="002E3236">
          <w:rPr>
            <w:noProof/>
            <w:webHidden/>
          </w:rPr>
          <w:t>5</w:t>
        </w:r>
        <w:r w:rsidR="002E3236">
          <w:rPr>
            <w:noProof/>
            <w:webHidden/>
          </w:rPr>
          <w:fldChar w:fldCharType="end"/>
        </w:r>
      </w:hyperlink>
    </w:p>
    <w:p w14:paraId="641A9550" w14:textId="61F92445"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4" w:history="1">
        <w:r w:rsidR="002E3236" w:rsidRPr="00D670BA">
          <w:rPr>
            <w:rStyle w:val="Hyperlink"/>
            <w:noProof/>
          </w:rPr>
          <w:t>Figure 3: The flash loader files</w:t>
        </w:r>
        <w:r w:rsidR="002E3236">
          <w:rPr>
            <w:noProof/>
            <w:webHidden/>
          </w:rPr>
          <w:tab/>
        </w:r>
        <w:r w:rsidR="002E3236">
          <w:rPr>
            <w:noProof/>
            <w:webHidden/>
          </w:rPr>
          <w:fldChar w:fldCharType="begin"/>
        </w:r>
        <w:r w:rsidR="002E3236">
          <w:rPr>
            <w:noProof/>
            <w:webHidden/>
          </w:rPr>
          <w:instrText xml:space="preserve"> PAGEREF _Toc96963404 \h </w:instrText>
        </w:r>
        <w:r w:rsidR="002E3236">
          <w:rPr>
            <w:noProof/>
            <w:webHidden/>
          </w:rPr>
        </w:r>
        <w:r w:rsidR="002E3236">
          <w:rPr>
            <w:noProof/>
            <w:webHidden/>
          </w:rPr>
          <w:fldChar w:fldCharType="separate"/>
        </w:r>
        <w:r w:rsidR="002E3236">
          <w:rPr>
            <w:noProof/>
            <w:webHidden/>
          </w:rPr>
          <w:t>6</w:t>
        </w:r>
        <w:r w:rsidR="002E3236">
          <w:rPr>
            <w:noProof/>
            <w:webHidden/>
          </w:rPr>
          <w:fldChar w:fldCharType="end"/>
        </w:r>
      </w:hyperlink>
    </w:p>
    <w:p w14:paraId="6ADF004B" w14:textId="739AB938"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5" w:history="1">
        <w:r w:rsidR="002E3236" w:rsidRPr="00D670BA">
          <w:rPr>
            <w:rStyle w:val="Hyperlink"/>
            <w:noProof/>
          </w:rPr>
          <w:t>Figure 4: The path of J-Link installation in Eclipse</w:t>
        </w:r>
        <w:r w:rsidR="002E3236">
          <w:rPr>
            <w:noProof/>
            <w:webHidden/>
          </w:rPr>
          <w:tab/>
        </w:r>
        <w:r w:rsidR="002E3236">
          <w:rPr>
            <w:noProof/>
            <w:webHidden/>
          </w:rPr>
          <w:fldChar w:fldCharType="begin"/>
        </w:r>
        <w:r w:rsidR="002E3236">
          <w:rPr>
            <w:noProof/>
            <w:webHidden/>
          </w:rPr>
          <w:instrText xml:space="preserve"> PAGEREF _Toc96963405 \h </w:instrText>
        </w:r>
        <w:r w:rsidR="002E3236">
          <w:rPr>
            <w:noProof/>
            <w:webHidden/>
          </w:rPr>
        </w:r>
        <w:r w:rsidR="002E3236">
          <w:rPr>
            <w:noProof/>
            <w:webHidden/>
          </w:rPr>
          <w:fldChar w:fldCharType="separate"/>
        </w:r>
        <w:r w:rsidR="002E3236">
          <w:rPr>
            <w:noProof/>
            <w:webHidden/>
          </w:rPr>
          <w:t>7</w:t>
        </w:r>
        <w:r w:rsidR="002E3236">
          <w:rPr>
            <w:noProof/>
            <w:webHidden/>
          </w:rPr>
          <w:fldChar w:fldCharType="end"/>
        </w:r>
      </w:hyperlink>
    </w:p>
    <w:p w14:paraId="081B1C1C" w14:textId="6C86BEA2"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6" w:history="1">
        <w:r w:rsidR="002E3236" w:rsidRPr="00D670BA">
          <w:rPr>
            <w:rStyle w:val="Hyperlink"/>
            <w:noProof/>
          </w:rPr>
          <w:t>Figure 5: Import the scripts project</w:t>
        </w:r>
        <w:r w:rsidR="002E3236">
          <w:rPr>
            <w:noProof/>
            <w:webHidden/>
          </w:rPr>
          <w:tab/>
        </w:r>
        <w:r w:rsidR="002E3236">
          <w:rPr>
            <w:noProof/>
            <w:webHidden/>
          </w:rPr>
          <w:fldChar w:fldCharType="begin"/>
        </w:r>
        <w:r w:rsidR="002E3236">
          <w:rPr>
            <w:noProof/>
            <w:webHidden/>
          </w:rPr>
          <w:instrText xml:space="preserve"> PAGEREF _Toc96963406 \h </w:instrText>
        </w:r>
        <w:r w:rsidR="002E3236">
          <w:rPr>
            <w:noProof/>
            <w:webHidden/>
          </w:rPr>
        </w:r>
        <w:r w:rsidR="002E3236">
          <w:rPr>
            <w:noProof/>
            <w:webHidden/>
          </w:rPr>
          <w:fldChar w:fldCharType="separate"/>
        </w:r>
        <w:r w:rsidR="002E3236">
          <w:rPr>
            <w:noProof/>
            <w:webHidden/>
          </w:rPr>
          <w:t>8</w:t>
        </w:r>
        <w:r w:rsidR="002E3236">
          <w:rPr>
            <w:noProof/>
            <w:webHidden/>
          </w:rPr>
          <w:fldChar w:fldCharType="end"/>
        </w:r>
      </w:hyperlink>
    </w:p>
    <w:p w14:paraId="13121027" w14:textId="2DFB8DCD"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7" w:history="1">
        <w:r w:rsidR="002E3236" w:rsidRPr="00D670BA">
          <w:rPr>
            <w:rStyle w:val="Hyperlink"/>
            <w:noProof/>
          </w:rPr>
          <w:t>Figure 6: Project Explorer</w:t>
        </w:r>
        <w:r w:rsidR="002E3236">
          <w:rPr>
            <w:noProof/>
            <w:webHidden/>
          </w:rPr>
          <w:tab/>
        </w:r>
        <w:r w:rsidR="002E3236">
          <w:rPr>
            <w:noProof/>
            <w:webHidden/>
          </w:rPr>
          <w:fldChar w:fldCharType="begin"/>
        </w:r>
        <w:r w:rsidR="002E3236">
          <w:rPr>
            <w:noProof/>
            <w:webHidden/>
          </w:rPr>
          <w:instrText xml:space="preserve"> PAGEREF _Toc96963407 \h </w:instrText>
        </w:r>
        <w:r w:rsidR="002E3236">
          <w:rPr>
            <w:noProof/>
            <w:webHidden/>
          </w:rPr>
        </w:r>
        <w:r w:rsidR="002E3236">
          <w:rPr>
            <w:noProof/>
            <w:webHidden/>
          </w:rPr>
          <w:fldChar w:fldCharType="separate"/>
        </w:r>
        <w:r w:rsidR="002E3236">
          <w:rPr>
            <w:noProof/>
            <w:webHidden/>
          </w:rPr>
          <w:t>9</w:t>
        </w:r>
        <w:r w:rsidR="002E3236">
          <w:rPr>
            <w:noProof/>
            <w:webHidden/>
          </w:rPr>
          <w:fldChar w:fldCharType="end"/>
        </w:r>
      </w:hyperlink>
    </w:p>
    <w:p w14:paraId="37026190" w14:textId="4A0B9A4A"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8" w:history="1">
        <w:r w:rsidR="002E3236" w:rsidRPr="00D670BA">
          <w:rPr>
            <w:rStyle w:val="Hyperlink"/>
            <w:noProof/>
          </w:rPr>
          <w:t>Figure 7: Run jlink_program_all script</w:t>
        </w:r>
        <w:r w:rsidR="002E3236">
          <w:rPr>
            <w:noProof/>
            <w:webHidden/>
          </w:rPr>
          <w:tab/>
        </w:r>
        <w:r w:rsidR="002E3236">
          <w:rPr>
            <w:noProof/>
            <w:webHidden/>
          </w:rPr>
          <w:fldChar w:fldCharType="begin"/>
        </w:r>
        <w:r w:rsidR="002E3236">
          <w:rPr>
            <w:noProof/>
            <w:webHidden/>
          </w:rPr>
          <w:instrText xml:space="preserve"> PAGEREF _Toc96963408 \h </w:instrText>
        </w:r>
        <w:r w:rsidR="002E3236">
          <w:rPr>
            <w:noProof/>
            <w:webHidden/>
          </w:rPr>
        </w:r>
        <w:r w:rsidR="002E3236">
          <w:rPr>
            <w:noProof/>
            <w:webHidden/>
          </w:rPr>
          <w:fldChar w:fldCharType="separate"/>
        </w:r>
        <w:r w:rsidR="002E3236">
          <w:rPr>
            <w:noProof/>
            <w:webHidden/>
          </w:rPr>
          <w:t>9</w:t>
        </w:r>
        <w:r w:rsidR="002E3236">
          <w:rPr>
            <w:noProof/>
            <w:webHidden/>
          </w:rPr>
          <w:fldChar w:fldCharType="end"/>
        </w:r>
      </w:hyperlink>
    </w:p>
    <w:p w14:paraId="7165B065" w14:textId="0A01A960"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09" w:history="1">
        <w:r w:rsidR="002E3236" w:rsidRPr="00D670BA">
          <w:rPr>
            <w:rStyle w:val="Hyperlink"/>
            <w:noProof/>
          </w:rPr>
          <w:t>Figure 8: Quick run jlink_program_all script</w:t>
        </w:r>
        <w:r w:rsidR="002E3236">
          <w:rPr>
            <w:noProof/>
            <w:webHidden/>
          </w:rPr>
          <w:tab/>
        </w:r>
        <w:r w:rsidR="002E3236">
          <w:rPr>
            <w:noProof/>
            <w:webHidden/>
          </w:rPr>
          <w:fldChar w:fldCharType="begin"/>
        </w:r>
        <w:r w:rsidR="002E3236">
          <w:rPr>
            <w:noProof/>
            <w:webHidden/>
          </w:rPr>
          <w:instrText xml:space="preserve"> PAGEREF _Toc96963409 \h </w:instrText>
        </w:r>
        <w:r w:rsidR="002E3236">
          <w:rPr>
            <w:noProof/>
            <w:webHidden/>
          </w:rPr>
        </w:r>
        <w:r w:rsidR="002E3236">
          <w:rPr>
            <w:noProof/>
            <w:webHidden/>
          </w:rPr>
          <w:fldChar w:fldCharType="separate"/>
        </w:r>
        <w:r w:rsidR="002E3236">
          <w:rPr>
            <w:noProof/>
            <w:webHidden/>
          </w:rPr>
          <w:t>10</w:t>
        </w:r>
        <w:r w:rsidR="002E3236">
          <w:rPr>
            <w:noProof/>
            <w:webHidden/>
          </w:rPr>
          <w:fldChar w:fldCharType="end"/>
        </w:r>
      </w:hyperlink>
    </w:p>
    <w:p w14:paraId="652CFFC9" w14:textId="5945E4AA"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10" w:history="1">
        <w:r w:rsidR="002E3236" w:rsidRPr="00D670BA">
          <w:rPr>
            <w:rStyle w:val="Hyperlink"/>
            <w:noProof/>
          </w:rPr>
          <w:t>Figure 9. Popup window for selecting the target SFLASH.</w:t>
        </w:r>
        <w:r w:rsidR="002E3236">
          <w:rPr>
            <w:noProof/>
            <w:webHidden/>
          </w:rPr>
          <w:tab/>
        </w:r>
        <w:r w:rsidR="002E3236">
          <w:rPr>
            <w:noProof/>
            <w:webHidden/>
          </w:rPr>
          <w:fldChar w:fldCharType="begin"/>
        </w:r>
        <w:r w:rsidR="002E3236">
          <w:rPr>
            <w:noProof/>
            <w:webHidden/>
          </w:rPr>
          <w:instrText xml:space="preserve"> PAGEREF _Toc96963410 \h </w:instrText>
        </w:r>
        <w:r w:rsidR="002E3236">
          <w:rPr>
            <w:noProof/>
            <w:webHidden/>
          </w:rPr>
        </w:r>
        <w:r w:rsidR="002E3236">
          <w:rPr>
            <w:noProof/>
            <w:webHidden/>
          </w:rPr>
          <w:fldChar w:fldCharType="separate"/>
        </w:r>
        <w:r w:rsidR="002E3236">
          <w:rPr>
            <w:noProof/>
            <w:webHidden/>
          </w:rPr>
          <w:t>11</w:t>
        </w:r>
        <w:r w:rsidR="002E3236">
          <w:rPr>
            <w:noProof/>
            <w:webHidden/>
          </w:rPr>
          <w:fldChar w:fldCharType="end"/>
        </w:r>
      </w:hyperlink>
    </w:p>
    <w:p w14:paraId="0A5DADD8" w14:textId="33687B33" w:rsidR="002E3236" w:rsidRDefault="006B20E1">
      <w:pPr>
        <w:pStyle w:val="TableofFigures"/>
        <w:tabs>
          <w:tab w:val="right" w:leader="dot" w:pos="8948"/>
        </w:tabs>
        <w:rPr>
          <w:rFonts w:asciiTheme="minorHAnsi" w:eastAsiaTheme="minorEastAsia" w:hAnsiTheme="minorHAnsi" w:cstheme="minorBidi"/>
          <w:noProof/>
          <w:sz w:val="22"/>
          <w:szCs w:val="22"/>
          <w:lang w:eastAsia="ko-KR"/>
        </w:rPr>
      </w:pPr>
      <w:hyperlink w:anchor="_Toc96963411" w:history="1">
        <w:r w:rsidR="002E3236" w:rsidRPr="00D670BA">
          <w:rPr>
            <w:rStyle w:val="Hyperlink"/>
            <w:noProof/>
          </w:rPr>
          <w:t>Figure 10.  List of supported SFLASHs</w:t>
        </w:r>
        <w:r w:rsidR="002E3236">
          <w:rPr>
            <w:noProof/>
            <w:webHidden/>
          </w:rPr>
          <w:tab/>
        </w:r>
        <w:r w:rsidR="002E3236">
          <w:rPr>
            <w:noProof/>
            <w:webHidden/>
          </w:rPr>
          <w:fldChar w:fldCharType="begin"/>
        </w:r>
        <w:r w:rsidR="002E3236">
          <w:rPr>
            <w:noProof/>
            <w:webHidden/>
          </w:rPr>
          <w:instrText xml:space="preserve"> PAGEREF _Toc96963411 \h </w:instrText>
        </w:r>
        <w:r w:rsidR="002E3236">
          <w:rPr>
            <w:noProof/>
            <w:webHidden/>
          </w:rPr>
        </w:r>
        <w:r w:rsidR="002E3236">
          <w:rPr>
            <w:noProof/>
            <w:webHidden/>
          </w:rPr>
          <w:fldChar w:fldCharType="separate"/>
        </w:r>
        <w:r w:rsidR="002E3236">
          <w:rPr>
            <w:noProof/>
            <w:webHidden/>
          </w:rPr>
          <w:t>11</w:t>
        </w:r>
        <w:r w:rsidR="002E3236">
          <w:rPr>
            <w:noProof/>
            <w:webHidden/>
          </w:rPr>
          <w:fldChar w:fldCharType="end"/>
        </w:r>
      </w:hyperlink>
    </w:p>
    <w:p w14:paraId="5A2288E9" w14:textId="2416972C" w:rsidR="004C64F3" w:rsidRDefault="004C64F3" w:rsidP="004C64F3">
      <w:pPr>
        <w:pStyle w:val="Body"/>
      </w:pPr>
      <w:r>
        <w:fldChar w:fldCharType="end"/>
      </w:r>
    </w:p>
    <w:p w14:paraId="79EB2690" w14:textId="77777777" w:rsidR="004C64F3" w:rsidRDefault="004C64F3" w:rsidP="004C64F3">
      <w:pPr>
        <w:pStyle w:val="TOCHeading"/>
      </w:pPr>
      <w:bookmarkStart w:id="13" w:name="_Toc96963388"/>
      <w:r>
        <w:t>Tables</w:t>
      </w:r>
      <w:bookmarkEnd w:id="13"/>
    </w:p>
    <w:p w14:paraId="4D334CEF" w14:textId="77777777" w:rsidR="00C079C0" w:rsidRDefault="004C64F3">
      <w:pPr>
        <w:pStyle w:val="TableofFigures"/>
        <w:tabs>
          <w:tab w:val="right" w:leader="dot" w:pos="8948"/>
        </w:tabs>
        <w:rPr>
          <w:rFonts w:asciiTheme="minorHAnsi" w:eastAsiaTheme="minorEastAsia" w:hAnsiTheme="minorHAnsi" w:cstheme="minorBidi"/>
          <w:noProof/>
          <w:sz w:val="22"/>
          <w:szCs w:val="22"/>
          <w:lang w:eastAsia="en-US"/>
        </w:rPr>
      </w:pPr>
      <w:r>
        <w:fldChar w:fldCharType="begin"/>
      </w:r>
      <w:r>
        <w:instrText xml:space="preserve"> TOC \h \z \c "Table" </w:instrText>
      </w:r>
      <w:r>
        <w:fldChar w:fldCharType="separate"/>
      </w:r>
      <w:hyperlink w:anchor="_Toc74052856" w:history="1">
        <w:r w:rsidR="00C079C0" w:rsidRPr="005C4148">
          <w:rPr>
            <w:rStyle w:val="Hyperlink"/>
            <w:noProof/>
          </w:rPr>
          <w:t>Table 1: &lt;Table Title&gt;</w:t>
        </w:r>
        <w:r w:rsidR="00C079C0">
          <w:rPr>
            <w:noProof/>
            <w:webHidden/>
          </w:rPr>
          <w:tab/>
        </w:r>
        <w:r w:rsidR="00C079C0">
          <w:rPr>
            <w:noProof/>
            <w:webHidden/>
          </w:rPr>
          <w:fldChar w:fldCharType="begin"/>
        </w:r>
        <w:r w:rsidR="00C079C0">
          <w:rPr>
            <w:noProof/>
            <w:webHidden/>
          </w:rPr>
          <w:instrText xml:space="preserve"> PAGEREF _Toc74052856 \h </w:instrText>
        </w:r>
        <w:r w:rsidR="00C079C0">
          <w:rPr>
            <w:noProof/>
            <w:webHidden/>
          </w:rPr>
        </w:r>
        <w:r w:rsidR="00C079C0">
          <w:rPr>
            <w:noProof/>
            <w:webHidden/>
          </w:rPr>
          <w:fldChar w:fldCharType="separate"/>
        </w:r>
        <w:r w:rsidR="00EE1A66">
          <w:rPr>
            <w:noProof/>
            <w:webHidden/>
          </w:rPr>
          <w:t>2</w:t>
        </w:r>
        <w:r w:rsidR="00C079C0">
          <w:rPr>
            <w:noProof/>
            <w:webHidden/>
          </w:rPr>
          <w:fldChar w:fldCharType="end"/>
        </w:r>
      </w:hyperlink>
    </w:p>
    <w:p w14:paraId="441B58F2" w14:textId="77777777" w:rsidR="004C64F3" w:rsidRPr="004C64F3" w:rsidRDefault="004C64F3" w:rsidP="004C64F3">
      <w:pPr>
        <w:pStyle w:val="Body"/>
      </w:pPr>
      <w:r>
        <w:fldChar w:fldCharType="end"/>
      </w:r>
    </w:p>
    <w:p w14:paraId="683019DF" w14:textId="77777777" w:rsidR="00050129" w:rsidRPr="003F7EBC" w:rsidRDefault="00050129" w:rsidP="00C73D6F">
      <w:pPr>
        <w:pStyle w:val="Body"/>
      </w:pPr>
      <w:r w:rsidRPr="00665CEC">
        <w:br w:type="page"/>
      </w:r>
    </w:p>
    <w:p w14:paraId="185D77AD" w14:textId="77777777" w:rsidR="002E4280" w:rsidRPr="002E4280" w:rsidRDefault="002E4280" w:rsidP="002E4280">
      <w:pPr>
        <w:pStyle w:val="Heading1"/>
      </w:pPr>
      <w:bookmarkStart w:id="14" w:name="_Toc322531277"/>
      <w:bookmarkStart w:id="15" w:name="_Toc421623249"/>
      <w:bookmarkStart w:id="16" w:name="_Toc421626453"/>
      <w:bookmarkStart w:id="17" w:name="_Toc520898641"/>
      <w:bookmarkStart w:id="18" w:name="_Toc15458540"/>
      <w:bookmarkStart w:id="19" w:name="_Toc96963389"/>
      <w:r>
        <w:lastRenderedPageBreak/>
        <w:t>Terms and Definitions</w:t>
      </w:r>
      <w:bookmarkEnd w:id="14"/>
      <w:bookmarkEnd w:id="15"/>
      <w:bookmarkEnd w:id="16"/>
      <w:bookmarkEnd w:id="17"/>
      <w:bookmarkEnd w:id="18"/>
      <w:bookmarkEnd w:id="19"/>
    </w:p>
    <w:p w14:paraId="54C4DE65" w14:textId="77777777" w:rsidR="002E4280" w:rsidRPr="00A521E0" w:rsidRDefault="002E4280" w:rsidP="002E4280">
      <w:pPr>
        <w:pStyle w:val="Instructions"/>
      </w:pPr>
      <w:r w:rsidRPr="00D9113C">
        <w:t xml:space="preserve">Optional section. </w:t>
      </w:r>
      <w:r>
        <w:t>Define acronyms and abbreviations used in this document. Use sentence case for acronym definitions.</w:t>
      </w:r>
    </w:p>
    <w:p w14:paraId="1F94AB86" w14:textId="77777777" w:rsidR="002E4280" w:rsidRDefault="002E4280" w:rsidP="002E4280">
      <w:pPr>
        <w:pStyle w:val="DefinitionList"/>
      </w:pPr>
      <w:r>
        <w:t>&lt;TERM&gt;</w:t>
      </w:r>
      <w:r>
        <w:tab/>
        <w:t>&lt;Definition&gt;</w:t>
      </w:r>
    </w:p>
    <w:p w14:paraId="2584FD90" w14:textId="77777777" w:rsidR="002E4280" w:rsidRDefault="002E4280" w:rsidP="002E4280">
      <w:pPr>
        <w:pStyle w:val="DefinitionList"/>
      </w:pPr>
      <w:r w:rsidRPr="003F5209">
        <w:t>&lt;TERM&gt;</w:t>
      </w:r>
      <w:r w:rsidRPr="003F5209">
        <w:tab/>
        <w:t>&lt;Definition&gt;</w:t>
      </w:r>
    </w:p>
    <w:p w14:paraId="7A003488" w14:textId="77777777" w:rsidR="002E4280" w:rsidRDefault="002E4280" w:rsidP="002E4280">
      <w:pPr>
        <w:pStyle w:val="DefinitionList"/>
      </w:pPr>
      <w:r>
        <w:t>Etc.</w:t>
      </w:r>
    </w:p>
    <w:p w14:paraId="74EC4096" w14:textId="77777777" w:rsidR="002E4280" w:rsidRPr="002E4280" w:rsidRDefault="002E4280" w:rsidP="002E4280">
      <w:pPr>
        <w:pStyle w:val="Heading1"/>
      </w:pPr>
      <w:bookmarkStart w:id="20" w:name="_Toc322531278"/>
      <w:bookmarkStart w:id="21" w:name="_Toc421623250"/>
      <w:bookmarkStart w:id="22" w:name="_Toc421626454"/>
      <w:bookmarkStart w:id="23" w:name="_Toc520898642"/>
      <w:bookmarkStart w:id="24" w:name="_Toc15458541"/>
      <w:bookmarkStart w:id="25" w:name="_Toc96963390"/>
      <w:r>
        <w:t>R</w:t>
      </w:r>
      <w:r w:rsidRPr="002E4280">
        <w:t>eferences</w:t>
      </w:r>
      <w:bookmarkEnd w:id="20"/>
      <w:bookmarkEnd w:id="21"/>
      <w:bookmarkEnd w:id="22"/>
      <w:bookmarkEnd w:id="23"/>
      <w:bookmarkEnd w:id="24"/>
      <w:bookmarkEnd w:id="25"/>
    </w:p>
    <w:p w14:paraId="2676AC03" w14:textId="77777777" w:rsidR="002E4280" w:rsidRPr="0071038D" w:rsidRDefault="002E4280" w:rsidP="002E4280">
      <w:pPr>
        <w:pStyle w:val="Instructions"/>
      </w:pPr>
      <w:r w:rsidRPr="0071038D">
        <w:t xml:space="preserve">List the documents that are relevant for readers of this </w:t>
      </w:r>
      <w:r>
        <w:t>document</w:t>
      </w:r>
      <w:r w:rsidRPr="0071038D">
        <w:t>. Avoid hyperlinked references.</w:t>
      </w:r>
    </w:p>
    <w:p w14:paraId="31B1A9C3" w14:textId="77777777" w:rsidR="002E4280" w:rsidRDefault="002E4280" w:rsidP="002E4280">
      <w:pPr>
        <w:pStyle w:val="ReferenceList"/>
      </w:pPr>
      <w:bookmarkStart w:id="26" w:name="_Ref387393456"/>
      <w:r w:rsidRPr="0071038D">
        <w:t>&lt;PART_NU</w:t>
      </w:r>
      <w:r>
        <w:t>MBER&gt;, Datasheet, Revision, Dialog Semiconductor</w:t>
      </w:r>
      <w:bookmarkEnd w:id="26"/>
      <w:r>
        <w:t>.</w:t>
      </w:r>
    </w:p>
    <w:p w14:paraId="07CA59F0" w14:textId="77777777" w:rsidR="002E4280" w:rsidRDefault="002E4280" w:rsidP="002E4280">
      <w:pPr>
        <w:pStyle w:val="ReferenceList"/>
      </w:pPr>
      <w:r>
        <w:t>&lt;AN-X-XXX&gt;, &lt;Title&gt;, Application Note, Revision, Dialog Semiconductor.</w:t>
      </w:r>
    </w:p>
    <w:p w14:paraId="78E8F339" w14:textId="77777777" w:rsidR="002E4280" w:rsidRDefault="002E4280" w:rsidP="002E4280">
      <w:pPr>
        <w:pStyle w:val="ReferenceList"/>
      </w:pPr>
      <w:r>
        <w:t>&lt;UM-X-XXX&gt;, &lt;Title&gt;, User Manual, Revision, Dialog Semiconductor.</w:t>
      </w:r>
    </w:p>
    <w:p w14:paraId="1BC7C3E6" w14:textId="77777777" w:rsidR="002E4280" w:rsidRDefault="002E4280" w:rsidP="002E4280">
      <w:pPr>
        <w:pStyle w:val="ReferenceList"/>
      </w:pPr>
      <w:r>
        <w:t>&lt;Author&gt;, &lt;</w:t>
      </w:r>
      <w:r w:rsidRPr="009853CF">
        <w:t>Title</w:t>
      </w:r>
      <w:r>
        <w:t>&gt;, &lt;Publication&gt;, &lt;Publisher&gt;, Revision &lt;Rev&gt;, &lt;YYYY&gt;.</w:t>
      </w:r>
    </w:p>
    <w:p w14:paraId="59B32180" w14:textId="77777777" w:rsidR="002E4280" w:rsidRDefault="002E4280" w:rsidP="002E4280">
      <w:pPr>
        <w:pStyle w:val="ReferenceList"/>
      </w:pPr>
      <w:r>
        <w:t>Etc.</w:t>
      </w:r>
    </w:p>
    <w:p w14:paraId="48190843" w14:textId="77777777" w:rsidR="00050129" w:rsidRPr="00665CEC" w:rsidRDefault="00050129" w:rsidP="00050129">
      <w:pPr>
        <w:pStyle w:val="Body"/>
      </w:pPr>
      <w:r w:rsidRPr="00665CEC">
        <w:br w:type="page"/>
      </w:r>
    </w:p>
    <w:p w14:paraId="035EC73D" w14:textId="77777777" w:rsidR="002E4280" w:rsidRPr="002E4280" w:rsidRDefault="002E4280" w:rsidP="002E4280">
      <w:pPr>
        <w:pStyle w:val="Heading1"/>
      </w:pPr>
      <w:bookmarkStart w:id="27" w:name="_Toc4665337"/>
      <w:bookmarkStart w:id="28" w:name="_Toc15458542"/>
      <w:bookmarkStart w:id="29" w:name="_Toc96963391"/>
      <w:r>
        <w:lastRenderedPageBreak/>
        <w:t>Introduction</w:t>
      </w:r>
      <w:bookmarkEnd w:id="27"/>
      <w:bookmarkEnd w:id="28"/>
      <w:bookmarkEnd w:id="29"/>
    </w:p>
    <w:p w14:paraId="1788390B" w14:textId="1BF982B5" w:rsidR="00EE1A66" w:rsidRDefault="00EE1A66" w:rsidP="0088674C">
      <w:pPr>
        <w:pStyle w:val="Body"/>
      </w:pPr>
      <w:r w:rsidRPr="00EE1A66">
        <w:t xml:space="preserve">The following chapter introduces the way of programming </w:t>
      </w:r>
      <w:r w:rsidR="000B3B77" w:rsidRPr="000B3B77">
        <w:t xml:space="preserve">DA16200 </w:t>
      </w:r>
      <w:r w:rsidR="0065564F">
        <w:t>firmware</w:t>
      </w:r>
      <w:r w:rsidRPr="00EE1A66">
        <w:t xml:space="preserve"> with SEGGER J-</w:t>
      </w:r>
      <w:r w:rsidR="009E014C">
        <w:t>link</w:t>
      </w:r>
      <w:r w:rsidRPr="00EE1A66">
        <w:t>.</w:t>
      </w:r>
    </w:p>
    <w:p w14:paraId="0EC87B1F" w14:textId="7B69E3CD" w:rsidR="00C079C0" w:rsidRPr="00C079C0" w:rsidRDefault="00EE1A66" w:rsidP="00C079C0">
      <w:pPr>
        <w:pStyle w:val="Heading1"/>
      </w:pPr>
      <w:bookmarkStart w:id="30" w:name="_Toc96963392"/>
      <w:r w:rsidRPr="00EE1A66">
        <w:t>Requirements</w:t>
      </w:r>
      <w:bookmarkEnd w:id="30"/>
    </w:p>
    <w:p w14:paraId="38231146" w14:textId="1D9081AA" w:rsidR="00DA2F3E" w:rsidRDefault="002E0108" w:rsidP="00C079C0">
      <w:pPr>
        <w:pStyle w:val="Body"/>
      </w:pPr>
      <w:r>
        <w:t xml:space="preserve">1. </w:t>
      </w:r>
      <w:r w:rsidR="00DA2F3E" w:rsidRPr="00DA2F3E">
        <w:t xml:space="preserve">J-Link </w:t>
      </w:r>
      <w:r w:rsidR="00DA2F3E">
        <w:t>Lite</w:t>
      </w:r>
      <w:r w:rsidR="00DA2F3E" w:rsidRPr="00DA2F3E">
        <w:t xml:space="preserve"> or higher (https://www.segger.com/products/debug-probes/j-link/models/model-overview/)</w:t>
      </w:r>
    </w:p>
    <w:p w14:paraId="64F783C3" w14:textId="48227F70" w:rsidR="00C079C0" w:rsidRDefault="002E0108" w:rsidP="00C079C0">
      <w:pPr>
        <w:pStyle w:val="Body"/>
      </w:pPr>
      <w:r>
        <w:t xml:space="preserve">2. </w:t>
      </w:r>
      <w:r w:rsidR="00EE1A66" w:rsidRPr="00EE1A66">
        <w:t>J-Link software V6.</w:t>
      </w:r>
      <w:r w:rsidR="00F1110D">
        <w:t>98</w:t>
      </w:r>
      <w:r w:rsidR="00EE1A66" w:rsidRPr="00EE1A66">
        <w:t xml:space="preserve"> or later (</w:t>
      </w:r>
      <w:hyperlink r:id="rId18" w:history="1">
        <w:r w:rsidR="00EE1A66" w:rsidRPr="00DD6670">
          <w:rPr>
            <w:rStyle w:val="Hyperlink"/>
          </w:rPr>
          <w:t>https://www.segger.com/downloads/jlink/</w:t>
        </w:r>
      </w:hyperlink>
      <w:r w:rsidR="00EE1A66" w:rsidRPr="00EE1A66">
        <w:t>)</w:t>
      </w:r>
    </w:p>
    <w:p w14:paraId="6E7FB63D" w14:textId="162727C8" w:rsidR="002E0108" w:rsidRDefault="002E0108" w:rsidP="00C079C0">
      <w:pPr>
        <w:pStyle w:val="Body"/>
      </w:pPr>
      <w:r>
        <w:t xml:space="preserve">3. Eclipse </w:t>
      </w:r>
      <w:r w:rsidRPr="002E0108">
        <w:t>2021-06 (4.20.0)</w:t>
      </w:r>
      <w:r>
        <w:t xml:space="preserve"> (</w:t>
      </w:r>
      <w:hyperlink r:id="rId19" w:history="1">
        <w:r w:rsidRPr="002E0108">
          <w:rPr>
            <w:rStyle w:val="Hyperlink"/>
          </w:rPr>
          <w:t>Eclipse Downloads | The Eclipse Foundation</w:t>
        </w:r>
      </w:hyperlink>
      <w:r>
        <w:t>)</w:t>
      </w:r>
    </w:p>
    <w:p w14:paraId="772DD388" w14:textId="055E3991" w:rsidR="00003929" w:rsidRDefault="00003929" w:rsidP="00C079C0">
      <w:pPr>
        <w:pStyle w:val="Body"/>
      </w:pPr>
      <w:r>
        <w:t>4. Python 2.7 or higher (</w:t>
      </w:r>
      <w:hyperlink r:id="rId20" w:history="1">
        <w:r w:rsidRPr="00D86D8D">
          <w:rPr>
            <w:rStyle w:val="Hyperlink"/>
          </w:rPr>
          <w:t>https://www.python.org/downloads/</w:t>
        </w:r>
      </w:hyperlink>
      <w:r>
        <w:t>)</w:t>
      </w:r>
    </w:p>
    <w:p w14:paraId="68B60542" w14:textId="77777777" w:rsidR="00EE1A66" w:rsidRPr="00C079C0" w:rsidRDefault="00EE1A66" w:rsidP="00EE1A66">
      <w:pPr>
        <w:pStyle w:val="Heading1"/>
      </w:pPr>
      <w:bookmarkStart w:id="31" w:name="_Toc96963393"/>
      <w:r w:rsidRPr="00EE1A66">
        <w:t>Preparation</w:t>
      </w:r>
      <w:bookmarkEnd w:id="31"/>
    </w:p>
    <w:p w14:paraId="7603F70D" w14:textId="32CEAB9F" w:rsidR="00EE1A66" w:rsidRDefault="00EE1A66" w:rsidP="00C079C0">
      <w:pPr>
        <w:pStyle w:val="Body"/>
      </w:pPr>
      <w:r w:rsidRPr="00EE1A66">
        <w:t>The J-Link setup procedure required in order to work with J-Flash is described in chapter 2 of the J-Link / J-Trace User Guide (UM08001).</w:t>
      </w:r>
    </w:p>
    <w:p w14:paraId="68C1693D" w14:textId="77777777" w:rsidR="00FA5697" w:rsidRDefault="00FA5697">
      <w:pPr>
        <w:rPr>
          <w:rFonts w:eastAsia="Times New Roman" w:cs="Times New Roman"/>
          <w:b/>
          <w:bCs/>
          <w:color w:val="00ACCD"/>
          <w:kern w:val="32"/>
          <w:sz w:val="28"/>
          <w:szCs w:val="32"/>
          <w:lang w:eastAsia="nl-NL"/>
        </w:rPr>
      </w:pPr>
      <w:r>
        <w:br w:type="page"/>
      </w:r>
    </w:p>
    <w:p w14:paraId="29F49ABB" w14:textId="6E91C1B7" w:rsidR="00EE1A66" w:rsidRPr="00C079C0" w:rsidRDefault="00EE1A66" w:rsidP="00EE1A66">
      <w:pPr>
        <w:pStyle w:val="Heading1"/>
      </w:pPr>
      <w:bookmarkStart w:id="32" w:name="_Toc96963394"/>
      <w:r>
        <w:lastRenderedPageBreak/>
        <w:t>Setup</w:t>
      </w:r>
      <w:bookmarkEnd w:id="32"/>
    </w:p>
    <w:p w14:paraId="6E76E097" w14:textId="60C0071C" w:rsidR="00EE1A66" w:rsidRPr="00C079C0" w:rsidRDefault="00EE1A66" w:rsidP="00EE1A66">
      <w:pPr>
        <w:pStyle w:val="Heading2"/>
      </w:pPr>
      <w:bookmarkStart w:id="33" w:name="_Toc96963395"/>
      <w:r w:rsidRPr="00EE1A66">
        <w:t>The Flash Loader installation</w:t>
      </w:r>
      <w:bookmarkEnd w:id="33"/>
    </w:p>
    <w:p w14:paraId="699727C1" w14:textId="1C73735B" w:rsidR="00EE1A66" w:rsidRDefault="00EE1A66" w:rsidP="00C079C0">
      <w:pPr>
        <w:pStyle w:val="Body"/>
      </w:pPr>
      <w:r w:rsidRPr="00EE1A66">
        <w:t>In order to use the flash loader for DA16200, it should be installed with the following steps.</w:t>
      </w:r>
    </w:p>
    <w:p w14:paraId="141D2747" w14:textId="79300130" w:rsidR="00EE1A66" w:rsidRDefault="00EE1A66" w:rsidP="00FA5697">
      <w:pPr>
        <w:pStyle w:val="NumberedList1"/>
      </w:pPr>
      <w:r w:rsidRPr="00EE1A66">
        <w:t>Browse to the installation of the J-Link software package(ex. C:\Program Files (x86)\SEGGER\JLink). You should now see JFlash.exe, JLinkDevices.xml, ...</w:t>
      </w:r>
    </w:p>
    <w:p w14:paraId="7A1DBEC1" w14:textId="7F913D5D" w:rsidR="00907ECE" w:rsidRDefault="00907ECE" w:rsidP="00907ECE">
      <w:pPr>
        <w:pStyle w:val="GraphicAnchor"/>
      </w:pPr>
      <w:r w:rsidRPr="00EE1A66">
        <w:drawing>
          <wp:inline distT="0" distB="0" distL="0" distR="0" wp14:anchorId="01EC1C70" wp14:editId="79906142">
            <wp:extent cx="4831116" cy="3095625"/>
            <wp:effectExtent l="19050" t="19050" r="266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39595" cy="3101058"/>
                    </a:xfrm>
                    <a:prstGeom prst="rect">
                      <a:avLst/>
                    </a:prstGeom>
                    <a:ln>
                      <a:solidFill>
                        <a:schemeClr val="accent1"/>
                      </a:solidFill>
                    </a:ln>
                  </pic:spPr>
                </pic:pic>
              </a:graphicData>
            </a:graphic>
          </wp:inline>
        </w:drawing>
      </w:r>
    </w:p>
    <w:p w14:paraId="622BEFFE" w14:textId="7B5D261B" w:rsidR="00907ECE" w:rsidRPr="00C079C0" w:rsidRDefault="00907ECE" w:rsidP="00907ECE">
      <w:pPr>
        <w:pStyle w:val="FigureCaption"/>
      </w:pPr>
      <w:bookmarkStart w:id="34" w:name="_Toc96963402"/>
      <w:r>
        <w:t xml:space="preserve">Figure </w:t>
      </w:r>
      <w:r w:rsidRPr="00835702">
        <w:fldChar w:fldCharType="begin"/>
      </w:r>
      <w:r>
        <w:instrText xml:space="preserve"> SEQ Figure \* ARABIC </w:instrText>
      </w:r>
      <w:r w:rsidRPr="00835702">
        <w:fldChar w:fldCharType="separate"/>
      </w:r>
      <w:r w:rsidR="0090096F">
        <w:rPr>
          <w:noProof/>
        </w:rPr>
        <w:t>1</w:t>
      </w:r>
      <w:r w:rsidRPr="00835702">
        <w:fldChar w:fldCharType="end"/>
      </w:r>
      <w:r>
        <w:t>: T</w:t>
      </w:r>
      <w:r w:rsidRPr="00EE1A66">
        <w:t>he installation of the J-Link software package</w:t>
      </w:r>
      <w:bookmarkEnd w:id="34"/>
    </w:p>
    <w:p w14:paraId="2B1C5CB8" w14:textId="77777777" w:rsidR="00907ECE" w:rsidRDefault="00907ECE" w:rsidP="00EE1A66">
      <w:pPr>
        <w:pStyle w:val="TableNumberedList1"/>
        <w:numPr>
          <w:ilvl w:val="0"/>
          <w:numId w:val="0"/>
        </w:numPr>
        <w:ind w:left="284" w:hanging="284"/>
      </w:pPr>
    </w:p>
    <w:p w14:paraId="06F9237B" w14:textId="77777777" w:rsidR="00907ECE" w:rsidRDefault="00EE1A66" w:rsidP="00FA5697">
      <w:pPr>
        <w:pStyle w:val="NumberedList1"/>
      </w:pPr>
      <w:r w:rsidRPr="00EE1A66">
        <w:t>Open JLinkDevices.xml in a text editor and add the device entry at the beginning, right after the &lt;Database&gt; opening tag.</w:t>
      </w:r>
    </w:p>
    <w:p w14:paraId="64BF0AE9" w14:textId="393B81CD" w:rsidR="00907ECE" w:rsidRDefault="00003929" w:rsidP="00907ECE">
      <w:pPr>
        <w:pStyle w:val="GraphicAnchor"/>
      </w:pPr>
      <w:r>
        <w:drawing>
          <wp:inline distT="0" distB="0" distL="0" distR="0" wp14:anchorId="3AEF6E90" wp14:editId="0A9A4589">
            <wp:extent cx="4964020" cy="3028950"/>
            <wp:effectExtent l="0" t="0" r="8255"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75489" cy="3035948"/>
                    </a:xfrm>
                    <a:prstGeom prst="rect">
                      <a:avLst/>
                    </a:prstGeom>
                  </pic:spPr>
                </pic:pic>
              </a:graphicData>
            </a:graphic>
          </wp:inline>
        </w:drawing>
      </w:r>
    </w:p>
    <w:p w14:paraId="1012691C" w14:textId="61B45CD2" w:rsidR="00907ECE" w:rsidRPr="00C079C0" w:rsidRDefault="00907ECE" w:rsidP="00907ECE">
      <w:pPr>
        <w:pStyle w:val="FigureCaption"/>
      </w:pPr>
      <w:bookmarkStart w:id="35" w:name="_Toc96963403"/>
      <w:r>
        <w:t xml:space="preserve">Figure </w:t>
      </w:r>
      <w:r w:rsidRPr="00835702">
        <w:fldChar w:fldCharType="begin"/>
      </w:r>
      <w:r>
        <w:instrText xml:space="preserve"> SEQ Figure \* ARABIC </w:instrText>
      </w:r>
      <w:r w:rsidRPr="00835702">
        <w:fldChar w:fldCharType="separate"/>
      </w:r>
      <w:r w:rsidR="0090096F">
        <w:rPr>
          <w:noProof/>
        </w:rPr>
        <w:t>2</w:t>
      </w:r>
      <w:r w:rsidRPr="00835702">
        <w:fldChar w:fldCharType="end"/>
      </w:r>
      <w:r>
        <w:t xml:space="preserve">: </w:t>
      </w:r>
      <w:r w:rsidRPr="00EE1A66">
        <w:t>JLinkDevices.xml</w:t>
      </w:r>
      <w:bookmarkEnd w:id="35"/>
    </w:p>
    <w:p w14:paraId="3804E6ED" w14:textId="070C893A" w:rsidR="00FA5697" w:rsidRDefault="00FA5697" w:rsidP="00907ECE">
      <w:pPr>
        <w:pStyle w:val="NumberedList1"/>
        <w:numPr>
          <w:ilvl w:val="0"/>
          <w:numId w:val="0"/>
        </w:numPr>
        <w:ind w:left="340"/>
      </w:pPr>
    </w:p>
    <w:tbl>
      <w:tblPr>
        <w:tblStyle w:val="DialogTable"/>
        <w:tblW w:w="0" w:type="auto"/>
        <w:tblInd w:w="284" w:type="dxa"/>
        <w:tblLook w:val="04A0" w:firstRow="1" w:lastRow="0" w:firstColumn="1" w:lastColumn="0" w:noHBand="0" w:noVBand="1"/>
      </w:tblPr>
      <w:tblGrid>
        <w:gridCol w:w="8664"/>
      </w:tblGrid>
      <w:tr w:rsidR="00FA5697" w14:paraId="7B0B5BC5" w14:textId="77777777" w:rsidTr="00FA5697">
        <w:trPr>
          <w:cnfStyle w:val="100000000000" w:firstRow="1" w:lastRow="0" w:firstColumn="0" w:lastColumn="0" w:oddVBand="0" w:evenVBand="0" w:oddHBand="0" w:evenHBand="0" w:firstRowFirstColumn="0" w:firstRowLastColumn="0" w:lastRowFirstColumn="0" w:lastRowLastColumn="0"/>
        </w:trPr>
        <w:tc>
          <w:tcPr>
            <w:tcW w:w="8948" w:type="dxa"/>
          </w:tcPr>
          <w:p w14:paraId="5E889169" w14:textId="77777777" w:rsidR="00003929" w:rsidRPr="00003929" w:rsidRDefault="00003929" w:rsidP="00003929">
            <w:pPr>
              <w:pStyle w:val="CodeListing"/>
            </w:pPr>
            <w:r w:rsidRPr="00003929">
              <w:t xml:space="preserve">  &lt;!--                      --&gt;</w:t>
            </w:r>
          </w:p>
          <w:p w14:paraId="383F4874" w14:textId="77777777" w:rsidR="00003929" w:rsidRPr="00003929" w:rsidRDefault="00003929" w:rsidP="00003929">
            <w:pPr>
              <w:pStyle w:val="CodeListing"/>
            </w:pPr>
            <w:r w:rsidRPr="00003929">
              <w:t xml:space="preserve">  &lt;!-- Dialog Semiconductor --&gt;</w:t>
            </w:r>
          </w:p>
          <w:p w14:paraId="6ECB65C7" w14:textId="77777777" w:rsidR="00003929" w:rsidRPr="00003929" w:rsidRDefault="00003929" w:rsidP="00003929">
            <w:pPr>
              <w:pStyle w:val="CodeListing"/>
            </w:pPr>
            <w:r w:rsidRPr="00003929">
              <w:t xml:space="preserve">  &lt;!--                      --&gt;</w:t>
            </w:r>
          </w:p>
          <w:p w14:paraId="0C0C62C1" w14:textId="77777777" w:rsidR="00003929" w:rsidRPr="00003929" w:rsidRDefault="00003929" w:rsidP="00003929">
            <w:pPr>
              <w:pStyle w:val="CodeListing"/>
            </w:pPr>
            <w:r w:rsidRPr="00003929">
              <w:t xml:space="preserve">  &lt;Device&gt;</w:t>
            </w:r>
          </w:p>
          <w:p w14:paraId="52354979" w14:textId="77777777" w:rsidR="00003929" w:rsidRPr="00003929" w:rsidRDefault="00003929" w:rsidP="00003929">
            <w:pPr>
              <w:pStyle w:val="CodeListing"/>
            </w:pPr>
            <w:r w:rsidRPr="00003929">
              <w:t xml:space="preserve">   &lt;ChipInfo Vendor="Dialog Semiconductor" Name="DA16200.SeggerES.4MB" Core="JLINK_CORE_CORTEX_M4" WorkRAMAddr="0x83000" WorkRAMSize="0x00020000" /&gt;</w:t>
            </w:r>
          </w:p>
          <w:p w14:paraId="61508C1C" w14:textId="77777777" w:rsidR="00003929" w:rsidRPr="00003929" w:rsidRDefault="00003929" w:rsidP="00003929">
            <w:pPr>
              <w:pStyle w:val="CodeListing"/>
            </w:pPr>
            <w:r w:rsidRPr="00003929">
              <w:t xml:space="preserve">   &lt;FlashBankInfo Name="QSPI Flash" BaseAddr="0x10000000" MaxSize="0x400000" Loader="Devices/Dialog/ES_DA16200_4MB.elf" LoaderType="FLASH_ALGO_TYPE_OPEN" /&gt;</w:t>
            </w:r>
          </w:p>
          <w:p w14:paraId="6A1BF040" w14:textId="77777777" w:rsidR="00003929" w:rsidRPr="00003929" w:rsidRDefault="00003929" w:rsidP="00003929">
            <w:pPr>
              <w:pStyle w:val="CodeListing"/>
            </w:pPr>
            <w:r w:rsidRPr="00003929">
              <w:t xml:space="preserve">  &lt;/Device&gt;</w:t>
            </w:r>
          </w:p>
          <w:p w14:paraId="4CDCBE89" w14:textId="77777777" w:rsidR="00003929" w:rsidRPr="00003929" w:rsidRDefault="00003929" w:rsidP="00003929">
            <w:pPr>
              <w:pStyle w:val="CodeListing"/>
            </w:pPr>
            <w:r w:rsidRPr="00003929">
              <w:t xml:space="preserve">  &lt;Device&gt;</w:t>
            </w:r>
          </w:p>
          <w:p w14:paraId="4B866E34" w14:textId="77777777" w:rsidR="00003929" w:rsidRPr="00003929" w:rsidRDefault="00003929" w:rsidP="00003929">
            <w:pPr>
              <w:pStyle w:val="CodeListing"/>
            </w:pPr>
            <w:r w:rsidRPr="00003929">
              <w:t xml:space="preserve">   &lt;ChipInfo Vendor="Dialog Semiconductor" Name="DA16200.SeggerES.2MB" Core="JLINK_CORE_CORTEX_M4" WorkRAMAddr="0x83000" WorkRAMSize="0x00020000" /&gt;</w:t>
            </w:r>
          </w:p>
          <w:p w14:paraId="7F3E91F6" w14:textId="77777777" w:rsidR="00003929" w:rsidRPr="00003929" w:rsidRDefault="00003929" w:rsidP="00003929">
            <w:pPr>
              <w:pStyle w:val="CodeListing"/>
            </w:pPr>
            <w:r w:rsidRPr="00003929">
              <w:t xml:space="preserve">   &lt;FlashBankInfo Name="QSPI Flash" BaseAddr="0x10000000" MaxSize="0x200000" Loader="Devices/Dialog/ES_DA16200_2MB.elf" LoaderType="FLASH_ALGO_TYPE_OPEN" /&gt;</w:t>
            </w:r>
          </w:p>
          <w:p w14:paraId="1E7278BD" w14:textId="77777777" w:rsidR="00003929" w:rsidRPr="00003929" w:rsidRDefault="00003929" w:rsidP="00003929">
            <w:pPr>
              <w:pStyle w:val="CodeListing"/>
            </w:pPr>
            <w:r w:rsidRPr="00003929">
              <w:t xml:space="preserve">  &lt;/Device&gt;</w:t>
            </w:r>
          </w:p>
          <w:p w14:paraId="288EB391" w14:textId="77777777" w:rsidR="00003929" w:rsidRPr="00003929" w:rsidRDefault="00003929" w:rsidP="00003929">
            <w:pPr>
              <w:pStyle w:val="CodeListing"/>
            </w:pPr>
            <w:r w:rsidRPr="00003929">
              <w:t xml:space="preserve">  &lt;Device&gt;</w:t>
            </w:r>
          </w:p>
          <w:p w14:paraId="058B9167" w14:textId="77777777" w:rsidR="00003929" w:rsidRPr="00003929" w:rsidRDefault="00003929" w:rsidP="00003929">
            <w:pPr>
              <w:pStyle w:val="CodeListing"/>
            </w:pPr>
            <w:r w:rsidRPr="00003929">
              <w:t xml:space="preserve">   &lt;ChipInfo Vendor="Dialog Semiconductor" Name="DA16200.eclipse.4MB" Core="JLINK_CORE_CORTEX_M4" WorkRAMAddr="0x83000" WorkRAMSize="0x00020000" /&gt;</w:t>
            </w:r>
          </w:p>
          <w:p w14:paraId="5655DA15" w14:textId="77777777" w:rsidR="00003929" w:rsidRPr="00003929" w:rsidRDefault="00003929" w:rsidP="00003929">
            <w:pPr>
              <w:pStyle w:val="CodeListing"/>
            </w:pPr>
            <w:r w:rsidRPr="00003929">
              <w:t xml:space="preserve">   &lt;FlashBankInfo Name="QSPI Flash" BaseAddr="0x10000000" MaxSize="0x400000" Loader="Devices/Dialog/DA16200_4MB.elf" LoaderType="FLASH_ALGO_TYPE_OPEN" /&gt;</w:t>
            </w:r>
          </w:p>
          <w:p w14:paraId="369C4447" w14:textId="77777777" w:rsidR="00003929" w:rsidRPr="00003929" w:rsidRDefault="00003929" w:rsidP="00003929">
            <w:pPr>
              <w:pStyle w:val="CodeListing"/>
            </w:pPr>
            <w:r w:rsidRPr="00003929">
              <w:t xml:space="preserve">  &lt;/Device&gt;</w:t>
            </w:r>
          </w:p>
          <w:p w14:paraId="23F419CF" w14:textId="77777777" w:rsidR="00003929" w:rsidRPr="00003929" w:rsidRDefault="00003929" w:rsidP="00003929">
            <w:pPr>
              <w:pStyle w:val="CodeListing"/>
            </w:pPr>
            <w:r w:rsidRPr="00003929">
              <w:t xml:space="preserve">  &lt;Device&gt;</w:t>
            </w:r>
          </w:p>
          <w:p w14:paraId="668ECEA6" w14:textId="77777777" w:rsidR="00003929" w:rsidRPr="00003929" w:rsidRDefault="00003929" w:rsidP="00003929">
            <w:pPr>
              <w:pStyle w:val="CodeListing"/>
            </w:pPr>
            <w:r w:rsidRPr="00003929">
              <w:t xml:space="preserve">   &lt;ChipInfo Vendor="Dialog Semiconductor" Name="DA16200.eclipse.2MB" Core="JLINK_CORE_CORTEX_M4" WorkRAMAddr="0x83000" WorkRAMSize="0x00020000" /&gt;</w:t>
            </w:r>
          </w:p>
          <w:p w14:paraId="0F9A95D7" w14:textId="77777777" w:rsidR="00003929" w:rsidRPr="00003929" w:rsidRDefault="00003929" w:rsidP="00003929">
            <w:pPr>
              <w:pStyle w:val="CodeListing"/>
            </w:pPr>
            <w:r w:rsidRPr="00003929">
              <w:t xml:space="preserve">   &lt;FlashBankInfo Name="QSPI Flash" BaseAddr="0x10000000" MaxSize="0x200000" Loader="Devices/Dialog/DA16200_2MB.elf" LoaderType="FLASH_ALGO_TYPE_OPEN" /&gt;</w:t>
            </w:r>
          </w:p>
          <w:p w14:paraId="5B377EE1" w14:textId="38732349" w:rsidR="00FA5697" w:rsidRDefault="00003929" w:rsidP="00003929">
            <w:pPr>
              <w:pStyle w:val="CodeListing"/>
            </w:pPr>
            <w:r w:rsidRPr="00003929">
              <w:t xml:space="preserve">  &lt;/Device&gt;</w:t>
            </w:r>
          </w:p>
        </w:tc>
      </w:tr>
    </w:tbl>
    <w:p w14:paraId="3080D82B" w14:textId="04B893A5" w:rsidR="00EE1A66" w:rsidRDefault="00EE1A66" w:rsidP="00FA5697">
      <w:pPr>
        <w:pStyle w:val="TableNumberedList1"/>
        <w:numPr>
          <w:ilvl w:val="0"/>
          <w:numId w:val="0"/>
        </w:numPr>
        <w:ind w:left="284"/>
      </w:pPr>
    </w:p>
    <w:p w14:paraId="63CAAC22" w14:textId="2C041EAC" w:rsidR="00907ECE" w:rsidRDefault="00EE1A66" w:rsidP="00FA5697">
      <w:pPr>
        <w:pStyle w:val="NumberedList1"/>
      </w:pPr>
      <w:r w:rsidRPr="00EE1A66">
        <w:t>Copy the flash loader files (sdk_root\</w:t>
      </w:r>
      <w:r w:rsidR="00C93771">
        <w:t>utility</w:t>
      </w:r>
      <w:r w:rsidRPr="00EE1A66">
        <w:t>\</w:t>
      </w:r>
      <w:r w:rsidR="00C93771">
        <w:t>j-link\</w:t>
      </w:r>
      <w:r w:rsidRPr="00EE1A66">
        <w:t>scripts\</w:t>
      </w:r>
      <w:r w:rsidR="00C93771">
        <w:t>flashloader\</w:t>
      </w:r>
      <w:r w:rsidRPr="00EE1A66">
        <w:t>Devices\Dialog), referenced in the JLinkDevices.xml entry, into the same directory where also the JLinkDevices.xml is located.</w:t>
      </w:r>
    </w:p>
    <w:p w14:paraId="1004460B" w14:textId="0B036528" w:rsidR="00907ECE" w:rsidRDefault="00A31EAD" w:rsidP="00907ECE">
      <w:pPr>
        <w:pStyle w:val="GraphicAnchor"/>
      </w:pPr>
      <w:r>
        <w:drawing>
          <wp:inline distT="0" distB="0" distL="0" distR="0" wp14:anchorId="1C4C64F5" wp14:editId="11058D84">
            <wp:extent cx="5511555" cy="2771775"/>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19826" cy="2775934"/>
                    </a:xfrm>
                    <a:prstGeom prst="rect">
                      <a:avLst/>
                    </a:prstGeom>
                  </pic:spPr>
                </pic:pic>
              </a:graphicData>
            </a:graphic>
          </wp:inline>
        </w:drawing>
      </w:r>
    </w:p>
    <w:p w14:paraId="0EFFCE85" w14:textId="4EFE3CC5" w:rsidR="00907ECE" w:rsidRPr="00C079C0" w:rsidRDefault="00907ECE" w:rsidP="00907ECE">
      <w:pPr>
        <w:pStyle w:val="FigureCaption"/>
      </w:pPr>
      <w:bookmarkStart w:id="36" w:name="_Toc96963404"/>
      <w:r>
        <w:t xml:space="preserve">Figure </w:t>
      </w:r>
      <w:r w:rsidRPr="00835702">
        <w:fldChar w:fldCharType="begin"/>
      </w:r>
      <w:r>
        <w:instrText xml:space="preserve"> SEQ Figure \* ARABIC </w:instrText>
      </w:r>
      <w:r w:rsidRPr="00835702">
        <w:fldChar w:fldCharType="separate"/>
      </w:r>
      <w:r w:rsidR="0090096F">
        <w:rPr>
          <w:noProof/>
        </w:rPr>
        <w:t>3</w:t>
      </w:r>
      <w:r w:rsidRPr="00835702">
        <w:fldChar w:fldCharType="end"/>
      </w:r>
      <w:r>
        <w:t>: T</w:t>
      </w:r>
      <w:r w:rsidRPr="00EE1A66">
        <w:t>he flash loader files</w:t>
      </w:r>
      <w:bookmarkEnd w:id="36"/>
    </w:p>
    <w:p w14:paraId="2A0292AB" w14:textId="77777777" w:rsidR="00907ECE" w:rsidRDefault="00907ECE">
      <w:pPr>
        <w:rPr>
          <w:rFonts w:eastAsia="Times New Roman" w:cs="Times New Roman"/>
          <w:b/>
          <w:iCs/>
          <w:color w:val="00ACCD"/>
          <w:kern w:val="32"/>
          <w:sz w:val="24"/>
          <w:szCs w:val="28"/>
          <w:lang w:eastAsia="nl-NL"/>
        </w:rPr>
      </w:pPr>
      <w:r>
        <w:br w:type="page"/>
      </w:r>
    </w:p>
    <w:p w14:paraId="74A652AD" w14:textId="7A159BAF" w:rsidR="00EE1A66" w:rsidRDefault="00EE1A66" w:rsidP="00EE1A66">
      <w:pPr>
        <w:pStyle w:val="Heading2"/>
      </w:pPr>
      <w:bookmarkStart w:id="37" w:name="_Toc96963396"/>
      <w:r w:rsidRPr="00EE1A66">
        <w:lastRenderedPageBreak/>
        <w:t>The path of J-Link installation in Eclipse</w:t>
      </w:r>
      <w:bookmarkEnd w:id="37"/>
    </w:p>
    <w:p w14:paraId="653BE0CF" w14:textId="56CDF967" w:rsidR="00FA5697" w:rsidRDefault="00FA5697" w:rsidP="00FA5697">
      <w:pPr>
        <w:pStyle w:val="NumberedList1"/>
        <w:numPr>
          <w:ilvl w:val="0"/>
          <w:numId w:val="47"/>
        </w:numPr>
      </w:pPr>
      <w:r w:rsidRPr="00FA5697">
        <w:t>Go to Menu &gt; Window &gt; Preferences &gt; Run/Debug &gt; String Substitution</w:t>
      </w:r>
    </w:p>
    <w:p w14:paraId="36E5D2DD" w14:textId="5A6CA72A" w:rsidR="00FA5697" w:rsidRDefault="00FA5697" w:rsidP="00FA5697">
      <w:pPr>
        <w:pStyle w:val="NumberedList1"/>
        <w:numPr>
          <w:ilvl w:val="0"/>
          <w:numId w:val="47"/>
        </w:numPr>
      </w:pPr>
      <w:r w:rsidRPr="00FA5697">
        <w:t>Select 'New...'</w:t>
      </w:r>
    </w:p>
    <w:p w14:paraId="7C97558E" w14:textId="77777777" w:rsidR="00907ECE" w:rsidRDefault="00FA5697" w:rsidP="00FA5697">
      <w:pPr>
        <w:pStyle w:val="NumberedList1"/>
        <w:numPr>
          <w:ilvl w:val="0"/>
          <w:numId w:val="47"/>
        </w:numPr>
      </w:pPr>
      <w:r w:rsidRPr="00FA5697">
        <w:t>Input the name as 'jlink_path' and the variable as the path of installation of the J-Link software (ex. C:\Program Files (x86)\SEGGER\JLink).</w:t>
      </w:r>
    </w:p>
    <w:p w14:paraId="25F6D4DE" w14:textId="1026C1F1" w:rsidR="00907ECE" w:rsidRDefault="00907ECE" w:rsidP="00907ECE">
      <w:pPr>
        <w:pStyle w:val="GraphicAnchor"/>
      </w:pPr>
      <w:r w:rsidRPr="00FA5697">
        <w:drawing>
          <wp:inline distT="0" distB="0" distL="0" distR="0" wp14:anchorId="39EAEACE" wp14:editId="67071C15">
            <wp:extent cx="5688330" cy="4344035"/>
            <wp:effectExtent l="19050" t="19050" r="2667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88330" cy="4344035"/>
                    </a:xfrm>
                    <a:prstGeom prst="rect">
                      <a:avLst/>
                    </a:prstGeom>
                    <a:ln>
                      <a:solidFill>
                        <a:schemeClr val="accent1"/>
                      </a:solidFill>
                    </a:ln>
                  </pic:spPr>
                </pic:pic>
              </a:graphicData>
            </a:graphic>
          </wp:inline>
        </w:drawing>
      </w:r>
    </w:p>
    <w:p w14:paraId="09510904" w14:textId="0D64E0D2" w:rsidR="00907ECE" w:rsidRPr="00C079C0" w:rsidRDefault="00907ECE" w:rsidP="00907ECE">
      <w:pPr>
        <w:pStyle w:val="FigureCaption"/>
      </w:pPr>
      <w:bookmarkStart w:id="38" w:name="_Toc96963405"/>
      <w:r>
        <w:t xml:space="preserve">Figure </w:t>
      </w:r>
      <w:r w:rsidRPr="00835702">
        <w:fldChar w:fldCharType="begin"/>
      </w:r>
      <w:r>
        <w:instrText xml:space="preserve"> SEQ Figure \* ARABIC </w:instrText>
      </w:r>
      <w:r w:rsidRPr="00835702">
        <w:fldChar w:fldCharType="separate"/>
      </w:r>
      <w:r w:rsidR="0090096F">
        <w:rPr>
          <w:noProof/>
        </w:rPr>
        <w:t>4</w:t>
      </w:r>
      <w:r w:rsidRPr="00835702">
        <w:fldChar w:fldCharType="end"/>
      </w:r>
      <w:r>
        <w:t>: The path of J-Link installation in Eclipse</w:t>
      </w:r>
      <w:bookmarkEnd w:id="38"/>
    </w:p>
    <w:p w14:paraId="1D78990C" w14:textId="77777777" w:rsidR="00907ECE" w:rsidRDefault="00907ECE">
      <w:pPr>
        <w:rPr>
          <w:rFonts w:eastAsia="Times New Roman" w:cs="Times New Roman"/>
          <w:b/>
          <w:iCs/>
          <w:color w:val="00ACCD"/>
          <w:kern w:val="32"/>
          <w:sz w:val="24"/>
          <w:szCs w:val="28"/>
          <w:lang w:eastAsia="nl-NL"/>
        </w:rPr>
      </w:pPr>
      <w:r>
        <w:br w:type="page"/>
      </w:r>
    </w:p>
    <w:p w14:paraId="57C8B9FF" w14:textId="52C2FD34" w:rsidR="00EE1A66" w:rsidRDefault="00EE1A66" w:rsidP="00EE1A66">
      <w:pPr>
        <w:pStyle w:val="Heading2"/>
      </w:pPr>
      <w:bookmarkStart w:id="39" w:name="_Toc96963397"/>
      <w:r w:rsidRPr="00EE1A66">
        <w:lastRenderedPageBreak/>
        <w:t>Import the 'scripts' project in Eclipse</w:t>
      </w:r>
      <w:bookmarkEnd w:id="39"/>
    </w:p>
    <w:p w14:paraId="094C864C" w14:textId="211FADFE" w:rsidR="00EE1A66" w:rsidRDefault="00FA5697" w:rsidP="00EE1A66">
      <w:pPr>
        <w:pStyle w:val="Body"/>
      </w:pPr>
      <w:r>
        <w:t>In orde</w:t>
      </w:r>
      <w:r>
        <w:rPr>
          <w:rFonts w:eastAsia="Malgun Gothic" w:hint="eastAsia"/>
        </w:rPr>
        <w:t>r</w:t>
      </w:r>
      <w:r>
        <w:rPr>
          <w:rFonts w:eastAsia="Malgun Gothic"/>
        </w:rPr>
        <w:t xml:space="preserve"> to use the scripts, the scripts project </w:t>
      </w:r>
      <w:r w:rsidR="00907ECE">
        <w:rPr>
          <w:rFonts w:eastAsia="Malgun Gothic"/>
        </w:rPr>
        <w:t xml:space="preserve">sould be imported in the workspace. The location of the project is </w:t>
      </w:r>
      <w:r w:rsidRPr="00FA5697">
        <w:t>sdk_root/</w:t>
      </w:r>
      <w:r w:rsidR="00C93771">
        <w:t>utility/j-link/project/</w:t>
      </w:r>
      <w:r w:rsidR="00A31EAD">
        <w:t>SDKJFlash</w:t>
      </w:r>
      <w:r w:rsidR="00907ECE">
        <w:t>.</w:t>
      </w:r>
    </w:p>
    <w:p w14:paraId="5B5FAA3B" w14:textId="295020DC" w:rsidR="00907ECE" w:rsidRDefault="00C93771" w:rsidP="00907ECE">
      <w:pPr>
        <w:pStyle w:val="GraphicAnchor"/>
      </w:pPr>
      <w:bookmarkStart w:id="40" w:name="_Toc326227213"/>
      <w:bookmarkStart w:id="41" w:name="_Toc326227616"/>
      <w:bookmarkStart w:id="42" w:name="_Toc2842512"/>
      <w:bookmarkStart w:id="43" w:name="_Toc10722601"/>
      <w:bookmarkStart w:id="44" w:name="_Toc74052856"/>
      <w:r>
        <w:drawing>
          <wp:inline distT="0" distB="0" distL="0" distR="0" wp14:anchorId="3D4E3450" wp14:editId="02096494">
            <wp:extent cx="4867275" cy="6696075"/>
            <wp:effectExtent l="0" t="0" r="9525" b="9525"/>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67275" cy="6696075"/>
                    </a:xfrm>
                    <a:prstGeom prst="rect">
                      <a:avLst/>
                    </a:prstGeom>
                  </pic:spPr>
                </pic:pic>
              </a:graphicData>
            </a:graphic>
          </wp:inline>
        </w:drawing>
      </w:r>
    </w:p>
    <w:p w14:paraId="00128FE6" w14:textId="51E4991E" w:rsidR="00907ECE" w:rsidRDefault="00907ECE" w:rsidP="00907ECE">
      <w:pPr>
        <w:pStyle w:val="FigureCaption"/>
      </w:pPr>
      <w:bookmarkStart w:id="45" w:name="_Toc2842506"/>
      <w:bookmarkStart w:id="46" w:name="_Toc10722600"/>
      <w:bookmarkStart w:id="47" w:name="_Toc96963406"/>
      <w:r>
        <w:t xml:space="preserve">Figure </w:t>
      </w:r>
      <w:r w:rsidRPr="00835702">
        <w:fldChar w:fldCharType="begin"/>
      </w:r>
      <w:r>
        <w:instrText xml:space="preserve"> SEQ Figure \* ARABIC </w:instrText>
      </w:r>
      <w:r w:rsidRPr="00835702">
        <w:fldChar w:fldCharType="separate"/>
      </w:r>
      <w:r w:rsidR="0090096F">
        <w:rPr>
          <w:noProof/>
        </w:rPr>
        <w:t>5</w:t>
      </w:r>
      <w:r w:rsidRPr="00835702">
        <w:fldChar w:fldCharType="end"/>
      </w:r>
      <w:r>
        <w:t xml:space="preserve">: </w:t>
      </w:r>
      <w:bookmarkEnd w:id="45"/>
      <w:bookmarkEnd w:id="46"/>
      <w:r>
        <w:t>Import the scripts project</w:t>
      </w:r>
      <w:bookmarkEnd w:id="47"/>
    </w:p>
    <w:p w14:paraId="15BEBBE7" w14:textId="77777777" w:rsidR="00DD307C" w:rsidRDefault="00DD307C">
      <w:pPr>
        <w:rPr>
          <w:rFonts w:eastAsia="Times New Roman" w:cs="Times New Roman"/>
          <w:b/>
          <w:bCs/>
          <w:color w:val="00ACCD"/>
          <w:kern w:val="32"/>
          <w:sz w:val="28"/>
          <w:szCs w:val="32"/>
          <w:lang w:eastAsia="nl-NL"/>
        </w:rPr>
      </w:pPr>
      <w:r>
        <w:br w:type="page"/>
      </w:r>
    </w:p>
    <w:p w14:paraId="558C82C2" w14:textId="4086FDAD" w:rsidR="00907ECE" w:rsidRPr="00C079C0" w:rsidRDefault="00907ECE" w:rsidP="00907ECE">
      <w:pPr>
        <w:pStyle w:val="Heading1"/>
      </w:pPr>
      <w:bookmarkStart w:id="48" w:name="_Toc96963398"/>
      <w:r>
        <w:lastRenderedPageBreak/>
        <w:t>Programming</w:t>
      </w:r>
      <w:bookmarkEnd w:id="48"/>
    </w:p>
    <w:p w14:paraId="2679524E" w14:textId="7F9A3628" w:rsidR="0059731D" w:rsidRDefault="00DD307C">
      <w:bookmarkStart w:id="49" w:name="_Toc4665341"/>
      <w:bookmarkStart w:id="50" w:name="_Toc15458546"/>
      <w:bookmarkEnd w:id="40"/>
      <w:bookmarkEnd w:id="41"/>
      <w:bookmarkEnd w:id="42"/>
      <w:bookmarkEnd w:id="43"/>
      <w:bookmarkEnd w:id="44"/>
      <w:r>
        <w:t xml:space="preserve">In order to program binaries into the target device, run </w:t>
      </w:r>
      <w:r w:rsidR="00005F15">
        <w:t>'jlink_</w:t>
      </w:r>
      <w:r w:rsidRPr="00DD307C">
        <w:t>program_</w:t>
      </w:r>
      <w:r w:rsidR="00F62CBE">
        <w:t>all</w:t>
      </w:r>
      <w:r w:rsidR="00E65E03">
        <w:t>_win</w:t>
      </w:r>
      <w:r w:rsidR="00005F15">
        <w:t>'</w:t>
      </w:r>
      <w:r w:rsidRPr="00DD307C">
        <w:t xml:space="preserve"> </w:t>
      </w:r>
      <w:r w:rsidR="00F62CBE" w:rsidRPr="00DD307C">
        <w:t>script</w:t>
      </w:r>
      <w:r w:rsidRPr="00DD307C">
        <w:t xml:space="preserve"> in the External Tools</w:t>
      </w:r>
      <w:r>
        <w:t>.</w:t>
      </w:r>
    </w:p>
    <w:p w14:paraId="10CF5066" w14:textId="0CB24E8E" w:rsidR="00907ECE" w:rsidRDefault="0059731D" w:rsidP="00DD307C">
      <w:pPr>
        <w:pStyle w:val="NumberedList1"/>
        <w:numPr>
          <w:ilvl w:val="0"/>
          <w:numId w:val="48"/>
        </w:numPr>
      </w:pPr>
      <w:r>
        <w:t>Select a project in the Project Explorer to be programmed.</w:t>
      </w:r>
    </w:p>
    <w:p w14:paraId="5AD9FF58" w14:textId="307D5429" w:rsidR="0059731D" w:rsidRDefault="00005F15" w:rsidP="0059731D">
      <w:pPr>
        <w:pStyle w:val="NumberedList1"/>
        <w:numPr>
          <w:ilvl w:val="0"/>
          <w:numId w:val="0"/>
        </w:numPr>
        <w:ind w:left="340"/>
      </w:pPr>
      <w:r w:rsidRPr="00005F15">
        <w:rPr>
          <w:noProof/>
        </w:rPr>
        <w:drawing>
          <wp:inline distT="0" distB="0" distL="0" distR="0" wp14:anchorId="53126EF4" wp14:editId="31679F42">
            <wp:extent cx="4483100" cy="2525810"/>
            <wp:effectExtent l="0" t="0" r="0" b="8255"/>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95099" cy="2532570"/>
                    </a:xfrm>
                    <a:prstGeom prst="rect">
                      <a:avLst/>
                    </a:prstGeom>
                  </pic:spPr>
                </pic:pic>
              </a:graphicData>
            </a:graphic>
          </wp:inline>
        </w:drawing>
      </w:r>
    </w:p>
    <w:p w14:paraId="0FD407AE" w14:textId="1EED7B64" w:rsidR="0059731D" w:rsidRDefault="0059731D" w:rsidP="0059731D">
      <w:pPr>
        <w:pStyle w:val="FigureCaption"/>
      </w:pPr>
      <w:bookmarkStart w:id="51" w:name="_Toc96963407"/>
      <w:r>
        <w:t xml:space="preserve">Figure </w:t>
      </w:r>
      <w:r w:rsidRPr="00835702">
        <w:fldChar w:fldCharType="begin"/>
      </w:r>
      <w:r>
        <w:instrText xml:space="preserve"> SEQ Figure \* ARABIC </w:instrText>
      </w:r>
      <w:r w:rsidRPr="00835702">
        <w:fldChar w:fldCharType="separate"/>
      </w:r>
      <w:r w:rsidR="0090096F">
        <w:rPr>
          <w:noProof/>
        </w:rPr>
        <w:t>6</w:t>
      </w:r>
      <w:r w:rsidRPr="00835702">
        <w:fldChar w:fldCharType="end"/>
      </w:r>
      <w:r>
        <w:t xml:space="preserve">: </w:t>
      </w:r>
      <w:r w:rsidR="00801D51">
        <w:t>Project Explorer</w:t>
      </w:r>
      <w:bookmarkEnd w:id="51"/>
    </w:p>
    <w:p w14:paraId="05CF948F" w14:textId="59F85625" w:rsidR="00DD307C" w:rsidRDefault="00A5485C" w:rsidP="00DD307C">
      <w:pPr>
        <w:pStyle w:val="NumberedList1"/>
        <w:numPr>
          <w:ilvl w:val="0"/>
          <w:numId w:val="48"/>
        </w:numPr>
      </w:pPr>
      <w:r>
        <w:t>Go to Menu &gt; Run &gt; External Tools.</w:t>
      </w:r>
    </w:p>
    <w:p w14:paraId="20EB2228" w14:textId="27B809CF" w:rsidR="00A5485C" w:rsidRDefault="00A5485C" w:rsidP="00DD307C">
      <w:pPr>
        <w:pStyle w:val="NumberedList1"/>
        <w:numPr>
          <w:ilvl w:val="0"/>
          <w:numId w:val="48"/>
        </w:numPr>
      </w:pPr>
      <w:r w:rsidRPr="00DD307C">
        <w:t>Select '</w:t>
      </w:r>
      <w:r w:rsidR="00005F15">
        <w:t>jlink_</w:t>
      </w:r>
      <w:r w:rsidRPr="00DD307C">
        <w:t>program_</w:t>
      </w:r>
      <w:r w:rsidRPr="00A5485C">
        <w:t>all</w:t>
      </w:r>
      <w:r w:rsidR="00E65E03">
        <w:t>_win</w:t>
      </w:r>
      <w:r w:rsidRPr="00A5485C">
        <w:t>'.</w:t>
      </w:r>
    </w:p>
    <w:p w14:paraId="3443E2E2" w14:textId="425C68C3" w:rsidR="00B40AB1" w:rsidRDefault="00B40AB1" w:rsidP="00B40AB1">
      <w:pPr>
        <w:pStyle w:val="NumberedList1"/>
        <w:numPr>
          <w:ilvl w:val="0"/>
          <w:numId w:val="0"/>
        </w:numPr>
        <w:ind w:left="340" w:hanging="340"/>
      </w:pPr>
    </w:p>
    <w:p w14:paraId="01C09088" w14:textId="53757178" w:rsidR="00E65E03" w:rsidRDefault="00E65E03" w:rsidP="00B40AB1">
      <w:pPr>
        <w:pStyle w:val="NumberedList1"/>
        <w:numPr>
          <w:ilvl w:val="0"/>
          <w:numId w:val="0"/>
        </w:numPr>
        <w:ind w:left="340" w:hanging="340"/>
      </w:pPr>
      <w:ins w:id="52" w:author="Jake Mun" w:date="2022-06-13T17:41:00Z">
        <w:r w:rsidRPr="00E65E03">
          <w:drawing>
            <wp:inline distT="0" distB="0" distL="0" distR="0" wp14:anchorId="5B8EEE0C" wp14:editId="154F30F5">
              <wp:extent cx="5657713" cy="4200740"/>
              <wp:effectExtent l="0" t="0" r="63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a:stretch/>
                    </pic:blipFill>
                    <pic:spPr bwMode="auto">
                      <a:xfrm>
                        <a:off x="0" y="0"/>
                        <a:ext cx="5658189" cy="4201093"/>
                      </a:xfrm>
                      <a:prstGeom prst="rect">
                        <a:avLst/>
                      </a:prstGeom>
                      <a:ln>
                        <a:noFill/>
                      </a:ln>
                      <a:extLst>
                        <a:ext uri="{53640926-AAD7-44D8-BBD7-CCE9431645EC}">
                          <a14:shadowObscured xmlns:a14="http://schemas.microsoft.com/office/drawing/2010/main"/>
                        </a:ext>
                      </a:extLst>
                    </pic:spPr>
                  </pic:pic>
                </a:graphicData>
              </a:graphic>
            </wp:inline>
          </w:drawing>
        </w:r>
      </w:ins>
    </w:p>
    <w:p w14:paraId="45C8D660" w14:textId="0689399C" w:rsidR="00DD307C" w:rsidRDefault="00DD307C" w:rsidP="00DD307C">
      <w:pPr>
        <w:pStyle w:val="FigureCaption"/>
      </w:pPr>
      <w:r w:rsidRPr="00DD307C">
        <w:t xml:space="preserve"> </w:t>
      </w:r>
      <w:bookmarkStart w:id="53" w:name="_Toc96963408"/>
      <w:r>
        <w:t xml:space="preserve">Figure </w:t>
      </w:r>
      <w:r w:rsidRPr="00835702">
        <w:fldChar w:fldCharType="begin"/>
      </w:r>
      <w:r>
        <w:instrText xml:space="preserve"> SEQ Figure \* ARABIC </w:instrText>
      </w:r>
      <w:r w:rsidRPr="00835702">
        <w:fldChar w:fldCharType="separate"/>
      </w:r>
      <w:r w:rsidR="0090096F">
        <w:rPr>
          <w:noProof/>
        </w:rPr>
        <w:t>7</w:t>
      </w:r>
      <w:r w:rsidRPr="00835702">
        <w:fldChar w:fldCharType="end"/>
      </w:r>
      <w:r>
        <w:t xml:space="preserve">: Run </w:t>
      </w:r>
      <w:r w:rsidR="00005F15">
        <w:t>jlink_</w:t>
      </w:r>
      <w:r>
        <w:t>p</w:t>
      </w:r>
      <w:r w:rsidRPr="00DD307C">
        <w:t>rogram_</w:t>
      </w:r>
      <w:r w:rsidR="0020773D">
        <w:t>all</w:t>
      </w:r>
      <w:r w:rsidRPr="00DD307C">
        <w:t xml:space="preserve"> script</w:t>
      </w:r>
      <w:bookmarkEnd w:id="53"/>
    </w:p>
    <w:p w14:paraId="1C442FA3" w14:textId="081C9A2D" w:rsidR="00DD307C" w:rsidRDefault="00DD307C" w:rsidP="00DD307C">
      <w:pPr>
        <w:pStyle w:val="FigureCaption"/>
      </w:pPr>
      <w:r w:rsidRPr="00DD307C">
        <w:lastRenderedPageBreak/>
        <w:t xml:space="preserve"> </w:t>
      </w:r>
    </w:p>
    <w:p w14:paraId="4B479C7F" w14:textId="154BA1D6" w:rsidR="00E65E03" w:rsidRPr="00E65E03" w:rsidRDefault="00E65E03" w:rsidP="00E65E03">
      <w:pPr>
        <w:pStyle w:val="FigureCaption"/>
      </w:pPr>
      <w:ins w:id="54" w:author="Jake Mun" w:date="2022-06-13T17:41:00Z">
        <w:r w:rsidRPr="00E65E03">
          <w:drawing>
            <wp:inline distT="0" distB="0" distL="0" distR="0" wp14:anchorId="118C3F39" wp14:editId="2DB6AFF5">
              <wp:extent cx="2103807" cy="2103623"/>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a:stretch/>
                    </pic:blipFill>
                    <pic:spPr bwMode="auto">
                      <a:xfrm>
                        <a:off x="0" y="0"/>
                        <a:ext cx="2113536" cy="2113352"/>
                      </a:xfrm>
                      <a:prstGeom prst="rect">
                        <a:avLst/>
                      </a:prstGeom>
                      <a:ln>
                        <a:noFill/>
                      </a:ln>
                      <a:extLst>
                        <a:ext uri="{53640926-AAD7-44D8-BBD7-CCE9431645EC}">
                          <a14:shadowObscured xmlns:a14="http://schemas.microsoft.com/office/drawing/2010/main"/>
                        </a:ext>
                      </a:extLst>
                    </pic:spPr>
                  </pic:pic>
                </a:graphicData>
              </a:graphic>
            </wp:inline>
          </w:drawing>
        </w:r>
      </w:ins>
    </w:p>
    <w:p w14:paraId="69F9169B" w14:textId="2FE649FD" w:rsidR="00DD307C" w:rsidRDefault="00DD307C" w:rsidP="00DD307C">
      <w:pPr>
        <w:pStyle w:val="FigureCaption"/>
      </w:pPr>
      <w:bookmarkStart w:id="55" w:name="_Toc96963409"/>
      <w:r>
        <w:t xml:space="preserve">Figure </w:t>
      </w:r>
      <w:r w:rsidRPr="00835702">
        <w:fldChar w:fldCharType="begin"/>
      </w:r>
      <w:r>
        <w:instrText xml:space="preserve"> SEQ Figure \* ARABIC </w:instrText>
      </w:r>
      <w:r w:rsidRPr="00835702">
        <w:fldChar w:fldCharType="separate"/>
      </w:r>
      <w:r w:rsidR="0090096F">
        <w:rPr>
          <w:noProof/>
        </w:rPr>
        <w:t>8</w:t>
      </w:r>
      <w:r w:rsidRPr="00835702">
        <w:fldChar w:fldCharType="end"/>
      </w:r>
      <w:r>
        <w:t xml:space="preserve">: Quick run </w:t>
      </w:r>
      <w:r w:rsidR="00005F15">
        <w:t>jlink_</w:t>
      </w:r>
      <w:r>
        <w:t>p</w:t>
      </w:r>
      <w:r w:rsidRPr="00DD307C">
        <w:t>rogram</w:t>
      </w:r>
      <w:r w:rsidR="00005F15">
        <w:t>_all</w:t>
      </w:r>
      <w:r w:rsidRPr="00DD307C">
        <w:t xml:space="preserve"> script</w:t>
      </w:r>
      <w:bookmarkEnd w:id="55"/>
    </w:p>
    <w:p w14:paraId="50276098" w14:textId="02D1E373" w:rsidR="00DD307C" w:rsidRDefault="00DD307C" w:rsidP="00DD307C">
      <w:pPr>
        <w:pStyle w:val="Body"/>
      </w:pPr>
    </w:p>
    <w:p w14:paraId="490F6B20" w14:textId="2ABE2547" w:rsidR="00C30199" w:rsidRDefault="00C30199" w:rsidP="00DD307C">
      <w:pPr>
        <w:pStyle w:val="Body"/>
      </w:pPr>
      <w:r>
        <w:t xml:space="preserve">The included scripts </w:t>
      </w:r>
      <w:r w:rsidR="00BA5E45">
        <w:t xml:space="preserve">in the SDK </w:t>
      </w:r>
      <w:r>
        <w:t>are the following :</w:t>
      </w:r>
    </w:p>
    <w:p w14:paraId="38AD01AC" w14:textId="56E84D67" w:rsidR="0056009F" w:rsidRDefault="0056009F" w:rsidP="00DD307C">
      <w:pPr>
        <w:pStyle w:val="Body"/>
      </w:pPr>
      <w:r>
        <w:t xml:space="preserve">- </w:t>
      </w:r>
      <w:r w:rsidR="00C5561B">
        <w:t>jlink_</w:t>
      </w:r>
      <w:r>
        <w:t xml:space="preserve">erase_all : Erase all contents of the flash memory. </w:t>
      </w:r>
    </w:p>
    <w:p w14:paraId="43BAC365" w14:textId="6E44C6B7" w:rsidR="0056009F" w:rsidRDefault="0056009F" w:rsidP="00DD307C">
      <w:pPr>
        <w:pStyle w:val="Body"/>
      </w:pPr>
      <w:r>
        <w:t xml:space="preserve">- </w:t>
      </w:r>
      <w:r w:rsidR="00C5561B">
        <w:t>jlink_</w:t>
      </w:r>
      <w:r>
        <w:t>program_all</w:t>
      </w:r>
      <w:r w:rsidR="00C5561B">
        <w:t xml:space="preserve"> </w:t>
      </w:r>
      <w:r>
        <w:t>: Program all images into the flash memory.</w:t>
      </w:r>
    </w:p>
    <w:p w14:paraId="62E7D15C" w14:textId="0D6B5662" w:rsidR="0056009F" w:rsidRDefault="0056009F" w:rsidP="00DD307C">
      <w:pPr>
        <w:pStyle w:val="Body"/>
      </w:pPr>
      <w:r>
        <w:t xml:space="preserve">- </w:t>
      </w:r>
      <w:r w:rsidR="00C5561B">
        <w:t>jlink_</w:t>
      </w:r>
      <w:r>
        <w:t>program_boot</w:t>
      </w:r>
      <w:r w:rsidR="00C5561B">
        <w:t xml:space="preserve"> </w:t>
      </w:r>
      <w:r>
        <w:t>: Program BOOT image into the flash memory.</w:t>
      </w:r>
    </w:p>
    <w:p w14:paraId="34528D13" w14:textId="4B53A6C8" w:rsidR="0056009F" w:rsidRDefault="0056009F" w:rsidP="00DD307C">
      <w:pPr>
        <w:pStyle w:val="Body"/>
      </w:pPr>
      <w:r>
        <w:t xml:space="preserve">- </w:t>
      </w:r>
      <w:r w:rsidR="00C5561B">
        <w:t>jlink_</w:t>
      </w:r>
      <w:r>
        <w:t>program_rtos</w:t>
      </w:r>
      <w:r w:rsidR="00C5561B">
        <w:t xml:space="preserve"> </w:t>
      </w:r>
      <w:r>
        <w:t>: Program RTOS image into the flash memory.</w:t>
      </w:r>
    </w:p>
    <w:p w14:paraId="6DAAC5E2" w14:textId="42ECB2AB" w:rsidR="00AB0882" w:rsidRDefault="00AB0882" w:rsidP="00DD307C">
      <w:pPr>
        <w:pStyle w:val="Body"/>
      </w:pPr>
      <w:r>
        <w:t xml:space="preserve">- </w:t>
      </w:r>
      <w:r w:rsidR="00C5561B">
        <w:t>jlink_</w:t>
      </w:r>
      <w:r>
        <w:t>program_</w:t>
      </w:r>
      <w:r w:rsidR="00D92200">
        <w:t>all</w:t>
      </w:r>
      <w:r>
        <w:t>_</w:t>
      </w:r>
      <w:r w:rsidR="00D92200">
        <w:t>central</w:t>
      </w:r>
      <w:r w:rsidR="00C5561B">
        <w:t xml:space="preserve"> </w:t>
      </w:r>
      <w:r w:rsidR="00D92200">
        <w:t>: Program all images for BLE central role into the flash memory.</w:t>
      </w:r>
      <w:r w:rsidR="004E06DC">
        <w:t xml:space="preserve"> (For DA16600)</w:t>
      </w:r>
    </w:p>
    <w:p w14:paraId="05F3C00A" w14:textId="578856E4" w:rsidR="004E06DC" w:rsidRDefault="004E06DC" w:rsidP="00DD307C">
      <w:pPr>
        <w:pStyle w:val="Body"/>
      </w:pPr>
      <w:r>
        <w:t xml:space="preserve">- </w:t>
      </w:r>
      <w:r w:rsidR="00C5561B">
        <w:t>jlink_</w:t>
      </w:r>
      <w:r>
        <w:t>program_ble_peri</w:t>
      </w:r>
      <w:r w:rsidR="00C5561B">
        <w:t xml:space="preserve"> </w:t>
      </w:r>
      <w:r>
        <w:t>: Program BLE image for a peripheral role into the flash memory. (For DA16600)</w:t>
      </w:r>
    </w:p>
    <w:p w14:paraId="71FEE6D9" w14:textId="370F4580" w:rsidR="004E06DC" w:rsidRDefault="004E06DC" w:rsidP="00DD307C">
      <w:pPr>
        <w:pStyle w:val="Body"/>
      </w:pPr>
      <w:r>
        <w:t xml:space="preserve">- </w:t>
      </w:r>
      <w:r w:rsidR="00C5561B">
        <w:t>jlink_</w:t>
      </w:r>
      <w:r>
        <w:t>program_ble_cent</w:t>
      </w:r>
      <w:r w:rsidR="00C5561B">
        <w:t xml:space="preserve"> </w:t>
      </w:r>
      <w:r>
        <w:t>: Program BLE image for a central role into the flash memory. (For DA16600)</w:t>
      </w:r>
    </w:p>
    <w:p w14:paraId="5FEA0A80" w14:textId="34CA7EC9" w:rsidR="00C5561B" w:rsidRDefault="00C5561B" w:rsidP="00DD307C">
      <w:pPr>
        <w:pStyle w:val="Body"/>
      </w:pPr>
      <w:r>
        <w:t>- jlink_reset : Reset the target system</w:t>
      </w:r>
    </w:p>
    <w:p w14:paraId="576EB0D9" w14:textId="4C8347C7" w:rsidR="00C5561B" w:rsidRDefault="00C5561B" w:rsidP="00DD307C">
      <w:pPr>
        <w:pStyle w:val="Body"/>
      </w:pPr>
    </w:p>
    <w:p w14:paraId="4369C932" w14:textId="77777777" w:rsidR="00C5561B" w:rsidRDefault="00C5561B">
      <w:pPr>
        <w:rPr>
          <w:rFonts w:eastAsia="Times New Roman" w:cs="Times New Roman"/>
          <w:b/>
          <w:bCs/>
          <w:color w:val="00ACCD"/>
          <w:kern w:val="32"/>
          <w:sz w:val="28"/>
          <w:szCs w:val="32"/>
          <w:lang w:eastAsia="nl-NL"/>
        </w:rPr>
      </w:pPr>
      <w:r>
        <w:br w:type="page"/>
      </w:r>
    </w:p>
    <w:p w14:paraId="6755CE78" w14:textId="77777777" w:rsidR="004C636F" w:rsidRDefault="004C636F" w:rsidP="00C5561B"/>
    <w:p w14:paraId="55E1572C" w14:textId="17EA22BC" w:rsidR="00C5561B" w:rsidRDefault="004C636F" w:rsidP="004C636F">
      <w:pPr>
        <w:pStyle w:val="NumberedList1"/>
        <w:numPr>
          <w:ilvl w:val="0"/>
          <w:numId w:val="48"/>
        </w:numPr>
      </w:pPr>
      <w:r>
        <w:t>If no bootable image exists (or if there are multiple bootable images), a</w:t>
      </w:r>
      <w:r>
        <w:rPr>
          <w:rFonts w:eastAsia="Malgun Gothic"/>
        </w:rPr>
        <w:t xml:space="preserve"> popup window may appear to select the target SFLASH</w:t>
      </w:r>
      <w:r w:rsidR="00C5561B" w:rsidRPr="00C5561B">
        <w:t>.</w:t>
      </w:r>
    </w:p>
    <w:p w14:paraId="6D96AE69" w14:textId="17AE49BF" w:rsidR="004C636F" w:rsidRDefault="004C636F" w:rsidP="004C636F">
      <w:pPr>
        <w:pStyle w:val="NumberedList1"/>
        <w:numPr>
          <w:ilvl w:val="0"/>
          <w:numId w:val="0"/>
        </w:numPr>
        <w:ind w:left="340"/>
      </w:pPr>
      <w:r>
        <w:t>- jlink_erase_all, jlink_reset_all, jlink_program_rtos, …</w:t>
      </w:r>
    </w:p>
    <w:p w14:paraId="144FD2EC" w14:textId="49CE3AA0" w:rsidR="00FE4F96" w:rsidRDefault="00FE4F96" w:rsidP="004C636F">
      <w:pPr>
        <w:pStyle w:val="NumberedList1"/>
        <w:numPr>
          <w:ilvl w:val="0"/>
          <w:numId w:val="0"/>
        </w:numPr>
        <w:ind w:left="340"/>
      </w:pPr>
      <w:r>
        <w:t xml:space="preserve">- erase/reset </w:t>
      </w:r>
      <w:r>
        <w:rPr>
          <w:rFonts w:eastAsia="Malgun Gothic" w:hint="eastAsia"/>
        </w:rPr>
        <w:t>s</w:t>
      </w:r>
      <w:r>
        <w:rPr>
          <w:rFonts w:eastAsia="Malgun Gothic"/>
        </w:rPr>
        <w:t>cripts will select and run the correct SFLASH again from the flash loader</w:t>
      </w:r>
      <w:r>
        <w:rPr>
          <w:rFonts w:eastAsia="Malgun Gothic"/>
        </w:rPr>
        <w:br/>
        <w:t xml:space="preserve">  regardless of the manually selected SFLASH. </w:t>
      </w:r>
    </w:p>
    <w:p w14:paraId="7C1F3634" w14:textId="77777777" w:rsidR="0090096F" w:rsidRDefault="00C5561B" w:rsidP="0090096F">
      <w:pPr>
        <w:pStyle w:val="NumberedList1"/>
        <w:keepNext/>
        <w:numPr>
          <w:ilvl w:val="0"/>
          <w:numId w:val="0"/>
        </w:numPr>
      </w:pPr>
      <w:r w:rsidRPr="00C5561B">
        <w:rPr>
          <w:noProof/>
        </w:rPr>
        <w:drawing>
          <wp:inline distT="0" distB="0" distL="0" distR="0" wp14:anchorId="0595A9C7" wp14:editId="4EE1C728">
            <wp:extent cx="5688330" cy="3208655"/>
            <wp:effectExtent l="0" t="0" r="762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88330" cy="3208655"/>
                    </a:xfrm>
                    <a:prstGeom prst="rect">
                      <a:avLst/>
                    </a:prstGeom>
                  </pic:spPr>
                </pic:pic>
              </a:graphicData>
            </a:graphic>
          </wp:inline>
        </w:drawing>
      </w:r>
    </w:p>
    <w:p w14:paraId="2C8DDF0A" w14:textId="495E2824" w:rsidR="00C5561B" w:rsidRPr="00C5561B" w:rsidRDefault="0090096F" w:rsidP="0090096F">
      <w:pPr>
        <w:pStyle w:val="FigureCaption"/>
      </w:pPr>
      <w:bookmarkStart w:id="56" w:name="_Toc96963410"/>
      <w:r>
        <w:t xml:space="preserve">Figure </w:t>
      </w:r>
      <w:r>
        <w:fldChar w:fldCharType="begin"/>
      </w:r>
      <w:r>
        <w:instrText xml:space="preserve"> SEQ Figure \* ARABIC </w:instrText>
      </w:r>
      <w:r>
        <w:fldChar w:fldCharType="separate"/>
      </w:r>
      <w:r>
        <w:rPr>
          <w:noProof/>
        </w:rPr>
        <w:t>9</w:t>
      </w:r>
      <w:r>
        <w:fldChar w:fldCharType="end"/>
      </w:r>
      <w:r>
        <w:t>. Popup window for selecting the target SFLASH.</w:t>
      </w:r>
      <w:bookmarkEnd w:id="56"/>
    </w:p>
    <w:p w14:paraId="36D2E672" w14:textId="77777777" w:rsidR="00DD307C" w:rsidRDefault="00DD307C">
      <w:pPr>
        <w:rPr>
          <w:rFonts w:eastAsia="Times New Roman" w:cs="Times New Roman"/>
          <w:lang w:eastAsia="nl-NL"/>
        </w:rPr>
      </w:pPr>
    </w:p>
    <w:p w14:paraId="02A8D6EC" w14:textId="152F1B0A" w:rsidR="0090096F" w:rsidRDefault="00FE4F96">
      <w:r>
        <w:t xml:space="preserve">5. </w:t>
      </w:r>
      <w:r w:rsidR="004C636F">
        <w:t xml:space="preserve">SFLASHTable.cfg in 'JLINK' folder shoud not be modified. This file shows the list of SFLASHs supported by the flash loader,  </w:t>
      </w:r>
      <w:r w:rsidR="004C636F" w:rsidRPr="004C636F">
        <w:t>DA16200_</w:t>
      </w:r>
      <w:r w:rsidR="004C636F">
        <w:t>x</w:t>
      </w:r>
      <w:r w:rsidR="004C636F" w:rsidRPr="004C636F">
        <w:t>MB.elf</w:t>
      </w:r>
      <w:r w:rsidR="0090096F">
        <w:t xml:space="preserve"> or </w:t>
      </w:r>
      <w:r w:rsidR="0090096F" w:rsidRPr="0090096F">
        <w:t>ES_DA16200_</w:t>
      </w:r>
      <w:r w:rsidR="0090096F">
        <w:t>x</w:t>
      </w:r>
      <w:r w:rsidR="0090096F" w:rsidRPr="0090096F">
        <w:t>MB</w:t>
      </w:r>
      <w:r w:rsidR="0090096F">
        <w:t>.elf.</w:t>
      </w:r>
    </w:p>
    <w:p w14:paraId="20ED8BE9" w14:textId="77777777" w:rsidR="0090096F" w:rsidRDefault="0090096F"/>
    <w:p w14:paraId="09F1512C" w14:textId="77777777" w:rsidR="0090096F" w:rsidRDefault="0090096F" w:rsidP="0090096F">
      <w:pPr>
        <w:keepNext/>
      </w:pPr>
      <w:r w:rsidRPr="0090096F">
        <w:rPr>
          <w:noProof/>
        </w:rPr>
        <w:drawing>
          <wp:inline distT="0" distB="0" distL="0" distR="0" wp14:anchorId="20AACB73" wp14:editId="32987F48">
            <wp:extent cx="3457575" cy="296193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57575" cy="2961930"/>
                    </a:xfrm>
                    <a:prstGeom prst="rect">
                      <a:avLst/>
                    </a:prstGeom>
                  </pic:spPr>
                </pic:pic>
              </a:graphicData>
            </a:graphic>
          </wp:inline>
        </w:drawing>
      </w:r>
    </w:p>
    <w:p w14:paraId="09C3B28B" w14:textId="3056BBED" w:rsidR="0090096F" w:rsidRDefault="0090096F" w:rsidP="0090096F">
      <w:pPr>
        <w:pStyle w:val="FigureCaption"/>
      </w:pPr>
      <w:bookmarkStart w:id="57" w:name="_Toc96963411"/>
      <w:r>
        <w:t xml:space="preserve">Figure </w:t>
      </w:r>
      <w:r>
        <w:fldChar w:fldCharType="begin"/>
      </w:r>
      <w:r>
        <w:instrText xml:space="preserve"> SEQ Figure \* ARABIC </w:instrText>
      </w:r>
      <w:r>
        <w:fldChar w:fldCharType="separate"/>
      </w:r>
      <w:r>
        <w:rPr>
          <w:noProof/>
        </w:rPr>
        <w:t>10</w:t>
      </w:r>
      <w:r>
        <w:fldChar w:fldCharType="end"/>
      </w:r>
      <w:r>
        <w:t xml:space="preserve">. </w:t>
      </w:r>
      <w:r>
        <w:rPr>
          <w:noProof/>
        </w:rPr>
        <w:t xml:space="preserve"> </w:t>
      </w:r>
      <w:r>
        <w:t>List of supported SFLASHs</w:t>
      </w:r>
      <w:bookmarkEnd w:id="57"/>
    </w:p>
    <w:p w14:paraId="14EF94A4" w14:textId="1767F366" w:rsidR="00C5561B" w:rsidRDefault="00C5561B">
      <w:pPr>
        <w:rPr>
          <w:rFonts w:eastAsia="Times New Roman" w:cs="Times New Roman"/>
          <w:b/>
          <w:bCs/>
          <w:color w:val="00ACCD"/>
          <w:kern w:val="32"/>
          <w:sz w:val="28"/>
          <w:szCs w:val="32"/>
          <w:lang w:eastAsia="nl-NL"/>
        </w:rPr>
      </w:pPr>
      <w:r>
        <w:br w:type="page"/>
      </w:r>
    </w:p>
    <w:p w14:paraId="6FCBE204" w14:textId="7458FD05" w:rsidR="002E4280" w:rsidRPr="002E4280" w:rsidRDefault="002E4280" w:rsidP="002E4280">
      <w:pPr>
        <w:pStyle w:val="AppendixHeading1"/>
      </w:pPr>
      <w:bookmarkStart w:id="58" w:name="_Toc96963399"/>
      <w:r>
        <w:lastRenderedPageBreak/>
        <w:t>&lt;Appendix Title&gt;</w:t>
      </w:r>
      <w:bookmarkEnd w:id="49"/>
      <w:bookmarkEnd w:id="50"/>
      <w:bookmarkEnd w:id="58"/>
    </w:p>
    <w:p w14:paraId="7BAA9A54" w14:textId="77777777" w:rsidR="002E4280" w:rsidRDefault="002E4280" w:rsidP="002E4280">
      <w:pPr>
        <w:pStyle w:val="Instructions"/>
      </w:pPr>
      <w:r>
        <w:t>Optional section, remove if not required. Add subsections as required (Appendix Heading 2 to 5).</w:t>
      </w:r>
    </w:p>
    <w:p w14:paraId="5AEF717D" w14:textId="77777777" w:rsidR="002E4280" w:rsidRDefault="002E4280" w:rsidP="002E4280">
      <w:pPr>
        <w:pStyle w:val="Body"/>
      </w:pPr>
      <w:r>
        <w:t>&lt;Insert text here&gt;</w:t>
      </w:r>
    </w:p>
    <w:p w14:paraId="2EE1B4AF" w14:textId="77777777" w:rsidR="002E4280" w:rsidRPr="002E4280" w:rsidRDefault="002E4280" w:rsidP="002E4280">
      <w:pPr>
        <w:pStyle w:val="AppendixHeading2"/>
      </w:pPr>
      <w:bookmarkStart w:id="59" w:name="_Toc4665342"/>
      <w:bookmarkStart w:id="60" w:name="_Toc15458547"/>
      <w:bookmarkStart w:id="61" w:name="_Toc96963400"/>
      <w:r>
        <w:t>&lt;Appendix Subsection&gt;</w:t>
      </w:r>
      <w:bookmarkEnd w:id="59"/>
      <w:bookmarkEnd w:id="60"/>
      <w:bookmarkEnd w:id="61"/>
    </w:p>
    <w:p w14:paraId="23DD631C" w14:textId="77777777" w:rsidR="002E4280" w:rsidRPr="005267C8" w:rsidRDefault="002E4280" w:rsidP="002E4280">
      <w:pPr>
        <w:pStyle w:val="Body"/>
      </w:pPr>
      <w:r w:rsidRPr="005267C8">
        <w:t>&lt;Insert t</w:t>
      </w:r>
      <w:r w:rsidRPr="00A47DA2">
        <w:t>ext</w:t>
      </w:r>
      <w:r w:rsidRPr="00A47DA2">
        <w:rPr>
          <w:rStyle w:val="Subscript"/>
        </w:rPr>
        <w:t xml:space="preserve"> </w:t>
      </w:r>
      <w:r w:rsidRPr="005267C8">
        <w:t>here&gt;</w:t>
      </w:r>
    </w:p>
    <w:p w14:paraId="7F2FF239" w14:textId="77777777" w:rsidR="00050129" w:rsidRPr="0037603F" w:rsidRDefault="00106C25" w:rsidP="00050129">
      <w:pPr>
        <w:pStyle w:val="Body"/>
      </w:pPr>
      <w:r>
        <w:br w:type="page"/>
      </w:r>
      <w:bookmarkStart w:id="62" w:name="_Toc421623273"/>
      <w:bookmarkStart w:id="63" w:name="_Toc421626477"/>
    </w:p>
    <w:p w14:paraId="6D6C78BA" w14:textId="77777777" w:rsidR="002E4280" w:rsidRDefault="002E4280" w:rsidP="002E4280">
      <w:pPr>
        <w:pStyle w:val="HeadingUnnumbered"/>
      </w:pPr>
      <w:bookmarkStart w:id="64" w:name="_Toc15458548"/>
      <w:bookmarkStart w:id="65" w:name="_Toc96963401"/>
      <w:bookmarkEnd w:id="62"/>
      <w:bookmarkEnd w:id="63"/>
      <w:r>
        <w:lastRenderedPageBreak/>
        <w:t>Revision History</w:t>
      </w:r>
      <w:bookmarkEnd w:id="64"/>
      <w:bookmarkEnd w:id="65"/>
    </w:p>
    <w:p w14:paraId="756079DE" w14:textId="77777777" w:rsidR="002E4280" w:rsidRPr="00F9192A" w:rsidRDefault="002E4280" w:rsidP="002E4280">
      <w:pPr>
        <w:pStyle w:val="Instructions"/>
      </w:pPr>
      <w:r>
        <w:t>Summarize the changes made to the product and/or the document, which are</w:t>
      </w:r>
      <w:r w:rsidRPr="00B03EBF">
        <w:t xml:space="preserve"> </w:t>
      </w:r>
      <w:r>
        <w:t>relevant to the customer. The latest revision is shown at the top of the Revision History table. Optionally show change details for the latest revision in a separate table row, with hyperlinks to the related sections.</w:t>
      </w:r>
    </w:p>
    <w:tbl>
      <w:tblPr>
        <w:tblStyle w:val="DialogTable"/>
        <w:tblW w:w="5000" w:type="pct"/>
        <w:tblLook w:val="04A0" w:firstRow="1" w:lastRow="0" w:firstColumn="1" w:lastColumn="0" w:noHBand="0" w:noVBand="1"/>
      </w:tblPr>
      <w:tblGrid>
        <w:gridCol w:w="1342"/>
        <w:gridCol w:w="1790"/>
        <w:gridCol w:w="5816"/>
      </w:tblGrid>
      <w:tr w:rsidR="002E4280" w14:paraId="5B3109C5" w14:textId="77777777" w:rsidTr="002E4280">
        <w:trPr>
          <w:cnfStyle w:val="100000000000" w:firstRow="1" w:lastRow="0" w:firstColumn="0" w:lastColumn="0" w:oddVBand="0" w:evenVBand="0" w:oddHBand="0" w:evenHBand="0" w:firstRowFirstColumn="0" w:firstRowLastColumn="0" w:lastRowFirstColumn="0" w:lastRowLastColumn="0"/>
        </w:trPr>
        <w:tc>
          <w:tcPr>
            <w:tcW w:w="750" w:type="pct"/>
          </w:tcPr>
          <w:p w14:paraId="1130350F" w14:textId="77777777" w:rsidR="002E4280" w:rsidRPr="002E4280" w:rsidRDefault="002E4280" w:rsidP="002E4280">
            <w:pPr>
              <w:pStyle w:val="TableHeadLeft"/>
            </w:pPr>
            <w:r>
              <w:t>Revision</w:t>
            </w:r>
          </w:p>
        </w:tc>
        <w:tc>
          <w:tcPr>
            <w:tcW w:w="1000" w:type="pct"/>
          </w:tcPr>
          <w:p w14:paraId="01703A39" w14:textId="77777777" w:rsidR="002E4280" w:rsidRPr="002E4280" w:rsidRDefault="002E4280" w:rsidP="002E4280">
            <w:pPr>
              <w:pStyle w:val="TableHeadLeft"/>
            </w:pPr>
            <w:r>
              <w:t>Date</w:t>
            </w:r>
          </w:p>
        </w:tc>
        <w:tc>
          <w:tcPr>
            <w:tcW w:w="3250" w:type="pct"/>
          </w:tcPr>
          <w:p w14:paraId="497651E8" w14:textId="77777777" w:rsidR="002E4280" w:rsidRPr="002E4280" w:rsidRDefault="002E4280" w:rsidP="002E4280">
            <w:pPr>
              <w:pStyle w:val="TableHeadLeft"/>
            </w:pPr>
            <w:r>
              <w:t>Description</w:t>
            </w:r>
          </w:p>
        </w:tc>
      </w:tr>
      <w:tr w:rsidR="002E4280" w14:paraId="2B84BD64" w14:textId="77777777" w:rsidTr="002E4280">
        <w:tc>
          <w:tcPr>
            <w:tcW w:w="750" w:type="pct"/>
          </w:tcPr>
          <w:p w14:paraId="0350C3BB" w14:textId="77777777" w:rsidR="002E4280" w:rsidRPr="002E4280" w:rsidRDefault="002E4280" w:rsidP="002E4280">
            <w:pPr>
              <w:pStyle w:val="TableBodyLeft"/>
            </w:pPr>
            <w:r>
              <w:t>&lt;M&gt;</w:t>
            </w:r>
          </w:p>
        </w:tc>
        <w:tc>
          <w:tcPr>
            <w:tcW w:w="1000" w:type="pct"/>
          </w:tcPr>
          <w:p w14:paraId="4C718565" w14:textId="77777777" w:rsidR="002E4280" w:rsidRPr="002E4280" w:rsidRDefault="002E4280" w:rsidP="002E4280">
            <w:pPr>
              <w:pStyle w:val="TableBodyLeft"/>
            </w:pPr>
            <w:r>
              <w:t>&lt;DD-Mmm-YYYY&gt;</w:t>
            </w:r>
          </w:p>
        </w:tc>
        <w:tc>
          <w:tcPr>
            <w:tcW w:w="3250" w:type="pct"/>
          </w:tcPr>
          <w:p w14:paraId="3A1750D5" w14:textId="77777777" w:rsidR="002E4280" w:rsidRPr="002E4280" w:rsidRDefault="002E4280" w:rsidP="002E4280">
            <w:pPr>
              <w:pStyle w:val="TableBodyLeft"/>
            </w:pPr>
            <w:r>
              <w:t>&lt;Latest revision. Summary of important changes.&gt;</w:t>
            </w:r>
          </w:p>
        </w:tc>
      </w:tr>
      <w:tr w:rsidR="002E4280" w14:paraId="5182506D" w14:textId="77777777" w:rsidTr="002E4280">
        <w:tc>
          <w:tcPr>
            <w:tcW w:w="5000" w:type="pct"/>
            <w:gridSpan w:val="3"/>
          </w:tcPr>
          <w:p w14:paraId="505B16B0" w14:textId="40438A64" w:rsidR="002E4280" w:rsidRPr="002E4280" w:rsidRDefault="002E4280" w:rsidP="002E3236">
            <w:pPr>
              <w:pStyle w:val="TableBodyLeft"/>
            </w:pPr>
            <w:r>
              <w:t>C</w:t>
            </w:r>
            <w:r w:rsidRPr="002E4280">
              <w:t xml:space="preserve">hange details: </w:t>
            </w:r>
            <w:r>
              <w:t xml:space="preserve"> </w:t>
            </w:r>
          </w:p>
        </w:tc>
      </w:tr>
      <w:tr w:rsidR="002E4280" w14:paraId="1929B191" w14:textId="77777777" w:rsidTr="002E4280">
        <w:tc>
          <w:tcPr>
            <w:tcW w:w="750" w:type="pct"/>
          </w:tcPr>
          <w:p w14:paraId="0F54546B" w14:textId="77777777" w:rsidR="002E4280" w:rsidRPr="002E4280" w:rsidRDefault="002E4280" w:rsidP="002E4280">
            <w:pPr>
              <w:pStyle w:val="TableBodyLeft"/>
            </w:pPr>
            <w:r>
              <w:t>1</w:t>
            </w:r>
          </w:p>
        </w:tc>
        <w:tc>
          <w:tcPr>
            <w:tcW w:w="1000" w:type="pct"/>
          </w:tcPr>
          <w:p w14:paraId="31375926" w14:textId="77777777" w:rsidR="002E4280" w:rsidRPr="002E4280" w:rsidRDefault="002E4280" w:rsidP="002E4280">
            <w:pPr>
              <w:pStyle w:val="TableBodyLeft"/>
            </w:pPr>
            <w:r>
              <w:t>&lt;DD-Mmm-YYYY&gt;</w:t>
            </w:r>
          </w:p>
        </w:tc>
        <w:tc>
          <w:tcPr>
            <w:tcW w:w="3250" w:type="pct"/>
          </w:tcPr>
          <w:p w14:paraId="3363DD33" w14:textId="77777777" w:rsidR="002E4280" w:rsidRPr="002E4280" w:rsidRDefault="002E4280" w:rsidP="002E4280">
            <w:pPr>
              <w:pStyle w:val="TableBodyLeft"/>
            </w:pPr>
            <w:r>
              <w:t>Initial version.</w:t>
            </w:r>
          </w:p>
        </w:tc>
      </w:tr>
    </w:tbl>
    <w:p w14:paraId="6F8DB874" w14:textId="77777777" w:rsidR="002E4280" w:rsidRPr="0030118B" w:rsidRDefault="002E4280" w:rsidP="002E4280">
      <w:pPr>
        <w:pStyle w:val="Instructions"/>
        <w:rPr>
          <w:rStyle w:val="Strong"/>
        </w:rPr>
      </w:pPr>
      <w:r w:rsidRPr="0030118B">
        <w:rPr>
          <w:rStyle w:val="Strong"/>
        </w:rPr>
        <w:t>Approvals</w:t>
      </w:r>
    </w:p>
    <w:p w14:paraId="2AEA1D7F" w14:textId="77777777" w:rsidR="002E4280" w:rsidRPr="007D4B0A" w:rsidRDefault="002E4280" w:rsidP="002E4280">
      <w:pPr>
        <w:pStyle w:val="Instructions"/>
      </w:pPr>
      <w:r w:rsidRPr="007D4B0A">
        <w:t>This section should be completed by the author. As a style of hidden text, it does not appear in the final document.</w:t>
      </w:r>
      <w:r>
        <w:t xml:space="preserve"> Please refer to section 6.1 of </w:t>
      </w:r>
      <w:hyperlink r:id="rId31" w:history="1">
        <w:r w:rsidRPr="00EC651F">
          <w:rPr>
            <w:rStyle w:val="Hyperlink"/>
          </w:rPr>
          <w:t>CQD1008</w:t>
        </w:r>
      </w:hyperlink>
      <w:r>
        <w:t xml:space="preserve"> for further guidance. </w:t>
      </w:r>
    </w:p>
    <w:tbl>
      <w:tblPr>
        <w:tblStyle w:val="TableWithoutRuling"/>
        <w:tblW w:w="5000" w:type="pct"/>
        <w:tblLook w:val="04A0" w:firstRow="1" w:lastRow="0" w:firstColumn="1" w:lastColumn="0" w:noHBand="0" w:noVBand="1"/>
      </w:tblPr>
      <w:tblGrid>
        <w:gridCol w:w="2182"/>
        <w:gridCol w:w="2843"/>
        <w:gridCol w:w="2159"/>
        <w:gridCol w:w="1774"/>
      </w:tblGrid>
      <w:tr w:rsidR="002E4280" w:rsidRPr="0030118B" w14:paraId="22E07C04" w14:textId="77777777" w:rsidTr="002E4280">
        <w:trPr>
          <w:hidden/>
        </w:trPr>
        <w:tc>
          <w:tcPr>
            <w:tcW w:w="1218" w:type="pct"/>
          </w:tcPr>
          <w:p w14:paraId="727A6594" w14:textId="77777777" w:rsidR="002E4280" w:rsidRPr="002E4280" w:rsidRDefault="002E4280" w:rsidP="002E4280">
            <w:pPr>
              <w:pStyle w:val="Instructions"/>
              <w:rPr>
                <w:rStyle w:val="Strong"/>
              </w:rPr>
            </w:pPr>
            <w:r w:rsidRPr="00DE251E">
              <w:rPr>
                <w:rStyle w:val="Strong"/>
              </w:rPr>
              <w:t>Function</w:t>
            </w:r>
          </w:p>
        </w:tc>
        <w:tc>
          <w:tcPr>
            <w:tcW w:w="1587" w:type="pct"/>
          </w:tcPr>
          <w:p w14:paraId="5C97D3CD" w14:textId="77777777" w:rsidR="002E4280" w:rsidRPr="002E4280" w:rsidRDefault="002E4280" w:rsidP="002E4280">
            <w:pPr>
              <w:pStyle w:val="Instructions"/>
              <w:rPr>
                <w:rStyle w:val="Strong"/>
              </w:rPr>
            </w:pPr>
            <w:r w:rsidRPr="00DE251E">
              <w:rPr>
                <w:rStyle w:val="Strong"/>
              </w:rPr>
              <w:t>Section(s) Reviewed</w:t>
            </w:r>
          </w:p>
        </w:tc>
        <w:tc>
          <w:tcPr>
            <w:tcW w:w="1205" w:type="pct"/>
          </w:tcPr>
          <w:p w14:paraId="47A5552F" w14:textId="77777777" w:rsidR="002E4280" w:rsidRPr="002E4280" w:rsidRDefault="002E4280" w:rsidP="002E4280">
            <w:pPr>
              <w:pStyle w:val="Instructions"/>
              <w:rPr>
                <w:rStyle w:val="Strong"/>
              </w:rPr>
            </w:pPr>
            <w:r w:rsidRPr="00DE251E">
              <w:rPr>
                <w:rStyle w:val="Strong"/>
              </w:rPr>
              <w:t>Name</w:t>
            </w:r>
          </w:p>
        </w:tc>
        <w:tc>
          <w:tcPr>
            <w:tcW w:w="990" w:type="pct"/>
          </w:tcPr>
          <w:p w14:paraId="2CC1D3A0" w14:textId="77777777" w:rsidR="002E4280" w:rsidRPr="002E4280" w:rsidRDefault="002E4280" w:rsidP="002E4280">
            <w:pPr>
              <w:pStyle w:val="Instructions"/>
              <w:rPr>
                <w:rStyle w:val="Strong"/>
              </w:rPr>
            </w:pPr>
            <w:r w:rsidRPr="00DE251E">
              <w:rPr>
                <w:rStyle w:val="Strong"/>
              </w:rPr>
              <w:t>Date of Approval</w:t>
            </w:r>
          </w:p>
        </w:tc>
      </w:tr>
      <w:tr w:rsidR="002E4280" w:rsidRPr="0030118B" w14:paraId="41F4D85D" w14:textId="77777777" w:rsidTr="002E4280">
        <w:trPr>
          <w:hidden/>
        </w:trPr>
        <w:tc>
          <w:tcPr>
            <w:tcW w:w="1218" w:type="pct"/>
          </w:tcPr>
          <w:p w14:paraId="19026598" w14:textId="77777777" w:rsidR="002E4280" w:rsidRPr="002E4280" w:rsidRDefault="002E4280" w:rsidP="002E4280">
            <w:pPr>
              <w:pStyle w:val="Instructions"/>
            </w:pPr>
            <w:r>
              <w:t>&lt;Function&gt;</w:t>
            </w:r>
          </w:p>
        </w:tc>
        <w:tc>
          <w:tcPr>
            <w:tcW w:w="1587" w:type="pct"/>
          </w:tcPr>
          <w:p w14:paraId="0C003E48" w14:textId="77777777" w:rsidR="002E4280" w:rsidRPr="002E4280" w:rsidRDefault="002E4280" w:rsidP="002E4280">
            <w:pPr>
              <w:pStyle w:val="Instructions"/>
            </w:pPr>
            <w:r>
              <w:t>&lt;Section number(s)&gt;</w:t>
            </w:r>
          </w:p>
        </w:tc>
        <w:tc>
          <w:tcPr>
            <w:tcW w:w="1205" w:type="pct"/>
          </w:tcPr>
          <w:p w14:paraId="0061FD44" w14:textId="77777777" w:rsidR="002E4280" w:rsidRPr="002E4280" w:rsidRDefault="002E4280" w:rsidP="002E4280">
            <w:pPr>
              <w:pStyle w:val="Instructions"/>
            </w:pPr>
            <w:r>
              <w:t>&lt;Name&gt;</w:t>
            </w:r>
          </w:p>
        </w:tc>
        <w:tc>
          <w:tcPr>
            <w:tcW w:w="990" w:type="pct"/>
          </w:tcPr>
          <w:p w14:paraId="4A3DDA84" w14:textId="77777777" w:rsidR="002E4280" w:rsidRPr="002E4280" w:rsidRDefault="002E4280" w:rsidP="002E4280">
            <w:pPr>
              <w:pStyle w:val="Instructions"/>
            </w:pPr>
            <w:r>
              <w:t>&lt;DD-Mmm-YYYY&gt;</w:t>
            </w:r>
          </w:p>
        </w:tc>
      </w:tr>
      <w:tr w:rsidR="002E4280" w:rsidRPr="0030118B" w14:paraId="70869413" w14:textId="77777777" w:rsidTr="002E4280">
        <w:trPr>
          <w:hidden/>
        </w:trPr>
        <w:tc>
          <w:tcPr>
            <w:tcW w:w="1218" w:type="pct"/>
          </w:tcPr>
          <w:p w14:paraId="691D4AEA" w14:textId="77777777" w:rsidR="002E4280" w:rsidRPr="002E4280" w:rsidRDefault="002E4280" w:rsidP="002E4280">
            <w:pPr>
              <w:pStyle w:val="Instructions"/>
            </w:pPr>
            <w:r>
              <w:t>&lt;Function&gt;</w:t>
            </w:r>
          </w:p>
        </w:tc>
        <w:tc>
          <w:tcPr>
            <w:tcW w:w="1587" w:type="pct"/>
          </w:tcPr>
          <w:p w14:paraId="23CFD8C3" w14:textId="77777777" w:rsidR="002E4280" w:rsidRPr="002E4280" w:rsidRDefault="002E4280" w:rsidP="002E4280">
            <w:pPr>
              <w:pStyle w:val="Instructions"/>
            </w:pPr>
            <w:r>
              <w:t>&lt;Section number(s)&gt;</w:t>
            </w:r>
          </w:p>
        </w:tc>
        <w:tc>
          <w:tcPr>
            <w:tcW w:w="1205" w:type="pct"/>
          </w:tcPr>
          <w:p w14:paraId="77BB7DF0" w14:textId="77777777" w:rsidR="002E4280" w:rsidRPr="002E4280" w:rsidRDefault="002E4280" w:rsidP="002E4280">
            <w:pPr>
              <w:pStyle w:val="Instructions"/>
            </w:pPr>
            <w:r>
              <w:t>&lt;Name&gt;</w:t>
            </w:r>
          </w:p>
        </w:tc>
        <w:tc>
          <w:tcPr>
            <w:tcW w:w="990" w:type="pct"/>
          </w:tcPr>
          <w:p w14:paraId="6EDB5CDE" w14:textId="77777777" w:rsidR="002E4280" w:rsidRPr="002E4280" w:rsidRDefault="002E4280" w:rsidP="002E4280">
            <w:pPr>
              <w:pStyle w:val="Instructions"/>
            </w:pPr>
            <w:r>
              <w:t>&lt;DD-Mmm-YYYY&gt;</w:t>
            </w:r>
          </w:p>
        </w:tc>
      </w:tr>
      <w:tr w:rsidR="002E4280" w:rsidRPr="0030118B" w14:paraId="60EBDC15" w14:textId="77777777" w:rsidTr="002E4280">
        <w:trPr>
          <w:hidden/>
        </w:trPr>
        <w:tc>
          <w:tcPr>
            <w:tcW w:w="1218" w:type="pct"/>
          </w:tcPr>
          <w:p w14:paraId="75EB9E9A" w14:textId="77777777" w:rsidR="002E4280" w:rsidRPr="002E4280" w:rsidRDefault="002E4280" w:rsidP="002E4280">
            <w:pPr>
              <w:pStyle w:val="Instructions"/>
            </w:pPr>
            <w:r>
              <w:t>&lt;Function&gt;</w:t>
            </w:r>
          </w:p>
        </w:tc>
        <w:tc>
          <w:tcPr>
            <w:tcW w:w="1587" w:type="pct"/>
          </w:tcPr>
          <w:p w14:paraId="6B3063F7" w14:textId="77777777" w:rsidR="002E4280" w:rsidRPr="002E4280" w:rsidRDefault="002E4280" w:rsidP="002E4280">
            <w:pPr>
              <w:pStyle w:val="Instructions"/>
            </w:pPr>
            <w:r>
              <w:t>&lt;Section number(s)&gt;</w:t>
            </w:r>
          </w:p>
        </w:tc>
        <w:tc>
          <w:tcPr>
            <w:tcW w:w="1205" w:type="pct"/>
          </w:tcPr>
          <w:p w14:paraId="3A77FBD5" w14:textId="77777777" w:rsidR="002E4280" w:rsidRPr="002E4280" w:rsidRDefault="002E4280" w:rsidP="002E4280">
            <w:pPr>
              <w:pStyle w:val="Instructions"/>
            </w:pPr>
            <w:r>
              <w:t>&lt;Name&gt;</w:t>
            </w:r>
          </w:p>
        </w:tc>
        <w:tc>
          <w:tcPr>
            <w:tcW w:w="990" w:type="pct"/>
          </w:tcPr>
          <w:p w14:paraId="2804F305" w14:textId="77777777" w:rsidR="002E4280" w:rsidRPr="002E4280" w:rsidRDefault="002E4280" w:rsidP="002E4280">
            <w:pPr>
              <w:pStyle w:val="Instructions"/>
            </w:pPr>
            <w:r>
              <w:t>&lt;DD-Mmm-YYYY&gt;</w:t>
            </w:r>
          </w:p>
        </w:tc>
      </w:tr>
      <w:tr w:rsidR="002E4280" w:rsidRPr="0030118B" w14:paraId="6A885F3E" w14:textId="77777777" w:rsidTr="002E4280">
        <w:trPr>
          <w:hidden/>
        </w:trPr>
        <w:tc>
          <w:tcPr>
            <w:tcW w:w="1218" w:type="pct"/>
          </w:tcPr>
          <w:p w14:paraId="53670697" w14:textId="77777777" w:rsidR="002E4280" w:rsidRPr="002E4280" w:rsidRDefault="002E4280" w:rsidP="002E4280">
            <w:pPr>
              <w:pStyle w:val="Instructions"/>
            </w:pPr>
            <w:r>
              <w:t>&lt;Function&gt;</w:t>
            </w:r>
          </w:p>
        </w:tc>
        <w:tc>
          <w:tcPr>
            <w:tcW w:w="1587" w:type="pct"/>
          </w:tcPr>
          <w:p w14:paraId="3274BD73" w14:textId="77777777" w:rsidR="002E4280" w:rsidRPr="002E4280" w:rsidRDefault="002E4280" w:rsidP="002E4280">
            <w:pPr>
              <w:pStyle w:val="Instructions"/>
            </w:pPr>
            <w:r>
              <w:t>&lt;Section number(s)&gt;</w:t>
            </w:r>
          </w:p>
        </w:tc>
        <w:tc>
          <w:tcPr>
            <w:tcW w:w="1205" w:type="pct"/>
          </w:tcPr>
          <w:p w14:paraId="4394C283" w14:textId="77777777" w:rsidR="002E4280" w:rsidRPr="002E4280" w:rsidRDefault="002E4280" w:rsidP="002E4280">
            <w:pPr>
              <w:pStyle w:val="Instructions"/>
            </w:pPr>
            <w:r>
              <w:t>&lt;Name&gt;</w:t>
            </w:r>
          </w:p>
        </w:tc>
        <w:tc>
          <w:tcPr>
            <w:tcW w:w="990" w:type="pct"/>
          </w:tcPr>
          <w:p w14:paraId="3CF6FE59" w14:textId="77777777" w:rsidR="002E4280" w:rsidRPr="002E4280" w:rsidRDefault="002E4280" w:rsidP="002E4280">
            <w:pPr>
              <w:pStyle w:val="Instructions"/>
            </w:pPr>
            <w:r>
              <w:t>&lt;DD-Mmm-YYYY&gt;</w:t>
            </w:r>
          </w:p>
        </w:tc>
      </w:tr>
    </w:tbl>
    <w:p w14:paraId="0CBAAF3C" w14:textId="77777777" w:rsidR="003A3EF3" w:rsidRPr="003A3EF3" w:rsidRDefault="003A3EF3" w:rsidP="003A3EF3">
      <w:pPr>
        <w:pStyle w:val="Body"/>
      </w:pPr>
      <w:r w:rsidRPr="003A3EF3">
        <w:br w:type="page"/>
      </w:r>
    </w:p>
    <w:p w14:paraId="70E13EE0" w14:textId="77777777" w:rsidR="00BC1A28" w:rsidRPr="00BC1A28" w:rsidRDefault="00BC1A28" w:rsidP="00BC1A28">
      <w:pPr>
        <w:pStyle w:val="HeadingLegalUnnumbered"/>
      </w:pPr>
      <w:r w:rsidRPr="0080591F">
        <w:lastRenderedPageBreak/>
        <w:t>Status Definitions</w:t>
      </w:r>
    </w:p>
    <w:tbl>
      <w:tblPr>
        <w:tblStyle w:val="DialogTable"/>
        <w:tblW w:w="5000" w:type="pct"/>
        <w:tblLook w:val="04A0" w:firstRow="1" w:lastRow="0" w:firstColumn="1" w:lastColumn="0" w:noHBand="0" w:noVBand="1"/>
      </w:tblPr>
      <w:tblGrid>
        <w:gridCol w:w="1371"/>
        <w:gridCol w:w="7577"/>
      </w:tblGrid>
      <w:tr w:rsidR="00BC1A28" w:rsidRPr="007911E7" w14:paraId="282B721C" w14:textId="77777777" w:rsidTr="00F0666A">
        <w:trPr>
          <w:cnfStyle w:val="100000000000" w:firstRow="1" w:lastRow="0" w:firstColumn="0" w:lastColumn="0" w:oddVBand="0" w:evenVBand="0" w:oddHBand="0" w:evenHBand="0" w:firstRowFirstColumn="0" w:firstRowLastColumn="0" w:lastRowFirstColumn="0" w:lastRowLastColumn="0"/>
        </w:trPr>
        <w:tc>
          <w:tcPr>
            <w:tcW w:w="766" w:type="pct"/>
          </w:tcPr>
          <w:p w14:paraId="0C360C6B" w14:textId="77777777" w:rsidR="00BC1A28" w:rsidRPr="00BC1A28" w:rsidRDefault="00BC1A28" w:rsidP="00BC1A28">
            <w:pPr>
              <w:pStyle w:val="TableHeadLegal"/>
            </w:pPr>
            <w:r w:rsidRPr="00927204">
              <w:t>Status</w:t>
            </w:r>
          </w:p>
        </w:tc>
        <w:tc>
          <w:tcPr>
            <w:tcW w:w="4234" w:type="pct"/>
          </w:tcPr>
          <w:p w14:paraId="10870DDC" w14:textId="77777777" w:rsidR="00BC1A28" w:rsidRPr="00BC1A28" w:rsidRDefault="00BC1A28" w:rsidP="00BC1A28">
            <w:pPr>
              <w:pStyle w:val="TableHeadLegal"/>
            </w:pPr>
            <w:r w:rsidRPr="00927204">
              <w:t>Definition</w:t>
            </w:r>
          </w:p>
        </w:tc>
      </w:tr>
      <w:tr w:rsidR="00BC1A28" w:rsidRPr="007911E7" w14:paraId="691536B2" w14:textId="77777777" w:rsidTr="00F0666A">
        <w:tc>
          <w:tcPr>
            <w:tcW w:w="766" w:type="pct"/>
          </w:tcPr>
          <w:p w14:paraId="25C57710" w14:textId="77777777" w:rsidR="00BC1A28" w:rsidRPr="00BC1A28" w:rsidRDefault="00BC1A28" w:rsidP="00BC1A28">
            <w:pPr>
              <w:pStyle w:val="TableBodyLegal"/>
            </w:pPr>
            <w:r w:rsidRPr="00927204">
              <w:t>DRAFT</w:t>
            </w:r>
          </w:p>
        </w:tc>
        <w:tc>
          <w:tcPr>
            <w:tcW w:w="4234" w:type="pct"/>
          </w:tcPr>
          <w:p w14:paraId="237560F4" w14:textId="77777777" w:rsidR="00BC1A28" w:rsidRPr="00BC1A28" w:rsidRDefault="00BC1A28" w:rsidP="00BC1A28">
            <w:pPr>
              <w:pStyle w:val="TableBodyLegal"/>
            </w:pPr>
            <w:r w:rsidRPr="00927204">
              <w:t xml:space="preserve">The content of this document is under review and subject to formal approval, which may result in modifications or additions. </w:t>
            </w:r>
          </w:p>
        </w:tc>
      </w:tr>
      <w:tr w:rsidR="00BC1A28" w:rsidRPr="007911E7" w14:paraId="4676128C" w14:textId="77777777" w:rsidTr="00F0666A">
        <w:tc>
          <w:tcPr>
            <w:tcW w:w="766" w:type="pct"/>
          </w:tcPr>
          <w:p w14:paraId="6DE0447F" w14:textId="77777777" w:rsidR="00BC1A28" w:rsidRPr="00BC1A28" w:rsidRDefault="00BC1A28" w:rsidP="00BC1A28">
            <w:pPr>
              <w:pStyle w:val="TableBodyLegal"/>
            </w:pPr>
            <w:r w:rsidRPr="00927204">
              <w:t>APPROVED</w:t>
            </w:r>
            <w:r w:rsidRPr="00927204">
              <w:br/>
              <w:t>or unmarked</w:t>
            </w:r>
          </w:p>
        </w:tc>
        <w:tc>
          <w:tcPr>
            <w:tcW w:w="4234" w:type="pct"/>
          </w:tcPr>
          <w:p w14:paraId="4FB0A350" w14:textId="77777777" w:rsidR="00BC1A28" w:rsidRPr="00BC1A28" w:rsidRDefault="00BC1A28" w:rsidP="00BC1A28">
            <w:pPr>
              <w:pStyle w:val="TableBodyLegal"/>
            </w:pPr>
            <w:r w:rsidRPr="00927204">
              <w:t xml:space="preserve">The content of this document has been approved for publication. </w:t>
            </w:r>
          </w:p>
        </w:tc>
      </w:tr>
    </w:tbl>
    <w:p w14:paraId="3AB26092" w14:textId="77777777" w:rsidR="00050129" w:rsidRPr="0080591F" w:rsidRDefault="00050129" w:rsidP="00050129">
      <w:pPr>
        <w:pStyle w:val="HeadingLegalUnnumbered"/>
      </w:pPr>
      <w:r w:rsidRPr="0080591F">
        <w:t>Disclaimer</w:t>
      </w:r>
    </w:p>
    <w:p w14:paraId="682FA777" w14:textId="77777777" w:rsidR="009B0F31" w:rsidRPr="009B0F31" w:rsidRDefault="009B0F31" w:rsidP="009B0F31">
      <w:pPr>
        <w:pStyle w:val="BodyLegal"/>
      </w:pPr>
      <w:r w:rsidRPr="009B0F31">
        <w:t>Unless otherwise agreed in writing, the Dialog Semiconductor products (and any associated software) referred to in this document are not designed, authorized or warranted to be suitable for use in life support, life-critical or safety-critical systems or equipment, nor in applications where failure or malfunction of a Dialog Semiconductor product (or associated software) can reasonably be expected to result in personal injury, death or severe property or environmental damage. Dialog Semiconductor and its suppliers accept no liability for inclusion and/or use of Dialog Semiconductor products (and any associated software) in such equipment or applications and therefore such inclusion and/or use is at the customer’s own risk.</w:t>
      </w:r>
    </w:p>
    <w:p w14:paraId="073865B0" w14:textId="77777777" w:rsidR="009B0F31" w:rsidRPr="009B0F31" w:rsidRDefault="009B0F31" w:rsidP="009B0F31">
      <w:pPr>
        <w:pStyle w:val="BodyLegal"/>
      </w:pPr>
      <w:r w:rsidRPr="009B0F31">
        <w:t>Information in this document is believed to be accurate and reliable. However, Dialog Semiconductor does not give any representations or warranties, express or implied, as to the accuracy or completeness of such information. Dialog Semiconductor furthermore takes no responsibility whatsoever for the content in this document if provided by any information source outside of Dialog Semiconductor.</w:t>
      </w:r>
    </w:p>
    <w:p w14:paraId="19A1C22B" w14:textId="77777777" w:rsidR="009B0F31" w:rsidRPr="009B0F31" w:rsidRDefault="009B0F31" w:rsidP="009B0F31">
      <w:pPr>
        <w:pStyle w:val="BodyLegal"/>
      </w:pPr>
      <w:r w:rsidRPr="009B0F31">
        <w:t xml:space="preserve">Dialog Semiconductor reserves the right to change without notice the information published in this document, including, without limitation, the specification and the design of the related semiconductor products, software and applications. Notwithstanding the foregoing, for any automotive grade version of the device, Dialog Semiconductor reserves the right to change the information published in this document, including, without limitation, the specification and the design of the related semiconductor products, software and applications, in accordance with its standard automotive change notification process. </w:t>
      </w:r>
    </w:p>
    <w:p w14:paraId="6DA2AC0F" w14:textId="77777777" w:rsidR="009B0F31" w:rsidRPr="009B0F31" w:rsidRDefault="009B0F31" w:rsidP="009B0F31">
      <w:pPr>
        <w:pStyle w:val="BodyLegal"/>
      </w:pPr>
      <w:r w:rsidRPr="009B0F31">
        <w:t xml:space="preserve">Applications, software, and semiconductor products described in this document are for illustrative purposes only. Dialog Semiconductor makes no representation or warranty that such applications, software and semiconductor products will be suitable for the specified use without further testing or modification. Unless otherwise agreed in writing, such testing or modification is the sole responsibility of the customer and Dialog Semiconductor excludes all liability in this respect. </w:t>
      </w:r>
    </w:p>
    <w:p w14:paraId="14AF9D62" w14:textId="77777777" w:rsidR="009B0F31" w:rsidRDefault="009B0F31" w:rsidP="009B0F31">
      <w:pPr>
        <w:pStyle w:val="BodyLegal"/>
      </w:pPr>
      <w:r w:rsidRPr="009B0F31">
        <w:t>Nothing in this document may be construed as a license for customer to use the Dialog Semiconductor products, software and applications referred to in this document. Such license must be separately sought by customer with Dialog Semiconductor.</w:t>
      </w:r>
    </w:p>
    <w:p w14:paraId="30357BAA" w14:textId="77777777" w:rsidR="009B0F31" w:rsidRDefault="009B0F31" w:rsidP="00050129">
      <w:pPr>
        <w:pStyle w:val="BodyLegal"/>
      </w:pPr>
      <w:r w:rsidRPr="009B0F31">
        <w:t xml:space="preserve">All use of Dialog Semiconductor products, software and applications referred to in this document is subject to Dialog Semiconductor’s </w:t>
      </w:r>
      <w:hyperlink r:id="rId32" w:history="1">
        <w:r w:rsidR="00216751" w:rsidRPr="00A14C85">
          <w:rPr>
            <w:rStyle w:val="Hyperlink"/>
          </w:rPr>
          <w:t>Standard Terms and Conditions of Sale</w:t>
        </w:r>
      </w:hyperlink>
      <w:r w:rsidRPr="009B0F31">
        <w:t>, available on the company website (</w:t>
      </w:r>
      <w:hyperlink r:id="rId33" w:history="1">
        <w:r w:rsidRPr="009B0F31">
          <w:rPr>
            <w:rStyle w:val="Hyperlink"/>
          </w:rPr>
          <w:t>www.dialog-semiconductor.com</w:t>
        </w:r>
      </w:hyperlink>
      <w:r w:rsidRPr="009B0F31">
        <w:t xml:space="preserve">) unless otherwise stated. </w:t>
      </w:r>
    </w:p>
    <w:p w14:paraId="0ED5F20A" w14:textId="77777777" w:rsidR="009B0F31" w:rsidRDefault="009B0F31" w:rsidP="00050129">
      <w:pPr>
        <w:pStyle w:val="BodyLegal"/>
      </w:pPr>
      <w:r w:rsidRPr="009B0F31">
        <w:t xml:space="preserve">Dialog, Dialog Semiconductor and the Dialog logo are trademarks of Dialog Semiconductor Plc or its subsidiaries. All other product or service names and marks are the property of their respective owners. </w:t>
      </w:r>
    </w:p>
    <w:p w14:paraId="40B335D6" w14:textId="3F7BF91E" w:rsidR="00050129" w:rsidRPr="0080591F" w:rsidRDefault="00050129" w:rsidP="00050129">
      <w:pPr>
        <w:pStyle w:val="BodyLegal"/>
      </w:pPr>
      <w:r w:rsidRPr="0080591F">
        <w:t xml:space="preserve">© </w:t>
      </w:r>
      <w:r>
        <w:fldChar w:fldCharType="begin"/>
      </w:r>
      <w:r w:rsidRPr="0080591F">
        <w:instrText xml:space="preserve"> DATE  \@ "yyyy"  \* MERGEFORMAT </w:instrText>
      </w:r>
      <w:r>
        <w:fldChar w:fldCharType="separate"/>
      </w:r>
      <w:r w:rsidR="00E65E03">
        <w:rPr>
          <w:noProof/>
        </w:rPr>
        <w:t>2022</w:t>
      </w:r>
      <w:r>
        <w:fldChar w:fldCharType="end"/>
      </w:r>
      <w:r w:rsidRPr="0080591F">
        <w:t xml:space="preserve"> Dialog Semiconductor. All rights reserved. </w:t>
      </w:r>
    </w:p>
    <w:p w14:paraId="3625222B" w14:textId="77777777" w:rsidR="00050129" w:rsidRPr="0080591F" w:rsidRDefault="00050129" w:rsidP="00050129">
      <w:pPr>
        <w:pStyle w:val="HeadingLegalUnnumbered"/>
      </w:pPr>
      <w:r w:rsidRPr="0080591F">
        <w:t xml:space="preserve">RoHS </w:t>
      </w:r>
      <w:r>
        <w:t>C</w:t>
      </w:r>
      <w:r w:rsidRPr="0080591F">
        <w:t>ompliance</w:t>
      </w:r>
    </w:p>
    <w:p w14:paraId="499C93C7" w14:textId="77777777" w:rsidR="00050129" w:rsidRPr="0080591F" w:rsidRDefault="00050129" w:rsidP="00050129">
      <w:pPr>
        <w:pStyle w:val="BodyLegal"/>
      </w:pPr>
      <w:r w:rsidRPr="0080591F">
        <w:t>Dialog Semiconductor’s suppliers certify that its products are in compliance with the requirements of Directive 2011/65/EU of the European Parliament on the restriction of the use of certain hazardous substances in electrical and electronic equipment. RoHS certificates from our suppliers are available on request.</w:t>
      </w:r>
    </w:p>
    <w:tbl>
      <w:tblPr>
        <w:tblStyle w:val="TableWithoutRuling"/>
        <w:tblpPr w:leftFromText="181" w:rightFromText="181" w:vertAnchor="page" w:tblpY="13978"/>
        <w:tblOverlap w:val="never"/>
        <w:tblW w:w="5000" w:type="pct"/>
        <w:tblLook w:val="04A0" w:firstRow="1" w:lastRow="0" w:firstColumn="1" w:lastColumn="0" w:noHBand="0" w:noVBand="1"/>
      </w:tblPr>
      <w:tblGrid>
        <w:gridCol w:w="5246"/>
        <w:gridCol w:w="3712"/>
      </w:tblGrid>
      <w:tr w:rsidR="00E04D65" w:rsidRPr="00573FC3" w14:paraId="601AF653" w14:textId="77777777" w:rsidTr="00D12AFB">
        <w:tc>
          <w:tcPr>
            <w:tcW w:w="5000" w:type="pct"/>
            <w:gridSpan w:val="2"/>
          </w:tcPr>
          <w:p w14:paraId="16DE1010" w14:textId="77777777" w:rsidR="00E04D65" w:rsidRPr="00D675D5" w:rsidRDefault="00E04D65" w:rsidP="00D675D5">
            <w:pPr>
              <w:pStyle w:val="ContactHeading"/>
            </w:pPr>
            <w:r w:rsidRPr="0080591F">
              <w:t xml:space="preserve">Contact </w:t>
            </w:r>
            <w:r w:rsidRPr="00D675D5">
              <w:t>Dialog Semiconductor</w:t>
            </w:r>
          </w:p>
        </w:tc>
      </w:tr>
      <w:tr w:rsidR="00E04D65" w:rsidRPr="00573FC3" w14:paraId="3AD21D54" w14:textId="77777777" w:rsidTr="00D12AFB">
        <w:tc>
          <w:tcPr>
            <w:tcW w:w="2928" w:type="pct"/>
          </w:tcPr>
          <w:p w14:paraId="0568B70E" w14:textId="77777777" w:rsidR="00E04D65" w:rsidRPr="00D675D5" w:rsidRDefault="00FB21C9" w:rsidP="00D675D5">
            <w:pPr>
              <w:pStyle w:val="BodyLegal"/>
            </w:pPr>
            <w:r>
              <w:t xml:space="preserve">General </w:t>
            </w:r>
            <w:r w:rsidR="00AA086D" w:rsidRPr="00D675D5">
              <w:t>Enquiry</w:t>
            </w:r>
            <w:r w:rsidR="00E04D65" w:rsidRPr="00D675D5">
              <w:t>:</w:t>
            </w:r>
          </w:p>
        </w:tc>
        <w:tc>
          <w:tcPr>
            <w:tcW w:w="2072" w:type="pct"/>
          </w:tcPr>
          <w:p w14:paraId="1D4352F4" w14:textId="77777777" w:rsidR="00E04D65" w:rsidRPr="00D675D5" w:rsidRDefault="00E04D65" w:rsidP="00D675D5">
            <w:pPr>
              <w:pStyle w:val="BodyLegal"/>
            </w:pPr>
            <w:r>
              <w:t>Local Offices:</w:t>
            </w:r>
          </w:p>
        </w:tc>
      </w:tr>
      <w:tr w:rsidR="00E04D65" w:rsidRPr="00573FC3" w14:paraId="3F8C8B59" w14:textId="77777777" w:rsidTr="00D12AFB">
        <w:tc>
          <w:tcPr>
            <w:tcW w:w="2928" w:type="pct"/>
          </w:tcPr>
          <w:p w14:paraId="29BBEC52" w14:textId="77777777" w:rsidR="00E04D65" w:rsidRPr="00D675D5" w:rsidRDefault="006B20E1" w:rsidP="00D675D5">
            <w:pPr>
              <w:pStyle w:val="ContactCountry"/>
            </w:pPr>
            <w:hyperlink r:id="rId34" w:history="1">
              <w:r w:rsidR="00AA086D" w:rsidRPr="00D675D5">
                <w:rPr>
                  <w:rStyle w:val="Hyperlink"/>
                </w:rPr>
                <w:t>Enquiry Form</w:t>
              </w:r>
            </w:hyperlink>
          </w:p>
        </w:tc>
        <w:tc>
          <w:tcPr>
            <w:tcW w:w="2072" w:type="pct"/>
          </w:tcPr>
          <w:p w14:paraId="2965C03C" w14:textId="77777777" w:rsidR="00E04D65" w:rsidRPr="00D675D5" w:rsidRDefault="006B20E1" w:rsidP="00D675D5">
            <w:pPr>
              <w:pStyle w:val="ContactCountry"/>
            </w:pPr>
            <w:hyperlink r:id="rId35" w:history="1">
              <w:r w:rsidR="00E04D65" w:rsidRPr="00D675D5">
                <w:rPr>
                  <w:rStyle w:val="Hyperlink"/>
                </w:rPr>
                <w:t>https://www.dialog-semiconductor.com/contact/sales-offices</w:t>
              </w:r>
            </w:hyperlink>
          </w:p>
        </w:tc>
      </w:tr>
    </w:tbl>
    <w:p w14:paraId="0DCAAF19" w14:textId="77777777" w:rsidR="006D4008" w:rsidRDefault="006D4008" w:rsidP="00E11795">
      <w:pPr>
        <w:pStyle w:val="Body"/>
      </w:pPr>
    </w:p>
    <w:sectPr w:rsidR="006D4008" w:rsidSect="005A4EB5">
      <w:headerReference w:type="default" r:id="rId36"/>
      <w:footerReference w:type="default" r:id="rId37"/>
      <w:pgSz w:w="11906" w:h="16838" w:code="9"/>
      <w:pgMar w:top="1928" w:right="1474" w:bottom="1134" w:left="1474" w:header="72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3C0E" w14:textId="77777777" w:rsidR="006B20E1" w:rsidRDefault="006B20E1" w:rsidP="00B00BF7">
      <w:r>
        <w:separator/>
      </w:r>
    </w:p>
  </w:endnote>
  <w:endnote w:type="continuationSeparator" w:id="0">
    <w:p w14:paraId="7AD2517A" w14:textId="77777777" w:rsidR="006B20E1" w:rsidRDefault="006B20E1" w:rsidP="00B0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9258" w14:textId="77777777" w:rsidR="00C95453" w:rsidRDefault="00C9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text" w:tblpY="1"/>
      <w:tblW w:w="8959" w:type="dxa"/>
      <w:tblBorders>
        <w:insideH w:val="thickThinLargeGap" w:sz="18" w:space="0" w:color="0094B3"/>
      </w:tblBorders>
      <w:tblLayout w:type="fixed"/>
      <w:tblCellMar>
        <w:top w:w="57" w:type="dxa"/>
        <w:left w:w="0" w:type="dxa"/>
        <w:bottom w:w="57" w:type="dxa"/>
        <w:right w:w="0" w:type="dxa"/>
      </w:tblCellMar>
      <w:tblLook w:val="04A0" w:firstRow="1" w:lastRow="0" w:firstColumn="1" w:lastColumn="0" w:noHBand="0" w:noVBand="1"/>
    </w:tblPr>
    <w:tblGrid>
      <w:gridCol w:w="2986"/>
      <w:gridCol w:w="2774"/>
      <w:gridCol w:w="3199"/>
    </w:tblGrid>
    <w:tr w:rsidR="00C95453" w:rsidRPr="00F6007C" w14:paraId="45CF9BC2" w14:textId="77777777" w:rsidTr="0018532C">
      <w:tc>
        <w:tcPr>
          <w:tcW w:w="2986" w:type="dxa"/>
          <w:tcBorders>
            <w:top w:val="nil"/>
            <w:bottom w:val="thickThinLargeGap" w:sz="18" w:space="0" w:color="00ACCD"/>
          </w:tcBorders>
        </w:tcPr>
        <w:p w14:paraId="48970EBD" w14:textId="77777777" w:rsidR="00C95453" w:rsidRPr="00D675D5" w:rsidRDefault="006B20E1" w:rsidP="00D675D5">
          <w:pPr>
            <w:pStyle w:val="Footer"/>
          </w:pPr>
          <w:r>
            <w:fldChar w:fldCharType="begin"/>
          </w:r>
          <w:r>
            <w:instrText xml:space="preserve"> DOCPROPERTY  TEMPLATE_NAME  \* MERGEFORMAT </w:instrText>
          </w:r>
          <w:r>
            <w:fldChar w:fldCharType="separate"/>
          </w:r>
          <w:r w:rsidR="00C95453">
            <w:t>User Manual</w:t>
          </w:r>
          <w:r>
            <w:fldChar w:fldCharType="end"/>
          </w:r>
        </w:p>
      </w:tc>
      <w:sdt>
        <w:sdtPr>
          <w:alias w:val="Status"/>
          <w:tag w:val=""/>
          <w:id w:val="51973778"/>
          <w:dataBinding w:prefixMappings="xmlns:ns0='http://purl.org/dc/elements/1.1/' xmlns:ns1='http://schemas.openxmlformats.org/package/2006/metadata/core-properties' " w:xpath="/ns1:coreProperties[1]/ns1:contentStatus[1]" w:storeItemID="{6C3C8BC8-F283-45AE-878A-BAB7291924A1}"/>
          <w:text/>
        </w:sdtPr>
        <w:sdtEndPr/>
        <w:sdtContent>
          <w:tc>
            <w:tcPr>
              <w:tcW w:w="2774" w:type="dxa"/>
              <w:tcBorders>
                <w:top w:val="nil"/>
                <w:bottom w:val="thickThinLargeGap" w:sz="18" w:space="0" w:color="00ACCD"/>
              </w:tcBorders>
            </w:tcPr>
            <w:p w14:paraId="661D52AF" w14:textId="77777777" w:rsidR="00C95453" w:rsidRPr="00D675D5" w:rsidRDefault="00C95453" w:rsidP="00D675D5">
              <w:pPr>
                <w:pStyle w:val="FooterCentre"/>
              </w:pPr>
              <w:r>
                <w:t>Revision &lt;M&gt;</w:t>
              </w:r>
            </w:p>
          </w:tc>
        </w:sdtContent>
      </w:sdt>
      <w:sdt>
        <w:sdtPr>
          <w:alias w:val="Subject"/>
          <w:tag w:val=""/>
          <w:id w:val="1433704713"/>
          <w:dataBinding w:prefixMappings="xmlns:ns0='http://purl.org/dc/elements/1.1/' xmlns:ns1='http://schemas.openxmlformats.org/package/2006/metadata/core-properties' " w:xpath="/ns1:coreProperties[1]/ns0:subject[1]" w:storeItemID="{6C3C8BC8-F283-45AE-878A-BAB7291924A1}"/>
          <w:text/>
        </w:sdtPr>
        <w:sdtEndPr/>
        <w:sdtContent>
          <w:tc>
            <w:tcPr>
              <w:tcW w:w="3199" w:type="dxa"/>
              <w:tcBorders>
                <w:top w:val="nil"/>
                <w:bottom w:val="thickThinLargeGap" w:sz="18" w:space="0" w:color="00ACCD"/>
              </w:tcBorders>
            </w:tcPr>
            <w:p w14:paraId="0DF9DE3E" w14:textId="77777777" w:rsidR="00C95453" w:rsidRPr="00D675D5" w:rsidRDefault="00C95453" w:rsidP="00D675D5">
              <w:pPr>
                <w:pStyle w:val="FooterRight"/>
              </w:pPr>
              <w:r w:rsidRPr="00D675D5">
                <w:t>&lt;DD-Mmm-YYYY&gt;</w:t>
              </w:r>
            </w:p>
          </w:tc>
        </w:sdtContent>
      </w:sdt>
    </w:tr>
    <w:tr w:rsidR="00C95453" w14:paraId="50B8A842" w14:textId="77777777" w:rsidTr="0018532C">
      <w:tc>
        <w:tcPr>
          <w:tcW w:w="2986" w:type="dxa"/>
          <w:tcBorders>
            <w:top w:val="thickThinLargeGap" w:sz="18" w:space="0" w:color="00ACCD"/>
          </w:tcBorders>
        </w:tcPr>
        <w:p w14:paraId="489733E6" w14:textId="77777777" w:rsidR="00C95453" w:rsidRPr="00D675D5" w:rsidRDefault="006B20E1" w:rsidP="00D675D5">
          <w:pPr>
            <w:pStyle w:val="FooterBlack"/>
            <w:framePr w:hSpace="0" w:wrap="auto" w:vAnchor="margin" w:yAlign="inline"/>
          </w:pPr>
          <w:r>
            <w:fldChar w:fldCharType="begin"/>
          </w:r>
          <w:r>
            <w:instrText xml:space="preserve"> DOCPROPERTY  TEMPLATE_ID  \* MERGEFORMAT </w:instrText>
          </w:r>
          <w:r>
            <w:fldChar w:fldCharType="separate"/>
          </w:r>
          <w:r w:rsidR="00C95453">
            <w:t>CFR0012</w:t>
          </w:r>
          <w:r>
            <w:fldChar w:fldCharType="end"/>
          </w:r>
        </w:p>
      </w:tc>
      <w:tc>
        <w:tcPr>
          <w:tcW w:w="2774" w:type="dxa"/>
          <w:tcBorders>
            <w:top w:val="thickThinLargeGap" w:sz="18" w:space="0" w:color="00ACCD"/>
          </w:tcBorders>
        </w:tcPr>
        <w:p w14:paraId="6BAED0E6" w14:textId="77777777" w:rsidR="00C95453" w:rsidRPr="00D675D5" w:rsidRDefault="00C95453" w:rsidP="00D675D5">
          <w:pPr>
            <w:pStyle w:val="FooterBlackCentre"/>
            <w:framePr w:hSpace="0" w:wrap="auto" w:vAnchor="margin" w:yAlign="inline"/>
          </w:pPr>
          <w:r w:rsidRPr="00D675D5">
            <w:fldChar w:fldCharType="begin"/>
          </w:r>
          <w:r w:rsidRPr="00D675D5">
            <w:instrText xml:space="preserve"> PAGE  \* Arabic  \* MERGEFORMAT </w:instrText>
          </w:r>
          <w:r w:rsidRPr="00D675D5">
            <w:fldChar w:fldCharType="separate"/>
          </w:r>
          <w:r w:rsidRPr="00D675D5">
            <w:t>12</w:t>
          </w:r>
          <w:r w:rsidRPr="00D675D5">
            <w:fldChar w:fldCharType="end"/>
          </w:r>
          <w:r w:rsidRPr="00D675D5">
            <w:t xml:space="preserve"> of </w:t>
          </w:r>
          <w:r w:rsidR="006B20E1">
            <w:fldChar w:fldCharType="begin"/>
          </w:r>
          <w:r w:rsidR="006B20E1">
            <w:instrText xml:space="preserve"> NUMPAGES  \* Arabic  \* MERGEFORMAT </w:instrText>
          </w:r>
          <w:r w:rsidR="006B20E1">
            <w:fldChar w:fldCharType="separate"/>
          </w:r>
          <w:r w:rsidRPr="00D675D5">
            <w:t>12</w:t>
          </w:r>
          <w:r w:rsidR="006B20E1">
            <w:fldChar w:fldCharType="end"/>
          </w:r>
        </w:p>
      </w:tc>
      <w:tc>
        <w:tcPr>
          <w:tcW w:w="3199" w:type="dxa"/>
          <w:tcBorders>
            <w:top w:val="thickThinLargeGap" w:sz="18" w:space="0" w:color="00ACCD"/>
          </w:tcBorders>
        </w:tcPr>
        <w:p w14:paraId="2C90F94C" w14:textId="1AB4782A" w:rsidR="00C95453" w:rsidRPr="00D675D5" w:rsidRDefault="00C95453" w:rsidP="00D675D5">
          <w:pPr>
            <w:pStyle w:val="FooterBlackRight"/>
            <w:framePr w:hSpace="0" w:wrap="auto" w:vAnchor="margin" w:yAlign="inline"/>
          </w:pPr>
          <w:r>
            <w:t xml:space="preserve">© </w:t>
          </w:r>
          <w:r w:rsidRPr="00D675D5">
            <w:fldChar w:fldCharType="begin"/>
          </w:r>
          <w:r w:rsidRPr="00D675D5">
            <w:instrText xml:space="preserve"> DATE  \@ "yyyy"  \* MERGEFORMAT </w:instrText>
          </w:r>
          <w:r w:rsidRPr="00D675D5">
            <w:fldChar w:fldCharType="separate"/>
          </w:r>
          <w:r w:rsidR="00E65E03">
            <w:t>2022</w:t>
          </w:r>
          <w:r w:rsidRPr="00D675D5">
            <w:fldChar w:fldCharType="end"/>
          </w:r>
          <w:r w:rsidRPr="00D675D5">
            <w:t xml:space="preserve"> </w:t>
          </w:r>
          <w:sdt>
            <w:sdtPr>
              <w:alias w:val="Company"/>
              <w:tag w:val=""/>
              <w:id w:val="1165905573"/>
              <w:dataBinding w:prefixMappings="xmlns:ns0='http://schemas.openxmlformats.org/officeDocument/2006/extended-properties' " w:xpath="/ns0:Properties[1]/ns0:Company[1]" w:storeItemID="{6668398D-A668-4E3E-A5EB-62B293D839F1}"/>
              <w:text/>
            </w:sdtPr>
            <w:sdtEndPr/>
            <w:sdtContent>
              <w:r w:rsidRPr="00D675D5">
                <w:t>Dialog Semiconductor</w:t>
              </w:r>
            </w:sdtContent>
          </w:sdt>
        </w:p>
      </w:tc>
    </w:tr>
  </w:tbl>
  <w:p w14:paraId="571BC909" w14:textId="77777777" w:rsidR="00C95453" w:rsidRPr="00217519" w:rsidRDefault="00C95453">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text" w:tblpY="1"/>
      <w:tblW w:w="8959" w:type="dxa"/>
      <w:tblBorders>
        <w:insideH w:val="thickThinLargeGap" w:sz="18" w:space="0" w:color="0094B3"/>
      </w:tblBorders>
      <w:tblLayout w:type="fixed"/>
      <w:tblCellMar>
        <w:top w:w="57" w:type="dxa"/>
        <w:left w:w="0" w:type="dxa"/>
        <w:bottom w:w="57" w:type="dxa"/>
        <w:right w:w="0" w:type="dxa"/>
      </w:tblCellMar>
      <w:tblLook w:val="04A0" w:firstRow="1" w:lastRow="0" w:firstColumn="1" w:lastColumn="0" w:noHBand="0" w:noVBand="1"/>
    </w:tblPr>
    <w:tblGrid>
      <w:gridCol w:w="2986"/>
      <w:gridCol w:w="2774"/>
      <w:gridCol w:w="3199"/>
    </w:tblGrid>
    <w:tr w:rsidR="00C95453" w:rsidRPr="00F6007C" w14:paraId="7E667ED5" w14:textId="77777777" w:rsidTr="002E4280">
      <w:tc>
        <w:tcPr>
          <w:tcW w:w="2986" w:type="dxa"/>
          <w:tcBorders>
            <w:top w:val="nil"/>
            <w:bottom w:val="thickThinLargeGap" w:sz="18" w:space="0" w:color="00ACCD"/>
          </w:tcBorders>
        </w:tcPr>
        <w:p w14:paraId="5F9983FA" w14:textId="77777777" w:rsidR="00C95453" w:rsidRPr="00D675D5" w:rsidRDefault="00C95453" w:rsidP="002E4280">
          <w:pPr>
            <w:pStyle w:val="Footer"/>
          </w:pPr>
        </w:p>
      </w:tc>
      <w:tc>
        <w:tcPr>
          <w:tcW w:w="2774" w:type="dxa"/>
          <w:tcBorders>
            <w:top w:val="nil"/>
            <w:bottom w:val="thickThinLargeGap" w:sz="18" w:space="0" w:color="00ACCD"/>
          </w:tcBorders>
        </w:tcPr>
        <w:p w14:paraId="1F68F320" w14:textId="77777777" w:rsidR="00C95453" w:rsidRPr="00D675D5" w:rsidRDefault="00C95453" w:rsidP="002E4280">
          <w:pPr>
            <w:pStyle w:val="FooterCentre"/>
          </w:pPr>
        </w:p>
      </w:tc>
      <w:tc>
        <w:tcPr>
          <w:tcW w:w="3199" w:type="dxa"/>
          <w:tcBorders>
            <w:top w:val="nil"/>
            <w:bottom w:val="thickThinLargeGap" w:sz="18" w:space="0" w:color="00ACCD"/>
          </w:tcBorders>
        </w:tcPr>
        <w:p w14:paraId="1843DC48" w14:textId="77777777" w:rsidR="00C95453" w:rsidRPr="00D675D5" w:rsidRDefault="00C95453" w:rsidP="002E4280">
          <w:pPr>
            <w:pStyle w:val="FooterRight"/>
          </w:pPr>
        </w:p>
      </w:tc>
    </w:tr>
    <w:tr w:rsidR="00C95453" w14:paraId="7DC53945" w14:textId="77777777" w:rsidTr="002E4280">
      <w:tc>
        <w:tcPr>
          <w:tcW w:w="2986" w:type="dxa"/>
          <w:tcBorders>
            <w:top w:val="thickThinLargeGap" w:sz="18" w:space="0" w:color="00ACCD"/>
          </w:tcBorders>
        </w:tcPr>
        <w:p w14:paraId="3D1CB8ED" w14:textId="77777777" w:rsidR="00C95453" w:rsidRPr="00D675D5" w:rsidRDefault="00C95453" w:rsidP="002E4280">
          <w:pPr>
            <w:pStyle w:val="FooterBlack"/>
            <w:framePr w:hSpace="0" w:wrap="auto" w:vAnchor="margin" w:yAlign="inline"/>
          </w:pPr>
        </w:p>
      </w:tc>
      <w:tc>
        <w:tcPr>
          <w:tcW w:w="2774" w:type="dxa"/>
          <w:tcBorders>
            <w:top w:val="thickThinLargeGap" w:sz="18" w:space="0" w:color="00ACCD"/>
          </w:tcBorders>
        </w:tcPr>
        <w:p w14:paraId="11EF2634" w14:textId="77777777" w:rsidR="00C95453" w:rsidRPr="00D675D5" w:rsidRDefault="00C95453" w:rsidP="002E4280">
          <w:pPr>
            <w:pStyle w:val="FooterBlackCentre"/>
            <w:framePr w:hSpace="0" w:wrap="auto" w:vAnchor="margin" w:yAlign="inline"/>
          </w:pPr>
        </w:p>
      </w:tc>
      <w:tc>
        <w:tcPr>
          <w:tcW w:w="3199" w:type="dxa"/>
          <w:tcBorders>
            <w:top w:val="thickThinLargeGap" w:sz="18" w:space="0" w:color="00ACCD"/>
          </w:tcBorders>
        </w:tcPr>
        <w:p w14:paraId="1E996505" w14:textId="77777777" w:rsidR="00C95453" w:rsidRPr="00D675D5" w:rsidRDefault="00C95453" w:rsidP="002E4280">
          <w:pPr>
            <w:pStyle w:val="FooterBlackRight"/>
            <w:framePr w:hSpace="0" w:wrap="auto" w:vAnchor="margin" w:yAlign="inline"/>
          </w:pPr>
        </w:p>
      </w:tc>
    </w:tr>
  </w:tbl>
  <w:p w14:paraId="1232FEB6" w14:textId="77777777" w:rsidR="00C95453" w:rsidRPr="002E4280" w:rsidRDefault="00C95453">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text" w:tblpY="1"/>
      <w:tblW w:w="8959" w:type="dxa"/>
      <w:tblBorders>
        <w:insideH w:val="thickThinLargeGap" w:sz="18" w:space="0" w:color="0094B3"/>
      </w:tblBorders>
      <w:tblLayout w:type="fixed"/>
      <w:tblCellMar>
        <w:top w:w="57" w:type="dxa"/>
        <w:left w:w="0" w:type="dxa"/>
        <w:bottom w:w="57" w:type="dxa"/>
        <w:right w:w="0" w:type="dxa"/>
      </w:tblCellMar>
      <w:tblLook w:val="04A0" w:firstRow="1" w:lastRow="0" w:firstColumn="1" w:lastColumn="0" w:noHBand="0" w:noVBand="1"/>
    </w:tblPr>
    <w:tblGrid>
      <w:gridCol w:w="2986"/>
      <w:gridCol w:w="2774"/>
      <w:gridCol w:w="3199"/>
    </w:tblGrid>
    <w:tr w:rsidR="00C95453" w:rsidRPr="00F6007C" w14:paraId="74453C9B" w14:textId="77777777" w:rsidTr="0018532C">
      <w:tc>
        <w:tcPr>
          <w:tcW w:w="2986" w:type="dxa"/>
          <w:tcBorders>
            <w:top w:val="nil"/>
            <w:bottom w:val="thickThinLargeGap" w:sz="18" w:space="0" w:color="00ACCD"/>
          </w:tcBorders>
        </w:tcPr>
        <w:p w14:paraId="7E87A48B" w14:textId="77777777" w:rsidR="00C95453" w:rsidRPr="00D675D5" w:rsidRDefault="006B20E1" w:rsidP="00D675D5">
          <w:pPr>
            <w:pStyle w:val="Footer"/>
          </w:pPr>
          <w:r>
            <w:fldChar w:fldCharType="begin"/>
          </w:r>
          <w:r>
            <w:instrText xml:space="preserve"> DOCPROPERTY  TEMPLATE_NAME  \* MERGEFORMAT </w:instrText>
          </w:r>
          <w:r>
            <w:fldChar w:fldCharType="separate"/>
          </w:r>
          <w:r w:rsidR="00C95453">
            <w:t>User Manual</w:t>
          </w:r>
          <w:r>
            <w:fldChar w:fldCharType="end"/>
          </w:r>
        </w:p>
      </w:tc>
      <w:sdt>
        <w:sdtPr>
          <w:alias w:val="Status"/>
          <w:tag w:val=""/>
          <w:id w:val="-1603714090"/>
          <w:placeholder>
            <w:docPart w:val="EC7AF405B5984DAC90B5BB4E4679463F"/>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2774" w:type="dxa"/>
              <w:tcBorders>
                <w:top w:val="nil"/>
                <w:bottom w:val="thickThinLargeGap" w:sz="18" w:space="0" w:color="00ACCD"/>
              </w:tcBorders>
            </w:tcPr>
            <w:p w14:paraId="34C07630" w14:textId="77777777" w:rsidR="00C95453" w:rsidRPr="00D675D5" w:rsidRDefault="00C95453" w:rsidP="00D675D5">
              <w:pPr>
                <w:pStyle w:val="FooterCentre"/>
              </w:pPr>
              <w:r>
                <w:t>Revision &lt;M&gt;</w:t>
              </w:r>
            </w:p>
          </w:tc>
        </w:sdtContent>
      </w:sdt>
      <w:sdt>
        <w:sdtPr>
          <w:alias w:val="Subject"/>
          <w:tag w:val=""/>
          <w:id w:val="1799798871"/>
          <w:placeholder>
            <w:docPart w:val="7C8890A61EAE493FA5C4A1347FB68111"/>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99" w:type="dxa"/>
              <w:tcBorders>
                <w:top w:val="nil"/>
                <w:bottom w:val="thickThinLargeGap" w:sz="18" w:space="0" w:color="00ACCD"/>
              </w:tcBorders>
            </w:tcPr>
            <w:p w14:paraId="5682D57F" w14:textId="77777777" w:rsidR="00C95453" w:rsidRPr="00D675D5" w:rsidRDefault="00C95453" w:rsidP="00D675D5">
              <w:pPr>
                <w:pStyle w:val="FooterRight"/>
              </w:pPr>
              <w:r w:rsidRPr="00D675D5">
                <w:t>&lt;DD-Mmm-YYYY&gt;</w:t>
              </w:r>
            </w:p>
          </w:tc>
        </w:sdtContent>
      </w:sdt>
    </w:tr>
    <w:tr w:rsidR="00C95453" w14:paraId="71F17A53" w14:textId="77777777" w:rsidTr="0018532C">
      <w:tc>
        <w:tcPr>
          <w:tcW w:w="2986" w:type="dxa"/>
          <w:tcBorders>
            <w:top w:val="thickThinLargeGap" w:sz="18" w:space="0" w:color="00ACCD"/>
          </w:tcBorders>
        </w:tcPr>
        <w:p w14:paraId="1F32ED7D" w14:textId="77777777" w:rsidR="00C95453" w:rsidRPr="00D675D5" w:rsidRDefault="006B20E1" w:rsidP="00D675D5">
          <w:pPr>
            <w:pStyle w:val="FooterBlack"/>
            <w:framePr w:hSpace="0" w:wrap="auto" w:vAnchor="margin" w:yAlign="inline"/>
          </w:pPr>
          <w:r>
            <w:fldChar w:fldCharType="begin"/>
          </w:r>
          <w:r>
            <w:instrText xml:space="preserve"> DOCPROPERTY  TEMPLATE_ID  \* MERGEFORMAT </w:instrText>
          </w:r>
          <w:r>
            <w:fldChar w:fldCharType="separate"/>
          </w:r>
          <w:r w:rsidR="00C95453">
            <w:t>CFR0012</w:t>
          </w:r>
          <w:r>
            <w:fldChar w:fldCharType="end"/>
          </w:r>
        </w:p>
      </w:tc>
      <w:tc>
        <w:tcPr>
          <w:tcW w:w="2774" w:type="dxa"/>
          <w:tcBorders>
            <w:top w:val="thickThinLargeGap" w:sz="18" w:space="0" w:color="00ACCD"/>
          </w:tcBorders>
        </w:tcPr>
        <w:p w14:paraId="7FCD8C87" w14:textId="77777777" w:rsidR="00C95453" w:rsidRPr="00D675D5" w:rsidRDefault="00C95453" w:rsidP="00D675D5">
          <w:pPr>
            <w:pStyle w:val="FooterBlackCentre"/>
            <w:framePr w:hSpace="0" w:wrap="auto" w:vAnchor="margin" w:yAlign="inline"/>
          </w:pPr>
          <w:r w:rsidRPr="00D675D5">
            <w:fldChar w:fldCharType="begin"/>
          </w:r>
          <w:r w:rsidRPr="00D675D5">
            <w:instrText xml:space="preserve"> PAGE  \* Arabic  \* MERGEFORMAT </w:instrText>
          </w:r>
          <w:r w:rsidRPr="00D675D5">
            <w:fldChar w:fldCharType="separate"/>
          </w:r>
          <w:r w:rsidRPr="00D675D5">
            <w:t>12</w:t>
          </w:r>
          <w:r w:rsidRPr="00D675D5">
            <w:fldChar w:fldCharType="end"/>
          </w:r>
          <w:r w:rsidRPr="00D675D5">
            <w:t xml:space="preserve"> of </w:t>
          </w:r>
          <w:r w:rsidR="006B20E1">
            <w:fldChar w:fldCharType="begin"/>
          </w:r>
          <w:r w:rsidR="006B20E1">
            <w:instrText xml:space="preserve"> NUMPAGES  \* Arabic  \* MERGEFORMAT </w:instrText>
          </w:r>
          <w:r w:rsidR="006B20E1">
            <w:fldChar w:fldCharType="separate"/>
          </w:r>
          <w:r w:rsidRPr="00D675D5">
            <w:t>12</w:t>
          </w:r>
          <w:r w:rsidR="006B20E1">
            <w:fldChar w:fldCharType="end"/>
          </w:r>
        </w:p>
      </w:tc>
      <w:tc>
        <w:tcPr>
          <w:tcW w:w="3199" w:type="dxa"/>
          <w:tcBorders>
            <w:top w:val="thickThinLargeGap" w:sz="18" w:space="0" w:color="00ACCD"/>
          </w:tcBorders>
        </w:tcPr>
        <w:p w14:paraId="0B95191F" w14:textId="3FA0956C" w:rsidR="00C95453" w:rsidRPr="00D675D5" w:rsidRDefault="00C95453" w:rsidP="00D675D5">
          <w:pPr>
            <w:pStyle w:val="FooterBlackRight"/>
            <w:framePr w:hSpace="0" w:wrap="auto" w:vAnchor="margin" w:yAlign="inline"/>
          </w:pPr>
          <w:r>
            <w:t xml:space="preserve">© </w:t>
          </w:r>
          <w:r w:rsidRPr="00D675D5">
            <w:fldChar w:fldCharType="begin"/>
          </w:r>
          <w:r w:rsidRPr="00D675D5">
            <w:instrText xml:space="preserve"> DATE  \@ "yyyy"  \* MERGEFORMAT </w:instrText>
          </w:r>
          <w:r w:rsidRPr="00D675D5">
            <w:fldChar w:fldCharType="separate"/>
          </w:r>
          <w:r w:rsidR="00E65E03">
            <w:t>2022</w:t>
          </w:r>
          <w:r w:rsidRPr="00D675D5">
            <w:fldChar w:fldCharType="end"/>
          </w:r>
          <w:r w:rsidRPr="00D675D5">
            <w:t xml:space="preserve"> </w:t>
          </w:r>
          <w:sdt>
            <w:sdtPr>
              <w:alias w:val="Company"/>
              <w:tag w:val=""/>
              <w:id w:val="647092938"/>
              <w:dataBinding w:prefixMappings="xmlns:ns0='http://schemas.openxmlformats.org/officeDocument/2006/extended-properties' " w:xpath="/ns0:Properties[1]/ns0:Company[1]" w:storeItemID="{6668398D-A668-4E3E-A5EB-62B293D839F1}"/>
              <w:text/>
            </w:sdtPr>
            <w:sdtEndPr/>
            <w:sdtContent>
              <w:r w:rsidRPr="00D675D5">
                <w:t>Dialog Semiconductor</w:t>
              </w:r>
            </w:sdtContent>
          </w:sdt>
        </w:p>
      </w:tc>
    </w:tr>
  </w:tbl>
  <w:p w14:paraId="57EEA79B" w14:textId="77777777" w:rsidR="00C95453" w:rsidRPr="00217519" w:rsidRDefault="00C9545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8A9C" w14:textId="77777777" w:rsidR="006B20E1" w:rsidRDefault="006B20E1" w:rsidP="00B00BF7">
      <w:r>
        <w:separator/>
      </w:r>
    </w:p>
  </w:footnote>
  <w:footnote w:type="continuationSeparator" w:id="0">
    <w:p w14:paraId="52918D5B" w14:textId="77777777" w:rsidR="006B20E1" w:rsidRDefault="006B20E1" w:rsidP="00B0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AD34" w14:textId="77777777" w:rsidR="00C95453" w:rsidRDefault="00C9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WithoutRuling"/>
      <w:tblpPr w:leftFromText="181" w:rightFromText="181" w:bottomFromText="113" w:vertAnchor="text" w:tblpY="-396"/>
      <w:tblW w:w="8959" w:type="dxa"/>
      <w:tblBorders>
        <w:insideH w:val="thinThickSmallGap" w:sz="24" w:space="0" w:color="00ACCD"/>
      </w:tblBorders>
      <w:tblLayout w:type="fixed"/>
      <w:tblCellMar>
        <w:top w:w="57" w:type="dxa"/>
        <w:bottom w:w="57" w:type="dxa"/>
      </w:tblCellMar>
      <w:tblLook w:val="04A0" w:firstRow="1" w:lastRow="0" w:firstColumn="1" w:lastColumn="0" w:noHBand="0" w:noVBand="1"/>
    </w:tblPr>
    <w:tblGrid>
      <w:gridCol w:w="6227"/>
      <w:gridCol w:w="2732"/>
    </w:tblGrid>
    <w:tr w:rsidR="00C95453" w14:paraId="3BCEB578" w14:textId="77777777" w:rsidTr="005A4EB5">
      <w:trPr>
        <w:trHeight w:val="431"/>
      </w:trPr>
      <w:tc>
        <w:tcPr>
          <w:tcW w:w="6201" w:type="dxa"/>
          <w:tcBorders>
            <w:top w:val="nil"/>
            <w:bottom w:val="thinThickSmallGap" w:sz="24" w:space="0" w:color="00ACCD"/>
          </w:tcBorders>
          <w:vAlign w:val="bottom"/>
        </w:tcPr>
        <w:p w14:paraId="24E03406" w14:textId="77777777" w:rsidR="00C95453" w:rsidRPr="00D675D5" w:rsidRDefault="006B20E1" w:rsidP="00D675D5">
          <w:pPr>
            <w:pStyle w:val="HeaderLarge"/>
            <w:framePr w:hSpace="0" w:wrap="auto" w:vAnchor="margin" w:yAlign="inline"/>
          </w:pPr>
          <w:r>
            <w:fldChar w:fldCharType="begin"/>
          </w:r>
          <w:r>
            <w:instrText xml:space="preserve"> DOCPROPERTY  Keywords  \* MERGEFORMAT </w:instrText>
          </w:r>
          <w:r>
            <w:fldChar w:fldCharType="separate"/>
          </w:r>
          <w:r w:rsidR="00C95453">
            <w:t>UM-&lt;X&gt;-&lt;nnn&gt;</w:t>
          </w:r>
          <w:r>
            <w:fldChar w:fldCharType="end"/>
          </w:r>
        </w:p>
      </w:tc>
      <w:tc>
        <w:tcPr>
          <w:tcW w:w="2721" w:type="dxa"/>
          <w:tcBorders>
            <w:top w:val="nil"/>
            <w:bottom w:val="thinThickSmallGap" w:sz="24" w:space="0" w:color="00ACCD"/>
          </w:tcBorders>
        </w:tcPr>
        <w:p w14:paraId="48388838" w14:textId="77777777" w:rsidR="00C95453" w:rsidRPr="00D675D5" w:rsidRDefault="00C95453" w:rsidP="00D675D5">
          <w:pPr>
            <w:pStyle w:val="HeaderRight"/>
            <w:framePr w:hSpace="0" w:wrap="auto" w:vAnchor="margin" w:yAlign="inline"/>
          </w:pPr>
          <w:r>
            <mc:AlternateContent>
              <mc:Choice Requires="wpc">
                <w:drawing>
                  <wp:inline distT="0" distB="0" distL="0" distR="0" wp14:anchorId="4DD01AEC" wp14:editId="43A5A168">
                    <wp:extent cx="1544320" cy="457200"/>
                    <wp:effectExtent l="0" t="0" r="17780" b="19050"/>
                    <wp:docPr id="552" name="Canvas 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Rectangle 6"/>
                            <wps:cNvSpPr>
                              <a:spLocks noChangeArrowheads="1"/>
                            </wps:cNvSpPr>
                            <wps:spPr bwMode="auto">
                              <a:xfrm>
                                <a:off x="0" y="0"/>
                                <a:ext cx="1544320" cy="456565"/>
                              </a:xfrm>
                              <a:prstGeom prst="rect">
                                <a:avLst/>
                              </a:prstGeom>
                              <a:noFill/>
                              <a:ln w="0">
                                <a:noFill/>
                                <a:prstDash val="solid"/>
                                <a:miter lim="800000"/>
                                <a:headEnd/>
                                <a:tailEnd/>
                              </a:ln>
                            </wps:spPr>
                            <wps:bodyPr rot="0" vert="horz" wrap="square" lIns="91440" tIns="45720" rIns="91440" bIns="45720" anchor="t" anchorCtr="0" upright="1">
                              <a:noAutofit/>
                            </wps:bodyPr>
                          </wps:wsp>
                          <wps:wsp>
                            <wps:cNvPr id="27" name="Rectangle 7"/>
                            <wps:cNvSpPr>
                              <a:spLocks noChangeArrowheads="1"/>
                            </wps:cNvSpPr>
                            <wps:spPr bwMode="auto">
                              <a:xfrm>
                                <a:off x="262255" y="110490"/>
                                <a:ext cx="635" cy="63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28" name="Freeform 8"/>
                            <wps:cNvSpPr>
                              <a:spLocks/>
                            </wps:cNvSpPr>
                            <wps:spPr bwMode="auto">
                              <a:xfrm>
                                <a:off x="257810" y="440055"/>
                                <a:ext cx="5080" cy="1905"/>
                              </a:xfrm>
                              <a:custGeom>
                                <a:avLst/>
                                <a:gdLst>
                                  <a:gd name="T0" fmla="*/ 12 w 16"/>
                                  <a:gd name="T1" fmla="*/ 0 h 4"/>
                                  <a:gd name="T2" fmla="*/ 16 w 16"/>
                                  <a:gd name="T3" fmla="*/ 3 h 4"/>
                                  <a:gd name="T4" fmla="*/ 15 w 16"/>
                                  <a:gd name="T5" fmla="*/ 1 h 4"/>
                                  <a:gd name="T6" fmla="*/ 12 w 16"/>
                                  <a:gd name="T7" fmla="*/ 0 h 4"/>
                                  <a:gd name="T8" fmla="*/ 0 w 16"/>
                                  <a:gd name="T9" fmla="*/ 4 h 4"/>
                                  <a:gd name="T10" fmla="*/ 12 w 16"/>
                                  <a:gd name="T11" fmla="*/ 0 h 4"/>
                                </a:gdLst>
                                <a:ahLst/>
                                <a:cxnLst>
                                  <a:cxn ang="0">
                                    <a:pos x="T0" y="T1"/>
                                  </a:cxn>
                                  <a:cxn ang="0">
                                    <a:pos x="T2" y="T3"/>
                                  </a:cxn>
                                  <a:cxn ang="0">
                                    <a:pos x="T4" y="T5"/>
                                  </a:cxn>
                                  <a:cxn ang="0">
                                    <a:pos x="T6" y="T7"/>
                                  </a:cxn>
                                  <a:cxn ang="0">
                                    <a:pos x="T8" y="T9"/>
                                  </a:cxn>
                                  <a:cxn ang="0">
                                    <a:pos x="T10" y="T11"/>
                                  </a:cxn>
                                </a:cxnLst>
                                <a:rect l="0" t="0" r="r" b="b"/>
                                <a:pathLst>
                                  <a:path w="16" h="4">
                                    <a:moveTo>
                                      <a:pt x="12" y="0"/>
                                    </a:moveTo>
                                    <a:lnTo>
                                      <a:pt x="16" y="3"/>
                                    </a:lnTo>
                                    <a:lnTo>
                                      <a:pt x="15" y="1"/>
                                    </a:lnTo>
                                    <a:lnTo>
                                      <a:pt x="12" y="0"/>
                                    </a:lnTo>
                                    <a:lnTo>
                                      <a:pt x="0" y="4"/>
                                    </a:lnTo>
                                    <a:lnTo>
                                      <a:pt x="1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9" name="Freeform 9"/>
                            <wps:cNvSpPr>
                              <a:spLocks noEditPoints="1"/>
                            </wps:cNvSpPr>
                            <wps:spPr bwMode="auto">
                              <a:xfrm>
                                <a:off x="0" y="635"/>
                                <a:ext cx="365760" cy="455930"/>
                              </a:xfrm>
                              <a:custGeom>
                                <a:avLst/>
                                <a:gdLst>
                                  <a:gd name="T0" fmla="*/ 824 w 1153"/>
                                  <a:gd name="T1" fmla="*/ 1386 h 1438"/>
                                  <a:gd name="T2" fmla="*/ 824 w 1153"/>
                                  <a:gd name="T3" fmla="*/ 1386 h 1438"/>
                                  <a:gd name="T4" fmla="*/ 537 w 1153"/>
                                  <a:gd name="T5" fmla="*/ 371 h 1438"/>
                                  <a:gd name="T6" fmla="*/ 445 w 1153"/>
                                  <a:gd name="T7" fmla="*/ 402 h 1438"/>
                                  <a:gd name="T8" fmla="*/ 386 w 1153"/>
                                  <a:gd name="T9" fmla="*/ 467 h 1438"/>
                                  <a:gd name="T10" fmla="*/ 379 w 1153"/>
                                  <a:gd name="T11" fmla="*/ 562 h 1438"/>
                                  <a:gd name="T12" fmla="*/ 420 w 1153"/>
                                  <a:gd name="T13" fmla="*/ 633 h 1438"/>
                                  <a:gd name="T14" fmla="*/ 497 w 1153"/>
                                  <a:gd name="T15" fmla="*/ 684 h 1438"/>
                                  <a:gd name="T16" fmla="*/ 601 w 1153"/>
                                  <a:gd name="T17" fmla="*/ 745 h 1438"/>
                                  <a:gd name="T18" fmla="*/ 690 w 1153"/>
                                  <a:gd name="T19" fmla="*/ 832 h 1438"/>
                                  <a:gd name="T20" fmla="*/ 724 w 1153"/>
                                  <a:gd name="T21" fmla="*/ 934 h 1438"/>
                                  <a:gd name="T22" fmla="*/ 699 w 1153"/>
                                  <a:gd name="T23" fmla="*/ 1021 h 1438"/>
                                  <a:gd name="T24" fmla="*/ 659 w 1153"/>
                                  <a:gd name="T25" fmla="*/ 1095 h 1438"/>
                                  <a:gd name="T26" fmla="*/ 646 w 1153"/>
                                  <a:gd name="T27" fmla="*/ 1145 h 1438"/>
                                  <a:gd name="T28" fmla="*/ 682 w 1153"/>
                                  <a:gd name="T29" fmla="*/ 1188 h 1438"/>
                                  <a:gd name="T30" fmla="*/ 762 w 1153"/>
                                  <a:gd name="T31" fmla="*/ 1203 h 1438"/>
                                  <a:gd name="T32" fmla="*/ 874 w 1153"/>
                                  <a:gd name="T33" fmla="*/ 1173 h 1438"/>
                                  <a:gd name="T34" fmla="*/ 985 w 1153"/>
                                  <a:gd name="T35" fmla="*/ 1093 h 1438"/>
                                  <a:gd name="T36" fmla="*/ 1044 w 1153"/>
                                  <a:gd name="T37" fmla="*/ 1002 h 1438"/>
                                  <a:gd name="T38" fmla="*/ 1067 w 1153"/>
                                  <a:gd name="T39" fmla="*/ 916 h 1438"/>
                                  <a:gd name="T40" fmla="*/ 1072 w 1153"/>
                                  <a:gd name="T41" fmla="*/ 859 h 1438"/>
                                  <a:gd name="T42" fmla="*/ 1067 w 1153"/>
                                  <a:gd name="T43" fmla="*/ 807 h 1438"/>
                                  <a:gd name="T44" fmla="*/ 1023 w 1153"/>
                                  <a:gd name="T45" fmla="*/ 690 h 1438"/>
                                  <a:gd name="T46" fmla="*/ 932 w 1153"/>
                                  <a:gd name="T47" fmla="*/ 602 h 1438"/>
                                  <a:gd name="T48" fmla="*/ 825 w 1153"/>
                                  <a:gd name="T49" fmla="*/ 553 h 1438"/>
                                  <a:gd name="T50" fmla="*/ 734 w 1153"/>
                                  <a:gd name="T51" fmla="*/ 510 h 1438"/>
                                  <a:gd name="T52" fmla="*/ 697 w 1153"/>
                                  <a:gd name="T53" fmla="*/ 455 h 1438"/>
                                  <a:gd name="T54" fmla="*/ 713 w 1153"/>
                                  <a:gd name="T55" fmla="*/ 417 h 1438"/>
                                  <a:gd name="T56" fmla="*/ 738 w 1153"/>
                                  <a:gd name="T57" fmla="*/ 393 h 1438"/>
                                  <a:gd name="T58" fmla="*/ 731 w 1153"/>
                                  <a:gd name="T59" fmla="*/ 379 h 1438"/>
                                  <a:gd name="T60" fmla="*/ 679 w 1153"/>
                                  <a:gd name="T61" fmla="*/ 370 h 1438"/>
                                  <a:gd name="T62" fmla="*/ 619 w 1153"/>
                                  <a:gd name="T63" fmla="*/ 365 h 1438"/>
                                  <a:gd name="T64" fmla="*/ 825 w 1153"/>
                                  <a:gd name="T65" fmla="*/ 346 h 1438"/>
                                  <a:gd name="T66" fmla="*/ 825 w 1153"/>
                                  <a:gd name="T67" fmla="*/ 346 h 1438"/>
                                  <a:gd name="T68" fmla="*/ 1061 w 1153"/>
                                  <a:gd name="T69" fmla="*/ 17 h 1438"/>
                                  <a:gd name="T70" fmla="*/ 1135 w 1153"/>
                                  <a:gd name="T71" fmla="*/ 92 h 1438"/>
                                  <a:gd name="T72" fmla="*/ 1153 w 1153"/>
                                  <a:gd name="T73" fmla="*/ 1268 h 1438"/>
                                  <a:gd name="T74" fmla="*/ 1132 w 1153"/>
                                  <a:gd name="T75" fmla="*/ 1340 h 1438"/>
                                  <a:gd name="T76" fmla="*/ 1052 w 1153"/>
                                  <a:gd name="T77" fmla="*/ 1415 h 1438"/>
                                  <a:gd name="T78" fmla="*/ 977 w 1153"/>
                                  <a:gd name="T79" fmla="*/ 1432 h 1438"/>
                                  <a:gd name="T80" fmla="*/ 977 w 1153"/>
                                  <a:gd name="T81" fmla="*/ 1432 h 1438"/>
                                  <a:gd name="T82" fmla="*/ 945 w 1153"/>
                                  <a:gd name="T83" fmla="*/ 1429 h 1438"/>
                                  <a:gd name="T84" fmla="*/ 861 w 1153"/>
                                  <a:gd name="T85" fmla="*/ 1407 h 1438"/>
                                  <a:gd name="T86" fmla="*/ 831 w 1153"/>
                                  <a:gd name="T87" fmla="*/ 1390 h 1438"/>
                                  <a:gd name="T88" fmla="*/ 820 w 1153"/>
                                  <a:gd name="T89" fmla="*/ 1389 h 1438"/>
                                  <a:gd name="T90" fmla="*/ 812 w 1153"/>
                                  <a:gd name="T91" fmla="*/ 1392 h 1438"/>
                                  <a:gd name="T92" fmla="*/ 691 w 1153"/>
                                  <a:gd name="T93" fmla="*/ 1429 h 1438"/>
                                  <a:gd name="T94" fmla="*/ 503 w 1153"/>
                                  <a:gd name="T95" fmla="*/ 1433 h 1438"/>
                                  <a:gd name="T96" fmla="*/ 305 w 1153"/>
                                  <a:gd name="T97" fmla="*/ 1370 h 1438"/>
                                  <a:gd name="T98" fmla="*/ 144 w 1153"/>
                                  <a:gd name="T99" fmla="*/ 1244 h 1438"/>
                                  <a:gd name="T100" fmla="*/ 38 w 1153"/>
                                  <a:gd name="T101" fmla="*/ 1071 h 1438"/>
                                  <a:gd name="T102" fmla="*/ 0 w 1153"/>
                                  <a:gd name="T103" fmla="*/ 863 h 1438"/>
                                  <a:gd name="T104" fmla="*/ 38 w 1153"/>
                                  <a:gd name="T105" fmla="*/ 656 h 1438"/>
                                  <a:gd name="T106" fmla="*/ 144 w 1153"/>
                                  <a:gd name="T107" fmla="*/ 482 h 1438"/>
                                  <a:gd name="T108" fmla="*/ 305 w 1153"/>
                                  <a:gd name="T109" fmla="*/ 356 h 1438"/>
                                  <a:gd name="T110" fmla="*/ 503 w 1153"/>
                                  <a:gd name="T111" fmla="*/ 294 h 1438"/>
                                  <a:gd name="T112" fmla="*/ 690 w 1153"/>
                                  <a:gd name="T113" fmla="*/ 300 h 1438"/>
                                  <a:gd name="T114" fmla="*/ 796 w 1153"/>
                                  <a:gd name="T115" fmla="*/ 334 h 1438"/>
                                  <a:gd name="T116" fmla="*/ 805 w 1153"/>
                                  <a:gd name="T117" fmla="*/ 336 h 1438"/>
                                  <a:gd name="T118" fmla="*/ 821 w 1153"/>
                                  <a:gd name="T119" fmla="*/ 327 h 1438"/>
                                  <a:gd name="T120" fmla="*/ 825 w 1153"/>
                                  <a:gd name="T121" fmla="*/ 163 h 1438"/>
                                  <a:gd name="T122" fmla="*/ 862 w 1153"/>
                                  <a:gd name="T123" fmla="*/ 61 h 1438"/>
                                  <a:gd name="T124" fmla="*/ 952 w 1153"/>
                                  <a:gd name="T125" fmla="*/ 5 h 1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53" h="1438">
                                    <a:moveTo>
                                      <a:pt x="824" y="1386"/>
                                    </a:moveTo>
                                    <a:lnTo>
                                      <a:pt x="812" y="1390"/>
                                    </a:lnTo>
                                    <a:lnTo>
                                      <a:pt x="824" y="1386"/>
                                    </a:lnTo>
                                    <a:lnTo>
                                      <a:pt x="827" y="1387"/>
                                    </a:lnTo>
                                    <a:lnTo>
                                      <a:pt x="828" y="1389"/>
                                    </a:lnTo>
                                    <a:lnTo>
                                      <a:pt x="824" y="1386"/>
                                    </a:lnTo>
                                    <a:close/>
                                    <a:moveTo>
                                      <a:pt x="603" y="365"/>
                                    </a:moveTo>
                                    <a:lnTo>
                                      <a:pt x="569" y="367"/>
                                    </a:lnTo>
                                    <a:lnTo>
                                      <a:pt x="537" y="371"/>
                                    </a:lnTo>
                                    <a:lnTo>
                                      <a:pt x="504" y="377"/>
                                    </a:lnTo>
                                    <a:lnTo>
                                      <a:pt x="473" y="387"/>
                                    </a:lnTo>
                                    <a:lnTo>
                                      <a:pt x="445" y="402"/>
                                    </a:lnTo>
                                    <a:lnTo>
                                      <a:pt x="420" y="418"/>
                                    </a:lnTo>
                                    <a:lnTo>
                                      <a:pt x="401" y="441"/>
                                    </a:lnTo>
                                    <a:lnTo>
                                      <a:pt x="386" y="467"/>
                                    </a:lnTo>
                                    <a:lnTo>
                                      <a:pt x="377" y="497"/>
                                    </a:lnTo>
                                    <a:lnTo>
                                      <a:pt x="374" y="532"/>
                                    </a:lnTo>
                                    <a:lnTo>
                                      <a:pt x="379" y="562"/>
                                    </a:lnTo>
                                    <a:lnTo>
                                      <a:pt x="388" y="588"/>
                                    </a:lnTo>
                                    <a:lnTo>
                                      <a:pt x="402" y="612"/>
                                    </a:lnTo>
                                    <a:lnTo>
                                      <a:pt x="420" y="633"/>
                                    </a:lnTo>
                                    <a:lnTo>
                                      <a:pt x="444" y="652"/>
                                    </a:lnTo>
                                    <a:lnTo>
                                      <a:pt x="469" y="668"/>
                                    </a:lnTo>
                                    <a:lnTo>
                                      <a:pt x="497" y="684"/>
                                    </a:lnTo>
                                    <a:lnTo>
                                      <a:pt x="526" y="701"/>
                                    </a:lnTo>
                                    <a:lnTo>
                                      <a:pt x="565" y="721"/>
                                    </a:lnTo>
                                    <a:lnTo>
                                      <a:pt x="601" y="745"/>
                                    </a:lnTo>
                                    <a:lnTo>
                                      <a:pt x="635" y="771"/>
                                    </a:lnTo>
                                    <a:lnTo>
                                      <a:pt x="665" y="801"/>
                                    </a:lnTo>
                                    <a:lnTo>
                                      <a:pt x="690" y="832"/>
                                    </a:lnTo>
                                    <a:lnTo>
                                      <a:pt x="709" y="867"/>
                                    </a:lnTo>
                                    <a:lnTo>
                                      <a:pt x="721" y="904"/>
                                    </a:lnTo>
                                    <a:lnTo>
                                      <a:pt x="724" y="934"/>
                                    </a:lnTo>
                                    <a:lnTo>
                                      <a:pt x="719" y="963"/>
                                    </a:lnTo>
                                    <a:lnTo>
                                      <a:pt x="710" y="993"/>
                                    </a:lnTo>
                                    <a:lnTo>
                                      <a:pt x="699" y="1021"/>
                                    </a:lnTo>
                                    <a:lnTo>
                                      <a:pt x="685" y="1049"/>
                                    </a:lnTo>
                                    <a:lnTo>
                                      <a:pt x="671" y="1074"/>
                                    </a:lnTo>
                                    <a:lnTo>
                                      <a:pt x="659" y="1095"/>
                                    </a:lnTo>
                                    <a:lnTo>
                                      <a:pt x="649" y="1114"/>
                                    </a:lnTo>
                                    <a:lnTo>
                                      <a:pt x="644" y="1130"/>
                                    </a:lnTo>
                                    <a:lnTo>
                                      <a:pt x="646" y="1145"/>
                                    </a:lnTo>
                                    <a:lnTo>
                                      <a:pt x="651" y="1161"/>
                                    </a:lnTo>
                                    <a:lnTo>
                                      <a:pt x="665" y="1176"/>
                                    </a:lnTo>
                                    <a:lnTo>
                                      <a:pt x="682" y="1188"/>
                                    </a:lnTo>
                                    <a:lnTo>
                                      <a:pt x="705" y="1197"/>
                                    </a:lnTo>
                                    <a:lnTo>
                                      <a:pt x="731" y="1201"/>
                                    </a:lnTo>
                                    <a:lnTo>
                                      <a:pt x="762" y="1203"/>
                                    </a:lnTo>
                                    <a:lnTo>
                                      <a:pt x="796" y="1200"/>
                                    </a:lnTo>
                                    <a:lnTo>
                                      <a:pt x="834" y="1189"/>
                                    </a:lnTo>
                                    <a:lnTo>
                                      <a:pt x="874" y="1173"/>
                                    </a:lnTo>
                                    <a:lnTo>
                                      <a:pt x="918" y="1150"/>
                                    </a:lnTo>
                                    <a:lnTo>
                                      <a:pt x="954" y="1123"/>
                                    </a:lnTo>
                                    <a:lnTo>
                                      <a:pt x="985" y="1093"/>
                                    </a:lnTo>
                                    <a:lnTo>
                                      <a:pt x="1008" y="1064"/>
                                    </a:lnTo>
                                    <a:lnTo>
                                      <a:pt x="1029" y="1033"/>
                                    </a:lnTo>
                                    <a:lnTo>
                                      <a:pt x="1044" y="1002"/>
                                    </a:lnTo>
                                    <a:lnTo>
                                      <a:pt x="1054" y="971"/>
                                    </a:lnTo>
                                    <a:lnTo>
                                      <a:pt x="1063" y="943"/>
                                    </a:lnTo>
                                    <a:lnTo>
                                      <a:pt x="1067" y="916"/>
                                    </a:lnTo>
                                    <a:lnTo>
                                      <a:pt x="1070" y="893"/>
                                    </a:lnTo>
                                    <a:lnTo>
                                      <a:pt x="1072" y="873"/>
                                    </a:lnTo>
                                    <a:lnTo>
                                      <a:pt x="1072" y="859"/>
                                    </a:lnTo>
                                    <a:lnTo>
                                      <a:pt x="1072" y="850"/>
                                    </a:lnTo>
                                    <a:lnTo>
                                      <a:pt x="1072" y="847"/>
                                    </a:lnTo>
                                    <a:lnTo>
                                      <a:pt x="1067" y="807"/>
                                    </a:lnTo>
                                    <a:lnTo>
                                      <a:pt x="1058" y="766"/>
                                    </a:lnTo>
                                    <a:lnTo>
                                      <a:pt x="1044" y="727"/>
                                    </a:lnTo>
                                    <a:lnTo>
                                      <a:pt x="1023" y="690"/>
                                    </a:lnTo>
                                    <a:lnTo>
                                      <a:pt x="1001" y="659"/>
                                    </a:lnTo>
                                    <a:lnTo>
                                      <a:pt x="967" y="627"/>
                                    </a:lnTo>
                                    <a:lnTo>
                                      <a:pt x="932" y="602"/>
                                    </a:lnTo>
                                    <a:lnTo>
                                      <a:pt x="896" y="582"/>
                                    </a:lnTo>
                                    <a:lnTo>
                                      <a:pt x="861" y="566"/>
                                    </a:lnTo>
                                    <a:lnTo>
                                      <a:pt x="825" y="553"/>
                                    </a:lnTo>
                                    <a:lnTo>
                                      <a:pt x="792" y="540"/>
                                    </a:lnTo>
                                    <a:lnTo>
                                      <a:pt x="761" y="526"/>
                                    </a:lnTo>
                                    <a:lnTo>
                                      <a:pt x="734" y="510"/>
                                    </a:lnTo>
                                    <a:lnTo>
                                      <a:pt x="712" y="488"/>
                                    </a:lnTo>
                                    <a:lnTo>
                                      <a:pt x="700" y="472"/>
                                    </a:lnTo>
                                    <a:lnTo>
                                      <a:pt x="697" y="455"/>
                                    </a:lnTo>
                                    <a:lnTo>
                                      <a:pt x="699" y="441"/>
                                    </a:lnTo>
                                    <a:lnTo>
                                      <a:pt x="705" y="427"/>
                                    </a:lnTo>
                                    <a:lnTo>
                                      <a:pt x="713" y="417"/>
                                    </a:lnTo>
                                    <a:lnTo>
                                      <a:pt x="722" y="408"/>
                                    </a:lnTo>
                                    <a:lnTo>
                                      <a:pt x="730" y="401"/>
                                    </a:lnTo>
                                    <a:lnTo>
                                      <a:pt x="738" y="393"/>
                                    </a:lnTo>
                                    <a:lnTo>
                                      <a:pt x="741" y="386"/>
                                    </a:lnTo>
                                    <a:lnTo>
                                      <a:pt x="738" y="382"/>
                                    </a:lnTo>
                                    <a:lnTo>
                                      <a:pt x="731" y="379"/>
                                    </a:lnTo>
                                    <a:lnTo>
                                      <a:pt x="718" y="376"/>
                                    </a:lnTo>
                                    <a:lnTo>
                                      <a:pt x="700" y="371"/>
                                    </a:lnTo>
                                    <a:lnTo>
                                      <a:pt x="679" y="370"/>
                                    </a:lnTo>
                                    <a:lnTo>
                                      <a:pt x="657" y="367"/>
                                    </a:lnTo>
                                    <a:lnTo>
                                      <a:pt x="637" y="367"/>
                                    </a:lnTo>
                                    <a:lnTo>
                                      <a:pt x="619" y="365"/>
                                    </a:lnTo>
                                    <a:lnTo>
                                      <a:pt x="607" y="365"/>
                                    </a:lnTo>
                                    <a:lnTo>
                                      <a:pt x="603" y="365"/>
                                    </a:lnTo>
                                    <a:close/>
                                    <a:moveTo>
                                      <a:pt x="825" y="346"/>
                                    </a:moveTo>
                                    <a:lnTo>
                                      <a:pt x="825" y="346"/>
                                    </a:lnTo>
                                    <a:lnTo>
                                      <a:pt x="825" y="346"/>
                                    </a:lnTo>
                                    <a:lnTo>
                                      <a:pt x="825" y="346"/>
                                    </a:lnTo>
                                    <a:close/>
                                    <a:moveTo>
                                      <a:pt x="989" y="0"/>
                                    </a:moveTo>
                                    <a:lnTo>
                                      <a:pt x="1026" y="5"/>
                                    </a:lnTo>
                                    <a:lnTo>
                                      <a:pt x="1061" y="17"/>
                                    </a:lnTo>
                                    <a:lnTo>
                                      <a:pt x="1091" y="36"/>
                                    </a:lnTo>
                                    <a:lnTo>
                                      <a:pt x="1116" y="61"/>
                                    </a:lnTo>
                                    <a:lnTo>
                                      <a:pt x="1135" y="92"/>
                                    </a:lnTo>
                                    <a:lnTo>
                                      <a:pt x="1148" y="126"/>
                                    </a:lnTo>
                                    <a:lnTo>
                                      <a:pt x="1153" y="163"/>
                                    </a:lnTo>
                                    <a:lnTo>
                                      <a:pt x="1153" y="1268"/>
                                    </a:lnTo>
                                    <a:lnTo>
                                      <a:pt x="1151" y="1268"/>
                                    </a:lnTo>
                                    <a:lnTo>
                                      <a:pt x="1147" y="1306"/>
                                    </a:lnTo>
                                    <a:lnTo>
                                      <a:pt x="1132" y="1340"/>
                                    </a:lnTo>
                                    <a:lnTo>
                                      <a:pt x="1111" y="1370"/>
                                    </a:lnTo>
                                    <a:lnTo>
                                      <a:pt x="1083" y="1396"/>
                                    </a:lnTo>
                                    <a:lnTo>
                                      <a:pt x="1052" y="1415"/>
                                    </a:lnTo>
                                    <a:lnTo>
                                      <a:pt x="1016" y="1427"/>
                                    </a:lnTo>
                                    <a:lnTo>
                                      <a:pt x="977" y="1432"/>
                                    </a:lnTo>
                                    <a:lnTo>
                                      <a:pt x="977" y="1432"/>
                                    </a:lnTo>
                                    <a:lnTo>
                                      <a:pt x="977" y="1432"/>
                                    </a:lnTo>
                                    <a:lnTo>
                                      <a:pt x="977" y="1432"/>
                                    </a:lnTo>
                                    <a:lnTo>
                                      <a:pt x="977" y="1432"/>
                                    </a:lnTo>
                                    <a:lnTo>
                                      <a:pt x="973" y="1432"/>
                                    </a:lnTo>
                                    <a:lnTo>
                                      <a:pt x="962" y="1430"/>
                                    </a:lnTo>
                                    <a:lnTo>
                                      <a:pt x="945" y="1429"/>
                                    </a:lnTo>
                                    <a:lnTo>
                                      <a:pt x="920" y="1426"/>
                                    </a:lnTo>
                                    <a:lnTo>
                                      <a:pt x="892" y="1418"/>
                                    </a:lnTo>
                                    <a:lnTo>
                                      <a:pt x="861" y="1407"/>
                                    </a:lnTo>
                                    <a:lnTo>
                                      <a:pt x="831" y="1390"/>
                                    </a:lnTo>
                                    <a:lnTo>
                                      <a:pt x="831" y="1390"/>
                                    </a:lnTo>
                                    <a:lnTo>
                                      <a:pt x="831" y="1390"/>
                                    </a:lnTo>
                                    <a:lnTo>
                                      <a:pt x="828" y="1389"/>
                                    </a:lnTo>
                                    <a:lnTo>
                                      <a:pt x="822" y="1387"/>
                                    </a:lnTo>
                                    <a:lnTo>
                                      <a:pt x="820" y="1389"/>
                                    </a:lnTo>
                                    <a:lnTo>
                                      <a:pt x="817" y="1389"/>
                                    </a:lnTo>
                                    <a:lnTo>
                                      <a:pt x="814" y="1390"/>
                                    </a:lnTo>
                                    <a:lnTo>
                                      <a:pt x="812" y="1392"/>
                                    </a:lnTo>
                                    <a:lnTo>
                                      <a:pt x="780" y="1405"/>
                                    </a:lnTo>
                                    <a:lnTo>
                                      <a:pt x="747" y="1417"/>
                                    </a:lnTo>
                                    <a:lnTo>
                                      <a:pt x="691" y="1429"/>
                                    </a:lnTo>
                                    <a:lnTo>
                                      <a:pt x="634" y="1436"/>
                                    </a:lnTo>
                                    <a:lnTo>
                                      <a:pt x="575" y="1438"/>
                                    </a:lnTo>
                                    <a:lnTo>
                                      <a:pt x="503" y="1433"/>
                                    </a:lnTo>
                                    <a:lnTo>
                                      <a:pt x="433" y="1420"/>
                                    </a:lnTo>
                                    <a:lnTo>
                                      <a:pt x="367" y="1399"/>
                                    </a:lnTo>
                                    <a:lnTo>
                                      <a:pt x="305" y="1370"/>
                                    </a:lnTo>
                                    <a:lnTo>
                                      <a:pt x="246" y="1334"/>
                                    </a:lnTo>
                                    <a:lnTo>
                                      <a:pt x="193" y="1293"/>
                                    </a:lnTo>
                                    <a:lnTo>
                                      <a:pt x="144" y="1244"/>
                                    </a:lnTo>
                                    <a:lnTo>
                                      <a:pt x="103" y="1191"/>
                                    </a:lnTo>
                                    <a:lnTo>
                                      <a:pt x="68" y="1133"/>
                                    </a:lnTo>
                                    <a:lnTo>
                                      <a:pt x="38" y="1071"/>
                                    </a:lnTo>
                                    <a:lnTo>
                                      <a:pt x="18" y="1005"/>
                                    </a:lnTo>
                                    <a:lnTo>
                                      <a:pt x="4" y="935"/>
                                    </a:lnTo>
                                    <a:lnTo>
                                      <a:pt x="0" y="863"/>
                                    </a:lnTo>
                                    <a:lnTo>
                                      <a:pt x="4" y="792"/>
                                    </a:lnTo>
                                    <a:lnTo>
                                      <a:pt x="18" y="723"/>
                                    </a:lnTo>
                                    <a:lnTo>
                                      <a:pt x="38" y="656"/>
                                    </a:lnTo>
                                    <a:lnTo>
                                      <a:pt x="68" y="594"/>
                                    </a:lnTo>
                                    <a:lnTo>
                                      <a:pt x="103" y="535"/>
                                    </a:lnTo>
                                    <a:lnTo>
                                      <a:pt x="144" y="482"/>
                                    </a:lnTo>
                                    <a:lnTo>
                                      <a:pt x="193" y="435"/>
                                    </a:lnTo>
                                    <a:lnTo>
                                      <a:pt x="246" y="392"/>
                                    </a:lnTo>
                                    <a:lnTo>
                                      <a:pt x="305" y="356"/>
                                    </a:lnTo>
                                    <a:lnTo>
                                      <a:pt x="367" y="328"/>
                                    </a:lnTo>
                                    <a:lnTo>
                                      <a:pt x="433" y="308"/>
                                    </a:lnTo>
                                    <a:lnTo>
                                      <a:pt x="503" y="294"/>
                                    </a:lnTo>
                                    <a:lnTo>
                                      <a:pt x="575" y="290"/>
                                    </a:lnTo>
                                    <a:lnTo>
                                      <a:pt x="634" y="293"/>
                                    </a:lnTo>
                                    <a:lnTo>
                                      <a:pt x="690" y="300"/>
                                    </a:lnTo>
                                    <a:lnTo>
                                      <a:pt x="744" y="315"/>
                                    </a:lnTo>
                                    <a:lnTo>
                                      <a:pt x="797" y="334"/>
                                    </a:lnTo>
                                    <a:lnTo>
                                      <a:pt x="796" y="334"/>
                                    </a:lnTo>
                                    <a:lnTo>
                                      <a:pt x="797" y="334"/>
                                    </a:lnTo>
                                    <a:lnTo>
                                      <a:pt x="800" y="334"/>
                                    </a:lnTo>
                                    <a:lnTo>
                                      <a:pt x="805" y="336"/>
                                    </a:lnTo>
                                    <a:lnTo>
                                      <a:pt x="811" y="334"/>
                                    </a:lnTo>
                                    <a:lnTo>
                                      <a:pt x="817" y="331"/>
                                    </a:lnTo>
                                    <a:lnTo>
                                      <a:pt x="821" y="327"/>
                                    </a:lnTo>
                                    <a:lnTo>
                                      <a:pt x="824" y="321"/>
                                    </a:lnTo>
                                    <a:lnTo>
                                      <a:pt x="825" y="314"/>
                                    </a:lnTo>
                                    <a:lnTo>
                                      <a:pt x="825" y="163"/>
                                    </a:lnTo>
                                    <a:lnTo>
                                      <a:pt x="830" y="126"/>
                                    </a:lnTo>
                                    <a:lnTo>
                                      <a:pt x="842" y="92"/>
                                    </a:lnTo>
                                    <a:lnTo>
                                      <a:pt x="862" y="61"/>
                                    </a:lnTo>
                                    <a:lnTo>
                                      <a:pt x="887" y="36"/>
                                    </a:lnTo>
                                    <a:lnTo>
                                      <a:pt x="917" y="17"/>
                                    </a:lnTo>
                                    <a:lnTo>
                                      <a:pt x="952" y="5"/>
                                    </a:lnTo>
                                    <a:lnTo>
                                      <a:pt x="98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30" name="Freeform 10"/>
                            <wps:cNvSpPr>
                              <a:spLocks noEditPoints="1"/>
                            </wps:cNvSpPr>
                            <wps:spPr bwMode="auto">
                              <a:xfrm>
                                <a:off x="421005" y="11430"/>
                                <a:ext cx="221615" cy="349250"/>
                              </a:xfrm>
                              <a:custGeom>
                                <a:avLst/>
                                <a:gdLst>
                                  <a:gd name="T0" fmla="*/ 316 w 697"/>
                                  <a:gd name="T1" fmla="*/ 438 h 1101"/>
                                  <a:gd name="T2" fmla="*/ 247 w 697"/>
                                  <a:gd name="T3" fmla="*/ 464 h 1101"/>
                                  <a:gd name="T4" fmla="*/ 194 w 697"/>
                                  <a:gd name="T5" fmla="*/ 516 h 1101"/>
                                  <a:gd name="T6" fmla="*/ 157 w 697"/>
                                  <a:gd name="T7" fmla="*/ 585 h 1101"/>
                                  <a:gd name="T8" fmla="*/ 138 w 697"/>
                                  <a:gd name="T9" fmla="*/ 671 h 1101"/>
                                  <a:gd name="T10" fmla="*/ 138 w 697"/>
                                  <a:gd name="T11" fmla="*/ 763 h 1101"/>
                                  <a:gd name="T12" fmla="*/ 156 w 697"/>
                                  <a:gd name="T13" fmla="*/ 844 h 1101"/>
                                  <a:gd name="T14" fmla="*/ 191 w 697"/>
                                  <a:gd name="T15" fmla="*/ 912 h 1101"/>
                                  <a:gd name="T16" fmla="*/ 243 w 697"/>
                                  <a:gd name="T17" fmla="*/ 962 h 1101"/>
                                  <a:gd name="T18" fmla="*/ 312 w 697"/>
                                  <a:gd name="T19" fmla="*/ 989 h 1101"/>
                                  <a:gd name="T20" fmla="*/ 392 w 697"/>
                                  <a:gd name="T21" fmla="*/ 989 h 1101"/>
                                  <a:gd name="T22" fmla="*/ 461 w 697"/>
                                  <a:gd name="T23" fmla="*/ 960 h 1101"/>
                                  <a:gd name="T24" fmla="*/ 515 w 697"/>
                                  <a:gd name="T25" fmla="*/ 907 h 1101"/>
                                  <a:gd name="T26" fmla="*/ 549 w 697"/>
                                  <a:gd name="T27" fmla="*/ 832 h 1101"/>
                                  <a:gd name="T28" fmla="*/ 557 w 697"/>
                                  <a:gd name="T29" fmla="*/ 774 h 1101"/>
                                  <a:gd name="T30" fmla="*/ 555 w 697"/>
                                  <a:gd name="T31" fmla="*/ 618 h 1101"/>
                                  <a:gd name="T32" fmla="*/ 540 w 697"/>
                                  <a:gd name="T33" fmla="*/ 557 h 1101"/>
                                  <a:gd name="T34" fmla="*/ 507 w 697"/>
                                  <a:gd name="T35" fmla="*/ 503 h 1101"/>
                                  <a:gd name="T36" fmla="*/ 456 w 697"/>
                                  <a:gd name="T37" fmla="*/ 461 h 1101"/>
                                  <a:gd name="T38" fmla="*/ 393 w 697"/>
                                  <a:gd name="T39" fmla="*/ 438 h 1101"/>
                                  <a:gd name="T40" fmla="*/ 557 w 697"/>
                                  <a:gd name="T41" fmla="*/ 0 h 1101"/>
                                  <a:gd name="T42" fmla="*/ 689 w 697"/>
                                  <a:gd name="T43" fmla="*/ 894 h 1101"/>
                                  <a:gd name="T44" fmla="*/ 691 w 697"/>
                                  <a:gd name="T45" fmla="*/ 994 h 1101"/>
                                  <a:gd name="T46" fmla="*/ 697 w 697"/>
                                  <a:gd name="T47" fmla="*/ 1085 h 1101"/>
                                  <a:gd name="T48" fmla="*/ 570 w 697"/>
                                  <a:gd name="T49" fmla="*/ 956 h 1101"/>
                                  <a:gd name="T50" fmla="*/ 546 w 697"/>
                                  <a:gd name="T51" fmla="*/ 990 h 1101"/>
                                  <a:gd name="T52" fmla="*/ 489 w 697"/>
                                  <a:gd name="T53" fmla="*/ 1048 h 1101"/>
                                  <a:gd name="T54" fmla="*/ 412 w 697"/>
                                  <a:gd name="T55" fmla="*/ 1086 h 1101"/>
                                  <a:gd name="T56" fmla="*/ 316 w 697"/>
                                  <a:gd name="T57" fmla="*/ 1101 h 1101"/>
                                  <a:gd name="T58" fmla="*/ 225 w 697"/>
                                  <a:gd name="T59" fmla="*/ 1086 h 1101"/>
                                  <a:gd name="T60" fmla="*/ 143 w 697"/>
                                  <a:gd name="T61" fmla="*/ 1045 h 1101"/>
                                  <a:gd name="T62" fmla="*/ 76 w 697"/>
                                  <a:gd name="T63" fmla="*/ 978 h 1101"/>
                                  <a:gd name="T64" fmla="*/ 29 w 697"/>
                                  <a:gd name="T65" fmla="*/ 891 h 1101"/>
                                  <a:gd name="T66" fmla="*/ 4 w 697"/>
                                  <a:gd name="T67" fmla="*/ 785 h 1101"/>
                                  <a:gd name="T68" fmla="*/ 2 w 697"/>
                                  <a:gd name="T69" fmla="*/ 667 h 1101"/>
                                  <a:gd name="T70" fmla="*/ 26 w 697"/>
                                  <a:gd name="T71" fmla="*/ 559 h 1101"/>
                                  <a:gd name="T72" fmla="*/ 70 w 697"/>
                                  <a:gd name="T73" fmla="*/ 472 h 1101"/>
                                  <a:gd name="T74" fmla="*/ 131 w 697"/>
                                  <a:gd name="T75" fmla="*/ 404 h 1101"/>
                                  <a:gd name="T76" fmla="*/ 204 w 697"/>
                                  <a:gd name="T77" fmla="*/ 356 h 1101"/>
                                  <a:gd name="T78" fmla="*/ 287 w 697"/>
                                  <a:gd name="T79" fmla="*/ 331 h 1101"/>
                                  <a:gd name="T80" fmla="*/ 377 w 697"/>
                                  <a:gd name="T81" fmla="*/ 333 h 1101"/>
                                  <a:gd name="T82" fmla="*/ 456 w 697"/>
                                  <a:gd name="T83" fmla="*/ 355 h 1101"/>
                                  <a:gd name="T84" fmla="*/ 515 w 697"/>
                                  <a:gd name="T85" fmla="*/ 393 h 1101"/>
                                  <a:gd name="T86" fmla="*/ 554 w 697"/>
                                  <a:gd name="T87" fmla="*/ 441 h 1101"/>
                                  <a:gd name="T88" fmla="*/ 557 w 697"/>
                                  <a:gd name="T89" fmla="*/ 0 h 1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7" h="1101">
                                    <a:moveTo>
                                      <a:pt x="356" y="435"/>
                                    </a:moveTo>
                                    <a:lnTo>
                                      <a:pt x="316" y="438"/>
                                    </a:lnTo>
                                    <a:lnTo>
                                      <a:pt x="281" y="448"/>
                                    </a:lnTo>
                                    <a:lnTo>
                                      <a:pt x="247" y="464"/>
                                    </a:lnTo>
                                    <a:lnTo>
                                      <a:pt x="219" y="488"/>
                                    </a:lnTo>
                                    <a:lnTo>
                                      <a:pt x="194" y="516"/>
                                    </a:lnTo>
                                    <a:lnTo>
                                      <a:pt x="173" y="548"/>
                                    </a:lnTo>
                                    <a:lnTo>
                                      <a:pt x="157" y="585"/>
                                    </a:lnTo>
                                    <a:lnTo>
                                      <a:pt x="145" y="627"/>
                                    </a:lnTo>
                                    <a:lnTo>
                                      <a:pt x="138" y="671"/>
                                    </a:lnTo>
                                    <a:lnTo>
                                      <a:pt x="135" y="718"/>
                                    </a:lnTo>
                                    <a:lnTo>
                                      <a:pt x="138" y="763"/>
                                    </a:lnTo>
                                    <a:lnTo>
                                      <a:pt x="144" y="804"/>
                                    </a:lnTo>
                                    <a:lnTo>
                                      <a:pt x="156" y="844"/>
                                    </a:lnTo>
                                    <a:lnTo>
                                      <a:pt x="171" y="879"/>
                                    </a:lnTo>
                                    <a:lnTo>
                                      <a:pt x="191" y="912"/>
                                    </a:lnTo>
                                    <a:lnTo>
                                      <a:pt x="215" y="940"/>
                                    </a:lnTo>
                                    <a:lnTo>
                                      <a:pt x="243" y="962"/>
                                    </a:lnTo>
                                    <a:lnTo>
                                      <a:pt x="277" y="978"/>
                                    </a:lnTo>
                                    <a:lnTo>
                                      <a:pt x="312" y="989"/>
                                    </a:lnTo>
                                    <a:lnTo>
                                      <a:pt x="353" y="993"/>
                                    </a:lnTo>
                                    <a:lnTo>
                                      <a:pt x="392" y="989"/>
                                    </a:lnTo>
                                    <a:lnTo>
                                      <a:pt x="427" y="978"/>
                                    </a:lnTo>
                                    <a:lnTo>
                                      <a:pt x="461" y="960"/>
                                    </a:lnTo>
                                    <a:lnTo>
                                      <a:pt x="490" y="937"/>
                                    </a:lnTo>
                                    <a:lnTo>
                                      <a:pt x="515" y="907"/>
                                    </a:lnTo>
                                    <a:lnTo>
                                      <a:pt x="536" y="872"/>
                                    </a:lnTo>
                                    <a:lnTo>
                                      <a:pt x="549" y="832"/>
                                    </a:lnTo>
                                    <a:lnTo>
                                      <a:pt x="555" y="804"/>
                                    </a:lnTo>
                                    <a:lnTo>
                                      <a:pt x="557" y="774"/>
                                    </a:lnTo>
                                    <a:lnTo>
                                      <a:pt x="557" y="646"/>
                                    </a:lnTo>
                                    <a:lnTo>
                                      <a:pt x="555" y="618"/>
                                    </a:lnTo>
                                    <a:lnTo>
                                      <a:pt x="549" y="588"/>
                                    </a:lnTo>
                                    <a:lnTo>
                                      <a:pt x="540" y="557"/>
                                    </a:lnTo>
                                    <a:lnTo>
                                      <a:pt x="526" y="529"/>
                                    </a:lnTo>
                                    <a:lnTo>
                                      <a:pt x="507" y="503"/>
                                    </a:lnTo>
                                    <a:lnTo>
                                      <a:pt x="483" y="480"/>
                                    </a:lnTo>
                                    <a:lnTo>
                                      <a:pt x="456" y="461"/>
                                    </a:lnTo>
                                    <a:lnTo>
                                      <a:pt x="427" y="446"/>
                                    </a:lnTo>
                                    <a:lnTo>
                                      <a:pt x="393" y="438"/>
                                    </a:lnTo>
                                    <a:lnTo>
                                      <a:pt x="356" y="435"/>
                                    </a:lnTo>
                                    <a:close/>
                                    <a:moveTo>
                                      <a:pt x="557" y="0"/>
                                    </a:moveTo>
                                    <a:lnTo>
                                      <a:pt x="689" y="0"/>
                                    </a:lnTo>
                                    <a:lnTo>
                                      <a:pt x="689" y="894"/>
                                    </a:lnTo>
                                    <a:lnTo>
                                      <a:pt x="691" y="944"/>
                                    </a:lnTo>
                                    <a:lnTo>
                                      <a:pt x="691" y="994"/>
                                    </a:lnTo>
                                    <a:lnTo>
                                      <a:pt x="694" y="1042"/>
                                    </a:lnTo>
                                    <a:lnTo>
                                      <a:pt x="697" y="1085"/>
                                    </a:lnTo>
                                    <a:lnTo>
                                      <a:pt x="576" y="1085"/>
                                    </a:lnTo>
                                    <a:lnTo>
                                      <a:pt x="570" y="956"/>
                                    </a:lnTo>
                                    <a:lnTo>
                                      <a:pt x="567" y="956"/>
                                    </a:lnTo>
                                    <a:lnTo>
                                      <a:pt x="546" y="990"/>
                                    </a:lnTo>
                                    <a:lnTo>
                                      <a:pt x="520" y="1021"/>
                                    </a:lnTo>
                                    <a:lnTo>
                                      <a:pt x="489" y="1048"/>
                                    </a:lnTo>
                                    <a:lnTo>
                                      <a:pt x="454" y="1070"/>
                                    </a:lnTo>
                                    <a:lnTo>
                                      <a:pt x="412" y="1086"/>
                                    </a:lnTo>
                                    <a:lnTo>
                                      <a:pt x="367" y="1098"/>
                                    </a:lnTo>
                                    <a:lnTo>
                                      <a:pt x="316" y="1101"/>
                                    </a:lnTo>
                                    <a:lnTo>
                                      <a:pt x="269" y="1098"/>
                                    </a:lnTo>
                                    <a:lnTo>
                                      <a:pt x="225" y="1086"/>
                                    </a:lnTo>
                                    <a:lnTo>
                                      <a:pt x="182" y="1068"/>
                                    </a:lnTo>
                                    <a:lnTo>
                                      <a:pt x="143" y="1045"/>
                                    </a:lnTo>
                                    <a:lnTo>
                                      <a:pt x="109" y="1015"/>
                                    </a:lnTo>
                                    <a:lnTo>
                                      <a:pt x="76" y="978"/>
                                    </a:lnTo>
                                    <a:lnTo>
                                      <a:pt x="51" y="937"/>
                                    </a:lnTo>
                                    <a:lnTo>
                                      <a:pt x="29" y="891"/>
                                    </a:lnTo>
                                    <a:lnTo>
                                      <a:pt x="13" y="841"/>
                                    </a:lnTo>
                                    <a:lnTo>
                                      <a:pt x="4" y="785"/>
                                    </a:lnTo>
                                    <a:lnTo>
                                      <a:pt x="0" y="726"/>
                                    </a:lnTo>
                                    <a:lnTo>
                                      <a:pt x="2" y="667"/>
                                    </a:lnTo>
                                    <a:lnTo>
                                      <a:pt x="11" y="610"/>
                                    </a:lnTo>
                                    <a:lnTo>
                                      <a:pt x="26" y="559"/>
                                    </a:lnTo>
                                    <a:lnTo>
                                      <a:pt x="45" y="513"/>
                                    </a:lnTo>
                                    <a:lnTo>
                                      <a:pt x="70" y="472"/>
                                    </a:lnTo>
                                    <a:lnTo>
                                      <a:pt x="98" y="435"/>
                                    </a:lnTo>
                                    <a:lnTo>
                                      <a:pt x="131" y="404"/>
                                    </a:lnTo>
                                    <a:lnTo>
                                      <a:pt x="166" y="377"/>
                                    </a:lnTo>
                                    <a:lnTo>
                                      <a:pt x="204" y="356"/>
                                    </a:lnTo>
                                    <a:lnTo>
                                      <a:pt x="244" y="342"/>
                                    </a:lnTo>
                                    <a:lnTo>
                                      <a:pt x="287" y="331"/>
                                    </a:lnTo>
                                    <a:lnTo>
                                      <a:pt x="331" y="328"/>
                                    </a:lnTo>
                                    <a:lnTo>
                                      <a:pt x="377" y="333"/>
                                    </a:lnTo>
                                    <a:lnTo>
                                      <a:pt x="420" y="340"/>
                                    </a:lnTo>
                                    <a:lnTo>
                                      <a:pt x="456" y="355"/>
                                    </a:lnTo>
                                    <a:lnTo>
                                      <a:pt x="487" y="373"/>
                                    </a:lnTo>
                                    <a:lnTo>
                                      <a:pt x="515" y="393"/>
                                    </a:lnTo>
                                    <a:lnTo>
                                      <a:pt x="536" y="415"/>
                                    </a:lnTo>
                                    <a:lnTo>
                                      <a:pt x="554" y="441"/>
                                    </a:lnTo>
                                    <a:lnTo>
                                      <a:pt x="557" y="441"/>
                                    </a:lnTo>
                                    <a:lnTo>
                                      <a:pt x="55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31" name="Freeform 11"/>
                            <wps:cNvSpPr>
                              <a:spLocks noEditPoints="1"/>
                            </wps:cNvSpPr>
                            <wps:spPr bwMode="auto">
                              <a:xfrm>
                                <a:off x="682625" y="22860"/>
                                <a:ext cx="54610" cy="332740"/>
                              </a:xfrm>
                              <a:custGeom>
                                <a:avLst/>
                                <a:gdLst>
                                  <a:gd name="T0" fmla="*/ 21 w 173"/>
                                  <a:gd name="T1" fmla="*/ 309 h 1048"/>
                                  <a:gd name="T2" fmla="*/ 154 w 173"/>
                                  <a:gd name="T3" fmla="*/ 309 h 1048"/>
                                  <a:gd name="T4" fmla="*/ 154 w 173"/>
                                  <a:gd name="T5" fmla="*/ 1048 h 1048"/>
                                  <a:gd name="T6" fmla="*/ 21 w 173"/>
                                  <a:gd name="T7" fmla="*/ 1048 h 1048"/>
                                  <a:gd name="T8" fmla="*/ 21 w 173"/>
                                  <a:gd name="T9" fmla="*/ 309 h 1048"/>
                                  <a:gd name="T10" fmla="*/ 87 w 173"/>
                                  <a:gd name="T11" fmla="*/ 0 h 1048"/>
                                  <a:gd name="T12" fmla="*/ 111 w 173"/>
                                  <a:gd name="T13" fmla="*/ 3 h 1048"/>
                                  <a:gd name="T14" fmla="*/ 133 w 173"/>
                                  <a:gd name="T15" fmla="*/ 12 h 1048"/>
                                  <a:gd name="T16" fmla="*/ 149 w 173"/>
                                  <a:gd name="T17" fmla="*/ 25 h 1048"/>
                                  <a:gd name="T18" fmla="*/ 163 w 173"/>
                                  <a:gd name="T19" fmla="*/ 43 h 1048"/>
                                  <a:gd name="T20" fmla="*/ 170 w 173"/>
                                  <a:gd name="T21" fmla="*/ 64 h 1048"/>
                                  <a:gd name="T22" fmla="*/ 173 w 173"/>
                                  <a:gd name="T23" fmla="*/ 86 h 1048"/>
                                  <a:gd name="T24" fmla="*/ 170 w 173"/>
                                  <a:gd name="T25" fmla="*/ 108 h 1048"/>
                                  <a:gd name="T26" fmla="*/ 163 w 173"/>
                                  <a:gd name="T27" fmla="*/ 129 h 1048"/>
                                  <a:gd name="T28" fmla="*/ 149 w 173"/>
                                  <a:gd name="T29" fmla="*/ 147 h 1048"/>
                                  <a:gd name="T30" fmla="*/ 132 w 173"/>
                                  <a:gd name="T31" fmla="*/ 161 h 1048"/>
                                  <a:gd name="T32" fmla="*/ 111 w 173"/>
                                  <a:gd name="T33" fmla="*/ 170 h 1048"/>
                                  <a:gd name="T34" fmla="*/ 86 w 173"/>
                                  <a:gd name="T35" fmla="*/ 173 h 1048"/>
                                  <a:gd name="T36" fmla="*/ 84 w 173"/>
                                  <a:gd name="T37" fmla="*/ 173 h 1048"/>
                                  <a:gd name="T38" fmla="*/ 61 w 173"/>
                                  <a:gd name="T39" fmla="*/ 170 h 1048"/>
                                  <a:gd name="T40" fmla="*/ 40 w 173"/>
                                  <a:gd name="T41" fmla="*/ 161 h 1048"/>
                                  <a:gd name="T42" fmla="*/ 24 w 173"/>
                                  <a:gd name="T43" fmla="*/ 147 h 1048"/>
                                  <a:gd name="T44" fmla="*/ 11 w 173"/>
                                  <a:gd name="T45" fmla="*/ 129 h 1048"/>
                                  <a:gd name="T46" fmla="*/ 3 w 173"/>
                                  <a:gd name="T47" fmla="*/ 108 h 1048"/>
                                  <a:gd name="T48" fmla="*/ 0 w 173"/>
                                  <a:gd name="T49" fmla="*/ 86 h 1048"/>
                                  <a:gd name="T50" fmla="*/ 3 w 173"/>
                                  <a:gd name="T51" fmla="*/ 64 h 1048"/>
                                  <a:gd name="T52" fmla="*/ 12 w 173"/>
                                  <a:gd name="T53" fmla="*/ 43 h 1048"/>
                                  <a:gd name="T54" fmla="*/ 24 w 173"/>
                                  <a:gd name="T55" fmla="*/ 25 h 1048"/>
                                  <a:gd name="T56" fmla="*/ 42 w 173"/>
                                  <a:gd name="T57" fmla="*/ 12 h 1048"/>
                                  <a:gd name="T58" fmla="*/ 62 w 173"/>
                                  <a:gd name="T59" fmla="*/ 3 h 1048"/>
                                  <a:gd name="T60" fmla="*/ 87 w 173"/>
                                  <a:gd name="T61"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3" h="1048">
                                    <a:moveTo>
                                      <a:pt x="21" y="309"/>
                                    </a:moveTo>
                                    <a:lnTo>
                                      <a:pt x="154" y="309"/>
                                    </a:lnTo>
                                    <a:lnTo>
                                      <a:pt x="154" y="1048"/>
                                    </a:lnTo>
                                    <a:lnTo>
                                      <a:pt x="21" y="1048"/>
                                    </a:lnTo>
                                    <a:lnTo>
                                      <a:pt x="21" y="309"/>
                                    </a:lnTo>
                                    <a:close/>
                                    <a:moveTo>
                                      <a:pt x="87" y="0"/>
                                    </a:moveTo>
                                    <a:lnTo>
                                      <a:pt x="111" y="3"/>
                                    </a:lnTo>
                                    <a:lnTo>
                                      <a:pt x="133" y="12"/>
                                    </a:lnTo>
                                    <a:lnTo>
                                      <a:pt x="149" y="25"/>
                                    </a:lnTo>
                                    <a:lnTo>
                                      <a:pt x="163" y="43"/>
                                    </a:lnTo>
                                    <a:lnTo>
                                      <a:pt x="170" y="64"/>
                                    </a:lnTo>
                                    <a:lnTo>
                                      <a:pt x="173" y="86"/>
                                    </a:lnTo>
                                    <a:lnTo>
                                      <a:pt x="170" y="108"/>
                                    </a:lnTo>
                                    <a:lnTo>
                                      <a:pt x="163" y="129"/>
                                    </a:lnTo>
                                    <a:lnTo>
                                      <a:pt x="149" y="147"/>
                                    </a:lnTo>
                                    <a:lnTo>
                                      <a:pt x="132" y="161"/>
                                    </a:lnTo>
                                    <a:lnTo>
                                      <a:pt x="111" y="170"/>
                                    </a:lnTo>
                                    <a:lnTo>
                                      <a:pt x="86" y="173"/>
                                    </a:lnTo>
                                    <a:lnTo>
                                      <a:pt x="84" y="173"/>
                                    </a:lnTo>
                                    <a:lnTo>
                                      <a:pt x="61" y="170"/>
                                    </a:lnTo>
                                    <a:lnTo>
                                      <a:pt x="40" y="161"/>
                                    </a:lnTo>
                                    <a:lnTo>
                                      <a:pt x="24" y="147"/>
                                    </a:lnTo>
                                    <a:lnTo>
                                      <a:pt x="11" y="129"/>
                                    </a:lnTo>
                                    <a:lnTo>
                                      <a:pt x="3" y="108"/>
                                    </a:lnTo>
                                    <a:lnTo>
                                      <a:pt x="0" y="86"/>
                                    </a:lnTo>
                                    <a:lnTo>
                                      <a:pt x="3" y="64"/>
                                    </a:lnTo>
                                    <a:lnTo>
                                      <a:pt x="12" y="43"/>
                                    </a:lnTo>
                                    <a:lnTo>
                                      <a:pt x="24" y="25"/>
                                    </a:lnTo>
                                    <a:lnTo>
                                      <a:pt x="42" y="12"/>
                                    </a:lnTo>
                                    <a:lnTo>
                                      <a:pt x="62" y="3"/>
                                    </a:lnTo>
                                    <a:lnTo>
                                      <a:pt x="8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12" name="Freeform 12"/>
                            <wps:cNvSpPr>
                              <a:spLocks noEditPoints="1"/>
                            </wps:cNvSpPr>
                            <wps:spPr bwMode="auto">
                              <a:xfrm>
                                <a:off x="767715" y="115570"/>
                                <a:ext cx="186690" cy="245110"/>
                              </a:xfrm>
                              <a:custGeom>
                                <a:avLst/>
                                <a:gdLst>
                                  <a:gd name="T0" fmla="*/ 379 w 588"/>
                                  <a:gd name="T1" fmla="*/ 380 h 773"/>
                                  <a:gd name="T2" fmla="*/ 311 w 588"/>
                                  <a:gd name="T3" fmla="*/ 387 h 773"/>
                                  <a:gd name="T4" fmla="*/ 250 w 588"/>
                                  <a:gd name="T5" fmla="*/ 402 h 773"/>
                                  <a:gd name="T6" fmla="*/ 197 w 588"/>
                                  <a:gd name="T7" fmla="*/ 427 h 773"/>
                                  <a:gd name="T8" fmla="*/ 159 w 588"/>
                                  <a:gd name="T9" fmla="*/ 464 h 773"/>
                                  <a:gd name="T10" fmla="*/ 137 w 588"/>
                                  <a:gd name="T11" fmla="*/ 514 h 773"/>
                                  <a:gd name="T12" fmla="*/ 137 w 588"/>
                                  <a:gd name="T13" fmla="*/ 576 h 773"/>
                                  <a:gd name="T14" fmla="*/ 156 w 588"/>
                                  <a:gd name="T15" fmla="*/ 625 h 773"/>
                                  <a:gd name="T16" fmla="*/ 190 w 588"/>
                                  <a:gd name="T17" fmla="*/ 656 h 773"/>
                                  <a:gd name="T18" fmla="*/ 234 w 588"/>
                                  <a:gd name="T19" fmla="*/ 672 h 773"/>
                                  <a:gd name="T20" fmla="*/ 299 w 588"/>
                                  <a:gd name="T21" fmla="*/ 671 h 773"/>
                                  <a:gd name="T22" fmla="*/ 365 w 588"/>
                                  <a:gd name="T23" fmla="*/ 644 h 773"/>
                                  <a:gd name="T24" fmla="*/ 412 w 588"/>
                                  <a:gd name="T25" fmla="*/ 601 h 773"/>
                                  <a:gd name="T26" fmla="*/ 440 w 588"/>
                                  <a:gd name="T27" fmla="*/ 550 h 773"/>
                                  <a:gd name="T28" fmla="*/ 446 w 588"/>
                                  <a:gd name="T29" fmla="*/ 507 h 773"/>
                                  <a:gd name="T30" fmla="*/ 412 w 588"/>
                                  <a:gd name="T31" fmla="*/ 380 h 773"/>
                                  <a:gd name="T32" fmla="*/ 345 w 588"/>
                                  <a:gd name="T33" fmla="*/ 3 h 773"/>
                                  <a:gd name="T34" fmla="*/ 427 w 588"/>
                                  <a:gd name="T35" fmla="*/ 24 h 773"/>
                                  <a:gd name="T36" fmla="*/ 488 w 588"/>
                                  <a:gd name="T37" fmla="*/ 61 h 773"/>
                                  <a:gd name="T38" fmla="*/ 530 w 588"/>
                                  <a:gd name="T39" fmla="*/ 110 h 773"/>
                                  <a:gd name="T40" fmla="*/ 558 w 588"/>
                                  <a:gd name="T41" fmla="*/ 169 h 773"/>
                                  <a:gd name="T42" fmla="*/ 573 w 588"/>
                                  <a:gd name="T43" fmla="*/ 235 h 773"/>
                                  <a:gd name="T44" fmla="*/ 578 w 588"/>
                                  <a:gd name="T45" fmla="*/ 303 h 773"/>
                                  <a:gd name="T46" fmla="*/ 579 w 588"/>
                                  <a:gd name="T47" fmla="*/ 643 h 773"/>
                                  <a:gd name="T48" fmla="*/ 588 w 588"/>
                                  <a:gd name="T49" fmla="*/ 757 h 773"/>
                                  <a:gd name="T50" fmla="*/ 455 w 588"/>
                                  <a:gd name="T51" fmla="*/ 663 h 773"/>
                                  <a:gd name="T52" fmla="*/ 432 w 588"/>
                                  <a:gd name="T53" fmla="*/ 687 h 773"/>
                                  <a:gd name="T54" fmla="*/ 379 w 588"/>
                                  <a:gd name="T55" fmla="*/ 731 h 773"/>
                                  <a:gd name="T56" fmla="*/ 309 w 588"/>
                                  <a:gd name="T57" fmla="*/ 761 h 773"/>
                                  <a:gd name="T58" fmla="*/ 225 w 588"/>
                                  <a:gd name="T59" fmla="*/ 773 h 773"/>
                                  <a:gd name="T60" fmla="*/ 146 w 588"/>
                                  <a:gd name="T61" fmla="*/ 761 h 773"/>
                                  <a:gd name="T62" fmla="*/ 82 w 588"/>
                                  <a:gd name="T63" fmla="*/ 728 h 773"/>
                                  <a:gd name="T64" fmla="*/ 37 w 588"/>
                                  <a:gd name="T65" fmla="*/ 681 h 773"/>
                                  <a:gd name="T66" fmla="*/ 10 w 588"/>
                                  <a:gd name="T67" fmla="*/ 624 h 773"/>
                                  <a:gd name="T68" fmla="*/ 0 w 588"/>
                                  <a:gd name="T69" fmla="*/ 562 h 773"/>
                                  <a:gd name="T70" fmla="*/ 13 w 588"/>
                                  <a:gd name="T71" fmla="*/ 479 h 773"/>
                                  <a:gd name="T72" fmla="*/ 51 w 588"/>
                                  <a:gd name="T73" fmla="*/ 409 h 773"/>
                                  <a:gd name="T74" fmla="*/ 115 w 588"/>
                                  <a:gd name="T75" fmla="*/ 355 h 773"/>
                                  <a:gd name="T76" fmla="*/ 202 w 588"/>
                                  <a:gd name="T77" fmla="*/ 316 h 773"/>
                                  <a:gd name="T78" fmla="*/ 312 w 588"/>
                                  <a:gd name="T79" fmla="*/ 294 h 773"/>
                                  <a:gd name="T80" fmla="*/ 443 w 588"/>
                                  <a:gd name="T81" fmla="*/ 287 h 773"/>
                                  <a:gd name="T82" fmla="*/ 443 w 588"/>
                                  <a:gd name="T83" fmla="*/ 254 h 773"/>
                                  <a:gd name="T84" fmla="*/ 439 w 588"/>
                                  <a:gd name="T85" fmla="*/ 219 h 773"/>
                                  <a:gd name="T86" fmla="*/ 426 w 588"/>
                                  <a:gd name="T87" fmla="*/ 181 h 773"/>
                                  <a:gd name="T88" fmla="*/ 404 w 588"/>
                                  <a:gd name="T89" fmla="*/ 145 h 773"/>
                                  <a:gd name="T90" fmla="*/ 365 w 588"/>
                                  <a:gd name="T91" fmla="*/ 117 h 773"/>
                                  <a:gd name="T92" fmla="*/ 311 w 588"/>
                                  <a:gd name="T93" fmla="*/ 102 h 773"/>
                                  <a:gd name="T94" fmla="*/ 234 w 588"/>
                                  <a:gd name="T95" fmla="*/ 102 h 773"/>
                                  <a:gd name="T96" fmla="*/ 153 w 588"/>
                                  <a:gd name="T97" fmla="*/ 120 h 773"/>
                                  <a:gd name="T98" fmla="*/ 82 w 588"/>
                                  <a:gd name="T99" fmla="*/ 155 h 773"/>
                                  <a:gd name="T100" fmla="*/ 93 w 588"/>
                                  <a:gd name="T101" fmla="*/ 43 h 773"/>
                                  <a:gd name="T102" fmla="*/ 187 w 588"/>
                                  <a:gd name="T103" fmla="*/ 12 h 773"/>
                                  <a:gd name="T104" fmla="*/ 296 w 588"/>
                                  <a:gd name="T105" fmla="*/ 0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88" h="773">
                                    <a:moveTo>
                                      <a:pt x="412" y="380"/>
                                    </a:moveTo>
                                    <a:lnTo>
                                      <a:pt x="379" y="380"/>
                                    </a:lnTo>
                                    <a:lnTo>
                                      <a:pt x="345" y="383"/>
                                    </a:lnTo>
                                    <a:lnTo>
                                      <a:pt x="311" y="387"/>
                                    </a:lnTo>
                                    <a:lnTo>
                                      <a:pt x="280" y="393"/>
                                    </a:lnTo>
                                    <a:lnTo>
                                      <a:pt x="250" y="402"/>
                                    </a:lnTo>
                                    <a:lnTo>
                                      <a:pt x="222" y="414"/>
                                    </a:lnTo>
                                    <a:lnTo>
                                      <a:pt x="197" y="427"/>
                                    </a:lnTo>
                                    <a:lnTo>
                                      <a:pt x="177" y="443"/>
                                    </a:lnTo>
                                    <a:lnTo>
                                      <a:pt x="159" y="464"/>
                                    </a:lnTo>
                                    <a:lnTo>
                                      <a:pt x="146" y="488"/>
                                    </a:lnTo>
                                    <a:lnTo>
                                      <a:pt x="137" y="514"/>
                                    </a:lnTo>
                                    <a:lnTo>
                                      <a:pt x="134" y="545"/>
                                    </a:lnTo>
                                    <a:lnTo>
                                      <a:pt x="137" y="576"/>
                                    </a:lnTo>
                                    <a:lnTo>
                                      <a:pt x="144" y="603"/>
                                    </a:lnTo>
                                    <a:lnTo>
                                      <a:pt x="156" y="625"/>
                                    </a:lnTo>
                                    <a:lnTo>
                                      <a:pt x="172" y="643"/>
                                    </a:lnTo>
                                    <a:lnTo>
                                      <a:pt x="190" y="656"/>
                                    </a:lnTo>
                                    <a:lnTo>
                                      <a:pt x="212" y="666"/>
                                    </a:lnTo>
                                    <a:lnTo>
                                      <a:pt x="234" y="672"/>
                                    </a:lnTo>
                                    <a:lnTo>
                                      <a:pt x="259" y="674"/>
                                    </a:lnTo>
                                    <a:lnTo>
                                      <a:pt x="299" y="671"/>
                                    </a:lnTo>
                                    <a:lnTo>
                                      <a:pt x="334" y="661"/>
                                    </a:lnTo>
                                    <a:lnTo>
                                      <a:pt x="365" y="644"/>
                                    </a:lnTo>
                                    <a:lnTo>
                                      <a:pt x="390" y="625"/>
                                    </a:lnTo>
                                    <a:lnTo>
                                      <a:pt x="412" y="601"/>
                                    </a:lnTo>
                                    <a:lnTo>
                                      <a:pt x="429" y="576"/>
                                    </a:lnTo>
                                    <a:lnTo>
                                      <a:pt x="440" y="550"/>
                                    </a:lnTo>
                                    <a:lnTo>
                                      <a:pt x="445" y="529"/>
                                    </a:lnTo>
                                    <a:lnTo>
                                      <a:pt x="446" y="507"/>
                                    </a:lnTo>
                                    <a:lnTo>
                                      <a:pt x="446" y="380"/>
                                    </a:lnTo>
                                    <a:lnTo>
                                      <a:pt x="412" y="380"/>
                                    </a:lnTo>
                                    <a:close/>
                                    <a:moveTo>
                                      <a:pt x="296" y="0"/>
                                    </a:moveTo>
                                    <a:lnTo>
                                      <a:pt x="345" y="3"/>
                                    </a:lnTo>
                                    <a:lnTo>
                                      <a:pt x="389" y="11"/>
                                    </a:lnTo>
                                    <a:lnTo>
                                      <a:pt x="427" y="24"/>
                                    </a:lnTo>
                                    <a:lnTo>
                                      <a:pt x="460" y="40"/>
                                    </a:lnTo>
                                    <a:lnTo>
                                      <a:pt x="488" y="61"/>
                                    </a:lnTo>
                                    <a:lnTo>
                                      <a:pt x="511" y="83"/>
                                    </a:lnTo>
                                    <a:lnTo>
                                      <a:pt x="530" y="110"/>
                                    </a:lnTo>
                                    <a:lnTo>
                                      <a:pt x="547" y="139"/>
                                    </a:lnTo>
                                    <a:lnTo>
                                      <a:pt x="558" y="169"/>
                                    </a:lnTo>
                                    <a:lnTo>
                                      <a:pt x="567" y="201"/>
                                    </a:lnTo>
                                    <a:lnTo>
                                      <a:pt x="573" y="235"/>
                                    </a:lnTo>
                                    <a:lnTo>
                                      <a:pt x="576" y="269"/>
                                    </a:lnTo>
                                    <a:lnTo>
                                      <a:pt x="578" y="303"/>
                                    </a:lnTo>
                                    <a:lnTo>
                                      <a:pt x="578" y="579"/>
                                    </a:lnTo>
                                    <a:lnTo>
                                      <a:pt x="579" y="643"/>
                                    </a:lnTo>
                                    <a:lnTo>
                                      <a:pt x="582" y="702"/>
                                    </a:lnTo>
                                    <a:lnTo>
                                      <a:pt x="588" y="757"/>
                                    </a:lnTo>
                                    <a:lnTo>
                                      <a:pt x="468" y="757"/>
                                    </a:lnTo>
                                    <a:lnTo>
                                      <a:pt x="455" y="663"/>
                                    </a:lnTo>
                                    <a:lnTo>
                                      <a:pt x="451" y="663"/>
                                    </a:lnTo>
                                    <a:lnTo>
                                      <a:pt x="432" y="687"/>
                                    </a:lnTo>
                                    <a:lnTo>
                                      <a:pt x="408" y="711"/>
                                    </a:lnTo>
                                    <a:lnTo>
                                      <a:pt x="379" y="731"/>
                                    </a:lnTo>
                                    <a:lnTo>
                                      <a:pt x="346" y="748"/>
                                    </a:lnTo>
                                    <a:lnTo>
                                      <a:pt x="309" y="761"/>
                                    </a:lnTo>
                                    <a:lnTo>
                                      <a:pt x="269" y="770"/>
                                    </a:lnTo>
                                    <a:lnTo>
                                      <a:pt x="225" y="773"/>
                                    </a:lnTo>
                                    <a:lnTo>
                                      <a:pt x="183" y="770"/>
                                    </a:lnTo>
                                    <a:lnTo>
                                      <a:pt x="146" y="761"/>
                                    </a:lnTo>
                                    <a:lnTo>
                                      <a:pt x="112" y="748"/>
                                    </a:lnTo>
                                    <a:lnTo>
                                      <a:pt x="82" y="728"/>
                                    </a:lnTo>
                                    <a:lnTo>
                                      <a:pt x="57" y="706"/>
                                    </a:lnTo>
                                    <a:lnTo>
                                      <a:pt x="37" y="681"/>
                                    </a:lnTo>
                                    <a:lnTo>
                                      <a:pt x="20" y="653"/>
                                    </a:lnTo>
                                    <a:lnTo>
                                      <a:pt x="10" y="624"/>
                                    </a:lnTo>
                                    <a:lnTo>
                                      <a:pt x="3" y="593"/>
                                    </a:lnTo>
                                    <a:lnTo>
                                      <a:pt x="0" y="562"/>
                                    </a:lnTo>
                                    <a:lnTo>
                                      <a:pt x="4" y="517"/>
                                    </a:lnTo>
                                    <a:lnTo>
                                      <a:pt x="13" y="479"/>
                                    </a:lnTo>
                                    <a:lnTo>
                                      <a:pt x="29" y="442"/>
                                    </a:lnTo>
                                    <a:lnTo>
                                      <a:pt x="51" y="409"/>
                                    </a:lnTo>
                                    <a:lnTo>
                                      <a:pt x="81" y="381"/>
                                    </a:lnTo>
                                    <a:lnTo>
                                      <a:pt x="115" y="355"/>
                                    </a:lnTo>
                                    <a:lnTo>
                                      <a:pt x="156" y="334"/>
                                    </a:lnTo>
                                    <a:lnTo>
                                      <a:pt x="202" y="316"/>
                                    </a:lnTo>
                                    <a:lnTo>
                                      <a:pt x="255" y="303"/>
                                    </a:lnTo>
                                    <a:lnTo>
                                      <a:pt x="312" y="294"/>
                                    </a:lnTo>
                                    <a:lnTo>
                                      <a:pt x="376" y="288"/>
                                    </a:lnTo>
                                    <a:lnTo>
                                      <a:pt x="443" y="287"/>
                                    </a:lnTo>
                                    <a:lnTo>
                                      <a:pt x="443" y="271"/>
                                    </a:lnTo>
                                    <a:lnTo>
                                      <a:pt x="443" y="254"/>
                                    </a:lnTo>
                                    <a:lnTo>
                                      <a:pt x="442" y="237"/>
                                    </a:lnTo>
                                    <a:lnTo>
                                      <a:pt x="439" y="219"/>
                                    </a:lnTo>
                                    <a:lnTo>
                                      <a:pt x="433" y="200"/>
                                    </a:lnTo>
                                    <a:lnTo>
                                      <a:pt x="426" y="181"/>
                                    </a:lnTo>
                                    <a:lnTo>
                                      <a:pt x="417" y="163"/>
                                    </a:lnTo>
                                    <a:lnTo>
                                      <a:pt x="404" y="145"/>
                                    </a:lnTo>
                                    <a:lnTo>
                                      <a:pt x="386" y="130"/>
                                    </a:lnTo>
                                    <a:lnTo>
                                      <a:pt x="365" y="117"/>
                                    </a:lnTo>
                                    <a:lnTo>
                                      <a:pt x="340" y="108"/>
                                    </a:lnTo>
                                    <a:lnTo>
                                      <a:pt x="311" y="102"/>
                                    </a:lnTo>
                                    <a:lnTo>
                                      <a:pt x="275" y="101"/>
                                    </a:lnTo>
                                    <a:lnTo>
                                      <a:pt x="234" y="102"/>
                                    </a:lnTo>
                                    <a:lnTo>
                                      <a:pt x="193" y="110"/>
                                    </a:lnTo>
                                    <a:lnTo>
                                      <a:pt x="153" y="120"/>
                                    </a:lnTo>
                                    <a:lnTo>
                                      <a:pt x="116" y="136"/>
                                    </a:lnTo>
                                    <a:lnTo>
                                      <a:pt x="82" y="155"/>
                                    </a:lnTo>
                                    <a:lnTo>
                                      <a:pt x="53" y="65"/>
                                    </a:lnTo>
                                    <a:lnTo>
                                      <a:pt x="93" y="43"/>
                                    </a:lnTo>
                                    <a:lnTo>
                                      <a:pt x="137" y="25"/>
                                    </a:lnTo>
                                    <a:lnTo>
                                      <a:pt x="187" y="12"/>
                                    </a:lnTo>
                                    <a:lnTo>
                                      <a:pt x="240" y="3"/>
                                    </a:lnTo>
                                    <a:lnTo>
                                      <a:pt x="296"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13" name="Rectangle 513"/>
                            <wps:cNvSpPr>
                              <a:spLocks noChangeArrowheads="1"/>
                            </wps:cNvSpPr>
                            <wps:spPr bwMode="auto">
                              <a:xfrm>
                                <a:off x="993775" y="11430"/>
                                <a:ext cx="42545" cy="344170"/>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14" name="Freeform 14"/>
                            <wps:cNvSpPr>
                              <a:spLocks noEditPoints="1"/>
                            </wps:cNvSpPr>
                            <wps:spPr bwMode="auto">
                              <a:xfrm>
                                <a:off x="1071245" y="115570"/>
                                <a:ext cx="228600" cy="245110"/>
                              </a:xfrm>
                              <a:custGeom>
                                <a:avLst/>
                                <a:gdLst>
                                  <a:gd name="T0" fmla="*/ 320 w 721"/>
                                  <a:gd name="T1" fmla="*/ 105 h 773"/>
                                  <a:gd name="T2" fmla="*/ 252 w 721"/>
                                  <a:gd name="T3" fmla="*/ 132 h 773"/>
                                  <a:gd name="T4" fmla="*/ 199 w 721"/>
                                  <a:gd name="T5" fmla="*/ 178 h 773"/>
                                  <a:gd name="T6" fmla="*/ 163 w 721"/>
                                  <a:gd name="T7" fmla="*/ 240 h 773"/>
                                  <a:gd name="T8" fmla="*/ 143 w 721"/>
                                  <a:gd name="T9" fmla="*/ 312 h 773"/>
                                  <a:gd name="T10" fmla="*/ 135 w 721"/>
                                  <a:gd name="T11" fmla="*/ 389 h 773"/>
                                  <a:gd name="T12" fmla="*/ 146 w 721"/>
                                  <a:gd name="T13" fmla="*/ 480 h 773"/>
                                  <a:gd name="T14" fmla="*/ 175 w 721"/>
                                  <a:gd name="T15" fmla="*/ 559 h 773"/>
                                  <a:gd name="T16" fmla="*/ 222 w 721"/>
                                  <a:gd name="T17" fmla="*/ 619 h 773"/>
                                  <a:gd name="T18" fmla="*/ 283 w 721"/>
                                  <a:gd name="T19" fmla="*/ 659 h 773"/>
                                  <a:gd name="T20" fmla="*/ 357 w 721"/>
                                  <a:gd name="T21" fmla="*/ 672 h 773"/>
                                  <a:gd name="T22" fmla="*/ 399 w 721"/>
                                  <a:gd name="T23" fmla="*/ 668 h 773"/>
                                  <a:gd name="T24" fmla="*/ 473 w 721"/>
                                  <a:gd name="T25" fmla="*/ 635 h 773"/>
                                  <a:gd name="T26" fmla="*/ 530 w 721"/>
                                  <a:gd name="T27" fmla="*/ 573 h 773"/>
                                  <a:gd name="T28" fmla="*/ 567 w 721"/>
                                  <a:gd name="T29" fmla="*/ 488 h 773"/>
                                  <a:gd name="T30" fmla="*/ 582 w 721"/>
                                  <a:gd name="T31" fmla="*/ 384 h 773"/>
                                  <a:gd name="T32" fmla="*/ 576 w 721"/>
                                  <a:gd name="T33" fmla="*/ 319 h 773"/>
                                  <a:gd name="T34" fmla="*/ 560 w 721"/>
                                  <a:gd name="T35" fmla="*/ 256 h 773"/>
                                  <a:gd name="T36" fmla="*/ 530 w 721"/>
                                  <a:gd name="T37" fmla="*/ 195 h 773"/>
                                  <a:gd name="T38" fmla="*/ 488 w 721"/>
                                  <a:gd name="T39" fmla="*/ 147 h 773"/>
                                  <a:gd name="T40" fmla="*/ 432 w 721"/>
                                  <a:gd name="T41" fmla="*/ 114 h 773"/>
                                  <a:gd name="T42" fmla="*/ 361 w 721"/>
                                  <a:gd name="T43" fmla="*/ 102 h 773"/>
                                  <a:gd name="T44" fmla="*/ 421 w 721"/>
                                  <a:gd name="T45" fmla="*/ 5 h 773"/>
                                  <a:gd name="T46" fmla="*/ 522 w 721"/>
                                  <a:gd name="T47" fmla="*/ 34 h 773"/>
                                  <a:gd name="T48" fmla="*/ 604 w 721"/>
                                  <a:gd name="T49" fmla="*/ 89 h 773"/>
                                  <a:gd name="T50" fmla="*/ 666 w 721"/>
                                  <a:gd name="T51" fmla="*/ 167 h 773"/>
                                  <a:gd name="T52" fmla="*/ 706 w 721"/>
                                  <a:gd name="T53" fmla="*/ 265 h 773"/>
                                  <a:gd name="T54" fmla="*/ 721 w 721"/>
                                  <a:gd name="T55" fmla="*/ 380 h 773"/>
                                  <a:gd name="T56" fmla="*/ 709 w 721"/>
                                  <a:gd name="T57" fmla="*/ 488 h 773"/>
                                  <a:gd name="T58" fmla="*/ 678 w 721"/>
                                  <a:gd name="T59" fmla="*/ 578 h 773"/>
                                  <a:gd name="T60" fmla="*/ 631 w 721"/>
                                  <a:gd name="T61" fmla="*/ 650 h 773"/>
                                  <a:gd name="T62" fmla="*/ 572 w 721"/>
                                  <a:gd name="T63" fmla="*/ 705 h 773"/>
                                  <a:gd name="T64" fmla="*/ 504 w 721"/>
                                  <a:gd name="T65" fmla="*/ 743 h 773"/>
                                  <a:gd name="T66" fmla="*/ 430 w 721"/>
                                  <a:gd name="T67" fmla="*/ 765 h 773"/>
                                  <a:gd name="T68" fmla="*/ 355 w 721"/>
                                  <a:gd name="T69" fmla="*/ 773 h 773"/>
                                  <a:gd name="T70" fmla="*/ 305 w 721"/>
                                  <a:gd name="T71" fmla="*/ 770 h 773"/>
                                  <a:gd name="T72" fmla="*/ 214 w 721"/>
                                  <a:gd name="T73" fmla="*/ 746 h 773"/>
                                  <a:gd name="T74" fmla="*/ 135 w 721"/>
                                  <a:gd name="T75" fmla="*/ 700 h 773"/>
                                  <a:gd name="T76" fmla="*/ 72 w 721"/>
                                  <a:gd name="T77" fmla="*/ 635 h 773"/>
                                  <a:gd name="T78" fmla="*/ 26 w 721"/>
                                  <a:gd name="T79" fmla="*/ 551 h 773"/>
                                  <a:gd name="T80" fmla="*/ 3 w 721"/>
                                  <a:gd name="T81" fmla="*/ 449 h 773"/>
                                  <a:gd name="T82" fmla="*/ 3 w 721"/>
                                  <a:gd name="T83" fmla="*/ 334 h 773"/>
                                  <a:gd name="T84" fmla="*/ 28 w 721"/>
                                  <a:gd name="T85" fmla="*/ 228 h 773"/>
                                  <a:gd name="T86" fmla="*/ 75 w 721"/>
                                  <a:gd name="T87" fmla="*/ 141 h 773"/>
                                  <a:gd name="T88" fmla="*/ 141 w 721"/>
                                  <a:gd name="T89" fmla="*/ 73 h 773"/>
                                  <a:gd name="T90" fmla="*/ 222 w 721"/>
                                  <a:gd name="T91" fmla="*/ 27 h 773"/>
                                  <a:gd name="T92" fmla="*/ 315 w 721"/>
                                  <a:gd name="T93" fmla="*/ 3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1" h="773">
                                    <a:moveTo>
                                      <a:pt x="361" y="102"/>
                                    </a:moveTo>
                                    <a:lnTo>
                                      <a:pt x="320" y="105"/>
                                    </a:lnTo>
                                    <a:lnTo>
                                      <a:pt x="284" y="116"/>
                                    </a:lnTo>
                                    <a:lnTo>
                                      <a:pt x="252" y="132"/>
                                    </a:lnTo>
                                    <a:lnTo>
                                      <a:pt x="224" y="152"/>
                                    </a:lnTo>
                                    <a:lnTo>
                                      <a:pt x="199" y="178"/>
                                    </a:lnTo>
                                    <a:lnTo>
                                      <a:pt x="180" y="207"/>
                                    </a:lnTo>
                                    <a:lnTo>
                                      <a:pt x="163" y="240"/>
                                    </a:lnTo>
                                    <a:lnTo>
                                      <a:pt x="150" y="275"/>
                                    </a:lnTo>
                                    <a:lnTo>
                                      <a:pt x="143" y="312"/>
                                    </a:lnTo>
                                    <a:lnTo>
                                      <a:pt x="137" y="350"/>
                                    </a:lnTo>
                                    <a:lnTo>
                                      <a:pt x="135" y="389"/>
                                    </a:lnTo>
                                    <a:lnTo>
                                      <a:pt x="138" y="436"/>
                                    </a:lnTo>
                                    <a:lnTo>
                                      <a:pt x="146" y="480"/>
                                    </a:lnTo>
                                    <a:lnTo>
                                      <a:pt x="159" y="522"/>
                                    </a:lnTo>
                                    <a:lnTo>
                                      <a:pt x="175" y="559"/>
                                    </a:lnTo>
                                    <a:lnTo>
                                      <a:pt x="197" y="591"/>
                                    </a:lnTo>
                                    <a:lnTo>
                                      <a:pt x="222" y="619"/>
                                    </a:lnTo>
                                    <a:lnTo>
                                      <a:pt x="252" y="641"/>
                                    </a:lnTo>
                                    <a:lnTo>
                                      <a:pt x="283" y="659"/>
                                    </a:lnTo>
                                    <a:lnTo>
                                      <a:pt x="318" y="669"/>
                                    </a:lnTo>
                                    <a:lnTo>
                                      <a:pt x="357" y="672"/>
                                    </a:lnTo>
                                    <a:lnTo>
                                      <a:pt x="358" y="672"/>
                                    </a:lnTo>
                                    <a:lnTo>
                                      <a:pt x="399" y="668"/>
                                    </a:lnTo>
                                    <a:lnTo>
                                      <a:pt x="438" y="655"/>
                                    </a:lnTo>
                                    <a:lnTo>
                                      <a:pt x="473" y="635"/>
                                    </a:lnTo>
                                    <a:lnTo>
                                      <a:pt x="504" y="607"/>
                                    </a:lnTo>
                                    <a:lnTo>
                                      <a:pt x="530" y="573"/>
                                    </a:lnTo>
                                    <a:lnTo>
                                      <a:pt x="551" y="533"/>
                                    </a:lnTo>
                                    <a:lnTo>
                                      <a:pt x="567" y="488"/>
                                    </a:lnTo>
                                    <a:lnTo>
                                      <a:pt x="578" y="437"/>
                                    </a:lnTo>
                                    <a:lnTo>
                                      <a:pt x="582" y="384"/>
                                    </a:lnTo>
                                    <a:lnTo>
                                      <a:pt x="581" y="352"/>
                                    </a:lnTo>
                                    <a:lnTo>
                                      <a:pt x="576" y="319"/>
                                    </a:lnTo>
                                    <a:lnTo>
                                      <a:pt x="569" y="287"/>
                                    </a:lnTo>
                                    <a:lnTo>
                                      <a:pt x="560" y="256"/>
                                    </a:lnTo>
                                    <a:lnTo>
                                      <a:pt x="547" y="225"/>
                                    </a:lnTo>
                                    <a:lnTo>
                                      <a:pt x="530" y="195"/>
                                    </a:lnTo>
                                    <a:lnTo>
                                      <a:pt x="511" y="170"/>
                                    </a:lnTo>
                                    <a:lnTo>
                                      <a:pt x="488" y="147"/>
                                    </a:lnTo>
                                    <a:lnTo>
                                      <a:pt x="461" y="129"/>
                                    </a:lnTo>
                                    <a:lnTo>
                                      <a:pt x="432" y="114"/>
                                    </a:lnTo>
                                    <a:lnTo>
                                      <a:pt x="398" y="105"/>
                                    </a:lnTo>
                                    <a:lnTo>
                                      <a:pt x="361" y="102"/>
                                    </a:lnTo>
                                    <a:close/>
                                    <a:moveTo>
                                      <a:pt x="365" y="0"/>
                                    </a:moveTo>
                                    <a:lnTo>
                                      <a:pt x="421" y="5"/>
                                    </a:lnTo>
                                    <a:lnTo>
                                      <a:pt x="473" y="15"/>
                                    </a:lnTo>
                                    <a:lnTo>
                                      <a:pt x="522" y="34"/>
                                    </a:lnTo>
                                    <a:lnTo>
                                      <a:pt x="566" y="58"/>
                                    </a:lnTo>
                                    <a:lnTo>
                                      <a:pt x="604" y="89"/>
                                    </a:lnTo>
                                    <a:lnTo>
                                      <a:pt x="638" y="124"/>
                                    </a:lnTo>
                                    <a:lnTo>
                                      <a:pt x="666" y="167"/>
                                    </a:lnTo>
                                    <a:lnTo>
                                      <a:pt x="690" y="213"/>
                                    </a:lnTo>
                                    <a:lnTo>
                                      <a:pt x="706" y="265"/>
                                    </a:lnTo>
                                    <a:lnTo>
                                      <a:pt x="716" y="319"/>
                                    </a:lnTo>
                                    <a:lnTo>
                                      <a:pt x="721" y="380"/>
                                    </a:lnTo>
                                    <a:lnTo>
                                      <a:pt x="718" y="436"/>
                                    </a:lnTo>
                                    <a:lnTo>
                                      <a:pt x="709" y="488"/>
                                    </a:lnTo>
                                    <a:lnTo>
                                      <a:pt x="696" y="535"/>
                                    </a:lnTo>
                                    <a:lnTo>
                                      <a:pt x="678" y="578"/>
                                    </a:lnTo>
                                    <a:lnTo>
                                      <a:pt x="656" y="616"/>
                                    </a:lnTo>
                                    <a:lnTo>
                                      <a:pt x="631" y="650"/>
                                    </a:lnTo>
                                    <a:lnTo>
                                      <a:pt x="603" y="680"/>
                                    </a:lnTo>
                                    <a:lnTo>
                                      <a:pt x="572" y="705"/>
                                    </a:lnTo>
                                    <a:lnTo>
                                      <a:pt x="538" y="725"/>
                                    </a:lnTo>
                                    <a:lnTo>
                                      <a:pt x="504" y="743"/>
                                    </a:lnTo>
                                    <a:lnTo>
                                      <a:pt x="467" y="757"/>
                                    </a:lnTo>
                                    <a:lnTo>
                                      <a:pt x="430" y="765"/>
                                    </a:lnTo>
                                    <a:lnTo>
                                      <a:pt x="392" y="771"/>
                                    </a:lnTo>
                                    <a:lnTo>
                                      <a:pt x="355" y="773"/>
                                    </a:lnTo>
                                    <a:lnTo>
                                      <a:pt x="354" y="773"/>
                                    </a:lnTo>
                                    <a:lnTo>
                                      <a:pt x="305" y="770"/>
                                    </a:lnTo>
                                    <a:lnTo>
                                      <a:pt x="258" y="761"/>
                                    </a:lnTo>
                                    <a:lnTo>
                                      <a:pt x="214" y="746"/>
                                    </a:lnTo>
                                    <a:lnTo>
                                      <a:pt x="174" y="727"/>
                                    </a:lnTo>
                                    <a:lnTo>
                                      <a:pt x="135" y="700"/>
                                    </a:lnTo>
                                    <a:lnTo>
                                      <a:pt x="102" y="671"/>
                                    </a:lnTo>
                                    <a:lnTo>
                                      <a:pt x="72" y="635"/>
                                    </a:lnTo>
                                    <a:lnTo>
                                      <a:pt x="47" y="596"/>
                                    </a:lnTo>
                                    <a:lnTo>
                                      <a:pt x="26" y="551"/>
                                    </a:lnTo>
                                    <a:lnTo>
                                      <a:pt x="12" y="502"/>
                                    </a:lnTo>
                                    <a:lnTo>
                                      <a:pt x="3" y="449"/>
                                    </a:lnTo>
                                    <a:lnTo>
                                      <a:pt x="0" y="393"/>
                                    </a:lnTo>
                                    <a:lnTo>
                                      <a:pt x="3" y="334"/>
                                    </a:lnTo>
                                    <a:lnTo>
                                      <a:pt x="13" y="278"/>
                                    </a:lnTo>
                                    <a:lnTo>
                                      <a:pt x="28" y="228"/>
                                    </a:lnTo>
                                    <a:lnTo>
                                      <a:pt x="50" y="182"/>
                                    </a:lnTo>
                                    <a:lnTo>
                                      <a:pt x="75" y="141"/>
                                    </a:lnTo>
                                    <a:lnTo>
                                      <a:pt x="106" y="104"/>
                                    </a:lnTo>
                                    <a:lnTo>
                                      <a:pt x="141" y="73"/>
                                    </a:lnTo>
                                    <a:lnTo>
                                      <a:pt x="180" y="48"/>
                                    </a:lnTo>
                                    <a:lnTo>
                                      <a:pt x="222" y="27"/>
                                    </a:lnTo>
                                    <a:lnTo>
                                      <a:pt x="268" y="12"/>
                                    </a:lnTo>
                                    <a:lnTo>
                                      <a:pt x="315" y="3"/>
                                    </a:lnTo>
                                    <a:lnTo>
                                      <a:pt x="36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15" name="Freeform 15"/>
                            <wps:cNvSpPr>
                              <a:spLocks noEditPoints="1"/>
                            </wps:cNvSpPr>
                            <wps:spPr bwMode="auto">
                              <a:xfrm>
                                <a:off x="1323340" y="115570"/>
                                <a:ext cx="219075" cy="340995"/>
                              </a:xfrm>
                              <a:custGeom>
                                <a:avLst/>
                                <a:gdLst>
                                  <a:gd name="T0" fmla="*/ 276 w 690"/>
                                  <a:gd name="T1" fmla="*/ 120 h 1076"/>
                                  <a:gd name="T2" fmla="*/ 186 w 690"/>
                                  <a:gd name="T3" fmla="*/ 197 h 1076"/>
                                  <a:gd name="T4" fmla="*/ 139 w 690"/>
                                  <a:gd name="T5" fmla="*/ 330 h 1076"/>
                                  <a:gd name="T6" fmla="*/ 145 w 690"/>
                                  <a:gd name="T7" fmla="*/ 469 h 1076"/>
                                  <a:gd name="T8" fmla="*/ 192 w 690"/>
                                  <a:gd name="T9" fmla="*/ 572 h 1076"/>
                                  <a:gd name="T10" fmla="*/ 276 w 690"/>
                                  <a:gd name="T11" fmla="*/ 637 h 1076"/>
                                  <a:gd name="T12" fmla="*/ 389 w 690"/>
                                  <a:gd name="T13" fmla="*/ 647 h 1076"/>
                                  <a:gd name="T14" fmla="*/ 482 w 690"/>
                                  <a:gd name="T15" fmla="*/ 603 h 1076"/>
                                  <a:gd name="T16" fmla="*/ 540 w 690"/>
                                  <a:gd name="T17" fmla="*/ 511 h 1076"/>
                                  <a:gd name="T18" fmla="*/ 550 w 690"/>
                                  <a:gd name="T19" fmla="*/ 440 h 1076"/>
                                  <a:gd name="T20" fmla="*/ 543 w 690"/>
                                  <a:gd name="T21" fmla="*/ 248 h 1076"/>
                                  <a:gd name="T22" fmla="*/ 498 w 690"/>
                                  <a:gd name="T23" fmla="*/ 167 h 1076"/>
                                  <a:gd name="T24" fmla="*/ 423 w 690"/>
                                  <a:gd name="T25" fmla="*/ 116 h 1076"/>
                                  <a:gd name="T26" fmla="*/ 335 w 690"/>
                                  <a:gd name="T27" fmla="*/ 0 h 1076"/>
                                  <a:gd name="T28" fmla="*/ 454 w 690"/>
                                  <a:gd name="T29" fmla="*/ 25 h 1076"/>
                                  <a:gd name="T30" fmla="*/ 532 w 690"/>
                                  <a:gd name="T31" fmla="*/ 82 h 1076"/>
                                  <a:gd name="T32" fmla="*/ 568 w 690"/>
                                  <a:gd name="T33" fmla="*/ 127 h 1076"/>
                                  <a:gd name="T34" fmla="*/ 689 w 690"/>
                                  <a:gd name="T35" fmla="*/ 51 h 1076"/>
                                  <a:gd name="T36" fmla="*/ 684 w 690"/>
                                  <a:gd name="T37" fmla="*/ 169 h 1076"/>
                                  <a:gd name="T38" fmla="*/ 683 w 690"/>
                                  <a:gd name="T39" fmla="*/ 709 h 1076"/>
                                  <a:gd name="T40" fmla="*/ 658 w 690"/>
                                  <a:gd name="T41" fmla="*/ 857 h 1076"/>
                                  <a:gd name="T42" fmla="*/ 605 w 690"/>
                                  <a:gd name="T43" fmla="*/ 960 h 1076"/>
                                  <a:gd name="T44" fmla="*/ 510 w 690"/>
                                  <a:gd name="T45" fmla="*/ 1033 h 1076"/>
                                  <a:gd name="T46" fmla="*/ 391 w 690"/>
                                  <a:gd name="T47" fmla="*/ 1070 h 1076"/>
                                  <a:gd name="T48" fmla="*/ 266 w 690"/>
                                  <a:gd name="T49" fmla="*/ 1074 h 1076"/>
                                  <a:gd name="T50" fmla="*/ 134 w 690"/>
                                  <a:gd name="T51" fmla="*/ 1047 h 1076"/>
                                  <a:gd name="T52" fmla="*/ 98 w 690"/>
                                  <a:gd name="T53" fmla="*/ 910 h 1076"/>
                                  <a:gd name="T54" fmla="*/ 213 w 690"/>
                                  <a:gd name="T55" fmla="*/ 959 h 1076"/>
                                  <a:gd name="T56" fmla="*/ 351 w 690"/>
                                  <a:gd name="T57" fmla="*/ 968 h 1076"/>
                                  <a:gd name="T58" fmla="*/ 447 w 690"/>
                                  <a:gd name="T59" fmla="*/ 940 h 1076"/>
                                  <a:gd name="T60" fmla="*/ 515 w 690"/>
                                  <a:gd name="T61" fmla="*/ 872 h 1076"/>
                                  <a:gd name="T62" fmla="*/ 550 w 690"/>
                                  <a:gd name="T63" fmla="*/ 759 h 1076"/>
                                  <a:gd name="T64" fmla="*/ 549 w 690"/>
                                  <a:gd name="T65" fmla="*/ 629 h 1076"/>
                                  <a:gd name="T66" fmla="*/ 476 w 690"/>
                                  <a:gd name="T67" fmla="*/ 708 h 1076"/>
                                  <a:gd name="T68" fmla="*/ 361 w 690"/>
                                  <a:gd name="T69" fmla="*/ 751 h 1076"/>
                                  <a:gd name="T70" fmla="*/ 220 w 690"/>
                                  <a:gd name="T71" fmla="*/ 739 h 1076"/>
                                  <a:gd name="T72" fmla="*/ 105 w 690"/>
                                  <a:gd name="T73" fmla="*/ 666 h 1076"/>
                                  <a:gd name="T74" fmla="*/ 28 w 690"/>
                                  <a:gd name="T75" fmla="*/ 547 h 1076"/>
                                  <a:gd name="T76" fmla="*/ 0 w 690"/>
                                  <a:gd name="T77" fmla="*/ 392 h 1076"/>
                                  <a:gd name="T78" fmla="*/ 28 w 690"/>
                                  <a:gd name="T79" fmla="*/ 225 h 1076"/>
                                  <a:gd name="T80" fmla="*/ 103 w 690"/>
                                  <a:gd name="T81" fmla="*/ 102 h 1076"/>
                                  <a:gd name="T82" fmla="*/ 210 w 690"/>
                                  <a:gd name="T83" fmla="*/ 27 h 1076"/>
                                  <a:gd name="T84" fmla="*/ 335 w 690"/>
                                  <a:gd name="T85" fmla="*/ 0 h 1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90" h="1076">
                                    <a:moveTo>
                                      <a:pt x="356" y="105"/>
                                    </a:moveTo>
                                    <a:lnTo>
                                      <a:pt x="314" y="108"/>
                                    </a:lnTo>
                                    <a:lnTo>
                                      <a:pt x="276" y="120"/>
                                    </a:lnTo>
                                    <a:lnTo>
                                      <a:pt x="242" y="139"/>
                                    </a:lnTo>
                                    <a:lnTo>
                                      <a:pt x="211" y="164"/>
                                    </a:lnTo>
                                    <a:lnTo>
                                      <a:pt x="186" y="197"/>
                                    </a:lnTo>
                                    <a:lnTo>
                                      <a:pt x="165" y="237"/>
                                    </a:lnTo>
                                    <a:lnTo>
                                      <a:pt x="149" y="281"/>
                                    </a:lnTo>
                                    <a:lnTo>
                                      <a:pt x="139" y="330"/>
                                    </a:lnTo>
                                    <a:lnTo>
                                      <a:pt x="136" y="386"/>
                                    </a:lnTo>
                                    <a:lnTo>
                                      <a:pt x="139" y="427"/>
                                    </a:lnTo>
                                    <a:lnTo>
                                      <a:pt x="145" y="469"/>
                                    </a:lnTo>
                                    <a:lnTo>
                                      <a:pt x="157" y="505"/>
                                    </a:lnTo>
                                    <a:lnTo>
                                      <a:pt x="171" y="541"/>
                                    </a:lnTo>
                                    <a:lnTo>
                                      <a:pt x="192" y="572"/>
                                    </a:lnTo>
                                    <a:lnTo>
                                      <a:pt x="215" y="598"/>
                                    </a:lnTo>
                                    <a:lnTo>
                                      <a:pt x="244" y="621"/>
                                    </a:lnTo>
                                    <a:lnTo>
                                      <a:pt x="276" y="637"/>
                                    </a:lnTo>
                                    <a:lnTo>
                                      <a:pt x="313" y="647"/>
                                    </a:lnTo>
                                    <a:lnTo>
                                      <a:pt x="354" y="652"/>
                                    </a:lnTo>
                                    <a:lnTo>
                                      <a:pt x="389" y="647"/>
                                    </a:lnTo>
                                    <a:lnTo>
                                      <a:pt x="423" y="638"/>
                                    </a:lnTo>
                                    <a:lnTo>
                                      <a:pt x="454" y="624"/>
                                    </a:lnTo>
                                    <a:lnTo>
                                      <a:pt x="482" y="603"/>
                                    </a:lnTo>
                                    <a:lnTo>
                                      <a:pt x="506" y="578"/>
                                    </a:lnTo>
                                    <a:lnTo>
                                      <a:pt x="525" y="547"/>
                                    </a:lnTo>
                                    <a:lnTo>
                                      <a:pt x="540" y="511"/>
                                    </a:lnTo>
                                    <a:lnTo>
                                      <a:pt x="546" y="489"/>
                                    </a:lnTo>
                                    <a:lnTo>
                                      <a:pt x="550" y="466"/>
                                    </a:lnTo>
                                    <a:lnTo>
                                      <a:pt x="550" y="440"/>
                                    </a:lnTo>
                                    <a:lnTo>
                                      <a:pt x="550" y="308"/>
                                    </a:lnTo>
                                    <a:lnTo>
                                      <a:pt x="549" y="277"/>
                                    </a:lnTo>
                                    <a:lnTo>
                                      <a:pt x="543" y="248"/>
                                    </a:lnTo>
                                    <a:lnTo>
                                      <a:pt x="532" y="219"/>
                                    </a:lnTo>
                                    <a:lnTo>
                                      <a:pt x="518" y="192"/>
                                    </a:lnTo>
                                    <a:lnTo>
                                      <a:pt x="498" y="167"/>
                                    </a:lnTo>
                                    <a:lnTo>
                                      <a:pt x="478" y="147"/>
                                    </a:lnTo>
                                    <a:lnTo>
                                      <a:pt x="451" y="129"/>
                                    </a:lnTo>
                                    <a:lnTo>
                                      <a:pt x="423" y="116"/>
                                    </a:lnTo>
                                    <a:lnTo>
                                      <a:pt x="391" y="108"/>
                                    </a:lnTo>
                                    <a:lnTo>
                                      <a:pt x="356" y="105"/>
                                    </a:lnTo>
                                    <a:close/>
                                    <a:moveTo>
                                      <a:pt x="335" y="0"/>
                                    </a:moveTo>
                                    <a:lnTo>
                                      <a:pt x="379" y="3"/>
                                    </a:lnTo>
                                    <a:lnTo>
                                      <a:pt x="419" y="12"/>
                                    </a:lnTo>
                                    <a:lnTo>
                                      <a:pt x="454" y="25"/>
                                    </a:lnTo>
                                    <a:lnTo>
                                      <a:pt x="485" y="42"/>
                                    </a:lnTo>
                                    <a:lnTo>
                                      <a:pt x="510" y="61"/>
                                    </a:lnTo>
                                    <a:lnTo>
                                      <a:pt x="532" y="82"/>
                                    </a:lnTo>
                                    <a:lnTo>
                                      <a:pt x="550" y="105"/>
                                    </a:lnTo>
                                    <a:lnTo>
                                      <a:pt x="565" y="127"/>
                                    </a:lnTo>
                                    <a:lnTo>
                                      <a:pt x="568" y="127"/>
                                    </a:lnTo>
                                    <a:lnTo>
                                      <a:pt x="572" y="18"/>
                                    </a:lnTo>
                                    <a:lnTo>
                                      <a:pt x="690" y="18"/>
                                    </a:lnTo>
                                    <a:lnTo>
                                      <a:pt x="689" y="51"/>
                                    </a:lnTo>
                                    <a:lnTo>
                                      <a:pt x="687" y="85"/>
                                    </a:lnTo>
                                    <a:lnTo>
                                      <a:pt x="686" y="124"/>
                                    </a:lnTo>
                                    <a:lnTo>
                                      <a:pt x="684" y="169"/>
                                    </a:lnTo>
                                    <a:lnTo>
                                      <a:pt x="684" y="219"/>
                                    </a:lnTo>
                                    <a:lnTo>
                                      <a:pt x="684" y="647"/>
                                    </a:lnTo>
                                    <a:lnTo>
                                      <a:pt x="683" y="709"/>
                                    </a:lnTo>
                                    <a:lnTo>
                                      <a:pt x="678" y="764"/>
                                    </a:lnTo>
                                    <a:lnTo>
                                      <a:pt x="669" y="813"/>
                                    </a:lnTo>
                                    <a:lnTo>
                                      <a:pt x="658" y="857"/>
                                    </a:lnTo>
                                    <a:lnTo>
                                      <a:pt x="643" y="895"/>
                                    </a:lnTo>
                                    <a:lnTo>
                                      <a:pt x="625" y="929"/>
                                    </a:lnTo>
                                    <a:lnTo>
                                      <a:pt x="605" y="960"/>
                                    </a:lnTo>
                                    <a:lnTo>
                                      <a:pt x="580" y="987"/>
                                    </a:lnTo>
                                    <a:lnTo>
                                      <a:pt x="546" y="1012"/>
                                    </a:lnTo>
                                    <a:lnTo>
                                      <a:pt x="510" y="1033"/>
                                    </a:lnTo>
                                    <a:lnTo>
                                      <a:pt x="472" y="1049"/>
                                    </a:lnTo>
                                    <a:lnTo>
                                      <a:pt x="432" y="1061"/>
                                    </a:lnTo>
                                    <a:lnTo>
                                      <a:pt x="391" y="1070"/>
                                    </a:lnTo>
                                    <a:lnTo>
                                      <a:pt x="350" y="1074"/>
                                    </a:lnTo>
                                    <a:lnTo>
                                      <a:pt x="310" y="1076"/>
                                    </a:lnTo>
                                    <a:lnTo>
                                      <a:pt x="266" y="1074"/>
                                    </a:lnTo>
                                    <a:lnTo>
                                      <a:pt x="220" y="1068"/>
                                    </a:lnTo>
                                    <a:lnTo>
                                      <a:pt x="176" y="1059"/>
                                    </a:lnTo>
                                    <a:lnTo>
                                      <a:pt x="134" y="1047"/>
                                    </a:lnTo>
                                    <a:lnTo>
                                      <a:pt x="98" y="1033"/>
                                    </a:lnTo>
                                    <a:lnTo>
                                      <a:pt x="65" y="1013"/>
                                    </a:lnTo>
                                    <a:lnTo>
                                      <a:pt x="98" y="910"/>
                                    </a:lnTo>
                                    <a:lnTo>
                                      <a:pt x="130" y="929"/>
                                    </a:lnTo>
                                    <a:lnTo>
                                      <a:pt x="168" y="946"/>
                                    </a:lnTo>
                                    <a:lnTo>
                                      <a:pt x="213" y="959"/>
                                    </a:lnTo>
                                    <a:lnTo>
                                      <a:pt x="261" y="966"/>
                                    </a:lnTo>
                                    <a:lnTo>
                                      <a:pt x="314" y="969"/>
                                    </a:lnTo>
                                    <a:lnTo>
                                      <a:pt x="351" y="968"/>
                                    </a:lnTo>
                                    <a:lnTo>
                                      <a:pt x="385" y="962"/>
                                    </a:lnTo>
                                    <a:lnTo>
                                      <a:pt x="417" y="953"/>
                                    </a:lnTo>
                                    <a:lnTo>
                                      <a:pt x="447" y="940"/>
                                    </a:lnTo>
                                    <a:lnTo>
                                      <a:pt x="472" y="922"/>
                                    </a:lnTo>
                                    <a:lnTo>
                                      <a:pt x="496" y="898"/>
                                    </a:lnTo>
                                    <a:lnTo>
                                      <a:pt x="515" y="872"/>
                                    </a:lnTo>
                                    <a:lnTo>
                                      <a:pt x="531" y="839"/>
                                    </a:lnTo>
                                    <a:lnTo>
                                      <a:pt x="543" y="802"/>
                                    </a:lnTo>
                                    <a:lnTo>
                                      <a:pt x="550" y="759"/>
                                    </a:lnTo>
                                    <a:lnTo>
                                      <a:pt x="552" y="711"/>
                                    </a:lnTo>
                                    <a:lnTo>
                                      <a:pt x="552" y="629"/>
                                    </a:lnTo>
                                    <a:lnTo>
                                      <a:pt x="549" y="629"/>
                                    </a:lnTo>
                                    <a:lnTo>
                                      <a:pt x="529" y="658"/>
                                    </a:lnTo>
                                    <a:lnTo>
                                      <a:pt x="504" y="684"/>
                                    </a:lnTo>
                                    <a:lnTo>
                                      <a:pt x="476" y="708"/>
                                    </a:lnTo>
                                    <a:lnTo>
                                      <a:pt x="442" y="725"/>
                                    </a:lnTo>
                                    <a:lnTo>
                                      <a:pt x="404" y="740"/>
                                    </a:lnTo>
                                    <a:lnTo>
                                      <a:pt x="361" y="751"/>
                                    </a:lnTo>
                                    <a:lnTo>
                                      <a:pt x="314" y="754"/>
                                    </a:lnTo>
                                    <a:lnTo>
                                      <a:pt x="266" y="749"/>
                                    </a:lnTo>
                                    <a:lnTo>
                                      <a:pt x="220" y="739"/>
                                    </a:lnTo>
                                    <a:lnTo>
                                      <a:pt x="179" y="721"/>
                                    </a:lnTo>
                                    <a:lnTo>
                                      <a:pt x="139" y="696"/>
                                    </a:lnTo>
                                    <a:lnTo>
                                      <a:pt x="105" y="666"/>
                                    </a:lnTo>
                                    <a:lnTo>
                                      <a:pt x="74" y="631"/>
                                    </a:lnTo>
                                    <a:lnTo>
                                      <a:pt x="49" y="591"/>
                                    </a:lnTo>
                                    <a:lnTo>
                                      <a:pt x="28" y="547"/>
                                    </a:lnTo>
                                    <a:lnTo>
                                      <a:pt x="14" y="498"/>
                                    </a:lnTo>
                                    <a:lnTo>
                                      <a:pt x="3" y="446"/>
                                    </a:lnTo>
                                    <a:lnTo>
                                      <a:pt x="0" y="392"/>
                                    </a:lnTo>
                                    <a:lnTo>
                                      <a:pt x="5" y="331"/>
                                    </a:lnTo>
                                    <a:lnTo>
                                      <a:pt x="14" y="275"/>
                                    </a:lnTo>
                                    <a:lnTo>
                                      <a:pt x="28" y="225"/>
                                    </a:lnTo>
                                    <a:lnTo>
                                      <a:pt x="49" y="179"/>
                                    </a:lnTo>
                                    <a:lnTo>
                                      <a:pt x="74" y="138"/>
                                    </a:lnTo>
                                    <a:lnTo>
                                      <a:pt x="103" y="102"/>
                                    </a:lnTo>
                                    <a:lnTo>
                                      <a:pt x="136" y="71"/>
                                    </a:lnTo>
                                    <a:lnTo>
                                      <a:pt x="171" y="46"/>
                                    </a:lnTo>
                                    <a:lnTo>
                                      <a:pt x="210" y="27"/>
                                    </a:lnTo>
                                    <a:lnTo>
                                      <a:pt x="251" y="12"/>
                                    </a:lnTo>
                                    <a:lnTo>
                                      <a:pt x="292" y="3"/>
                                    </a:lnTo>
                                    <a:lnTo>
                                      <a:pt x="33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9" name="Freeform 16"/>
                            <wps:cNvSpPr>
                              <a:spLocks/>
                            </wps:cNvSpPr>
                            <wps:spPr bwMode="auto">
                              <a:xfrm>
                                <a:off x="448945" y="387985"/>
                                <a:ext cx="40005" cy="69215"/>
                              </a:xfrm>
                              <a:custGeom>
                                <a:avLst/>
                                <a:gdLst>
                                  <a:gd name="T0" fmla="*/ 72 w 126"/>
                                  <a:gd name="T1" fmla="*/ 0 h 219"/>
                                  <a:gd name="T2" fmla="*/ 91 w 126"/>
                                  <a:gd name="T3" fmla="*/ 3 h 219"/>
                                  <a:gd name="T4" fmla="*/ 107 w 126"/>
                                  <a:gd name="T5" fmla="*/ 6 h 219"/>
                                  <a:gd name="T6" fmla="*/ 119 w 126"/>
                                  <a:gd name="T7" fmla="*/ 11 h 219"/>
                                  <a:gd name="T8" fmla="*/ 110 w 126"/>
                                  <a:gd name="T9" fmla="*/ 33 h 219"/>
                                  <a:gd name="T10" fmla="*/ 101 w 126"/>
                                  <a:gd name="T11" fmla="*/ 30 h 219"/>
                                  <a:gd name="T12" fmla="*/ 88 w 126"/>
                                  <a:gd name="T13" fmla="*/ 26 h 219"/>
                                  <a:gd name="T14" fmla="*/ 72 w 126"/>
                                  <a:gd name="T15" fmla="*/ 24 h 219"/>
                                  <a:gd name="T16" fmla="*/ 56 w 126"/>
                                  <a:gd name="T17" fmla="*/ 26 h 219"/>
                                  <a:gd name="T18" fmla="*/ 45 w 126"/>
                                  <a:gd name="T19" fmla="*/ 30 h 219"/>
                                  <a:gd name="T20" fmla="*/ 38 w 126"/>
                                  <a:gd name="T21" fmla="*/ 37 h 219"/>
                                  <a:gd name="T22" fmla="*/ 33 w 126"/>
                                  <a:gd name="T23" fmla="*/ 46 h 219"/>
                                  <a:gd name="T24" fmla="*/ 32 w 126"/>
                                  <a:gd name="T25" fmla="*/ 55 h 219"/>
                                  <a:gd name="T26" fmla="*/ 33 w 126"/>
                                  <a:gd name="T27" fmla="*/ 68 h 219"/>
                                  <a:gd name="T28" fmla="*/ 42 w 126"/>
                                  <a:gd name="T29" fmla="*/ 79 h 219"/>
                                  <a:gd name="T30" fmla="*/ 54 w 126"/>
                                  <a:gd name="T31" fmla="*/ 88 h 219"/>
                                  <a:gd name="T32" fmla="*/ 73 w 126"/>
                                  <a:gd name="T33" fmla="*/ 96 h 219"/>
                                  <a:gd name="T34" fmla="*/ 92 w 126"/>
                                  <a:gd name="T35" fmla="*/ 105 h 219"/>
                                  <a:gd name="T36" fmla="*/ 107 w 126"/>
                                  <a:gd name="T37" fmla="*/ 114 h 219"/>
                                  <a:gd name="T38" fmla="*/ 117 w 126"/>
                                  <a:gd name="T39" fmla="*/ 126 h 219"/>
                                  <a:gd name="T40" fmla="*/ 125 w 126"/>
                                  <a:gd name="T41" fmla="*/ 141 h 219"/>
                                  <a:gd name="T42" fmla="*/ 126 w 126"/>
                                  <a:gd name="T43" fmla="*/ 157 h 219"/>
                                  <a:gd name="T44" fmla="*/ 125 w 126"/>
                                  <a:gd name="T45" fmla="*/ 173 h 219"/>
                                  <a:gd name="T46" fmla="*/ 119 w 126"/>
                                  <a:gd name="T47" fmla="*/ 188 h 219"/>
                                  <a:gd name="T48" fmla="*/ 109 w 126"/>
                                  <a:gd name="T49" fmla="*/ 200 h 219"/>
                                  <a:gd name="T50" fmla="*/ 94 w 126"/>
                                  <a:gd name="T51" fmla="*/ 210 h 219"/>
                                  <a:gd name="T52" fmla="*/ 76 w 126"/>
                                  <a:gd name="T53" fmla="*/ 216 h 219"/>
                                  <a:gd name="T54" fmla="*/ 54 w 126"/>
                                  <a:gd name="T55" fmla="*/ 219 h 219"/>
                                  <a:gd name="T56" fmla="*/ 33 w 126"/>
                                  <a:gd name="T57" fmla="*/ 216 h 219"/>
                                  <a:gd name="T58" fmla="*/ 14 w 126"/>
                                  <a:gd name="T59" fmla="*/ 212 h 219"/>
                                  <a:gd name="T60" fmla="*/ 0 w 126"/>
                                  <a:gd name="T61" fmla="*/ 204 h 219"/>
                                  <a:gd name="T62" fmla="*/ 7 w 126"/>
                                  <a:gd name="T63" fmla="*/ 182 h 219"/>
                                  <a:gd name="T64" fmla="*/ 29 w 126"/>
                                  <a:gd name="T65" fmla="*/ 192 h 219"/>
                                  <a:gd name="T66" fmla="*/ 56 w 126"/>
                                  <a:gd name="T67" fmla="*/ 195 h 219"/>
                                  <a:gd name="T68" fmla="*/ 73 w 126"/>
                                  <a:gd name="T69" fmla="*/ 192 h 219"/>
                                  <a:gd name="T70" fmla="*/ 88 w 126"/>
                                  <a:gd name="T71" fmla="*/ 187 h 219"/>
                                  <a:gd name="T72" fmla="*/ 97 w 126"/>
                                  <a:gd name="T73" fmla="*/ 175 h 219"/>
                                  <a:gd name="T74" fmla="*/ 100 w 126"/>
                                  <a:gd name="T75" fmla="*/ 160 h 219"/>
                                  <a:gd name="T76" fmla="*/ 97 w 126"/>
                                  <a:gd name="T77" fmla="*/ 147 h 219"/>
                                  <a:gd name="T78" fmla="*/ 89 w 126"/>
                                  <a:gd name="T79" fmla="*/ 136 h 219"/>
                                  <a:gd name="T80" fmla="*/ 78 w 126"/>
                                  <a:gd name="T81" fmla="*/ 126 h 219"/>
                                  <a:gd name="T82" fmla="*/ 60 w 126"/>
                                  <a:gd name="T83" fmla="*/ 119 h 219"/>
                                  <a:gd name="T84" fmla="*/ 41 w 126"/>
                                  <a:gd name="T85" fmla="*/ 110 h 219"/>
                                  <a:gd name="T86" fmla="*/ 26 w 126"/>
                                  <a:gd name="T87" fmla="*/ 101 h 219"/>
                                  <a:gd name="T88" fmla="*/ 14 w 126"/>
                                  <a:gd name="T89" fmla="*/ 89 h 219"/>
                                  <a:gd name="T90" fmla="*/ 7 w 126"/>
                                  <a:gd name="T91" fmla="*/ 74 h 219"/>
                                  <a:gd name="T92" fmla="*/ 4 w 126"/>
                                  <a:gd name="T93" fmla="*/ 58 h 219"/>
                                  <a:gd name="T94" fmla="*/ 7 w 126"/>
                                  <a:gd name="T95" fmla="*/ 40 h 219"/>
                                  <a:gd name="T96" fmla="*/ 16 w 126"/>
                                  <a:gd name="T97" fmla="*/ 24 h 219"/>
                                  <a:gd name="T98" fmla="*/ 30 w 126"/>
                                  <a:gd name="T99" fmla="*/ 12 h 219"/>
                                  <a:gd name="T100" fmla="*/ 50 w 126"/>
                                  <a:gd name="T101" fmla="*/ 3 h 219"/>
                                  <a:gd name="T102" fmla="*/ 72 w 126"/>
                                  <a:gd name="T10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219">
                                    <a:moveTo>
                                      <a:pt x="72" y="0"/>
                                    </a:moveTo>
                                    <a:lnTo>
                                      <a:pt x="91" y="3"/>
                                    </a:lnTo>
                                    <a:lnTo>
                                      <a:pt x="107" y="6"/>
                                    </a:lnTo>
                                    <a:lnTo>
                                      <a:pt x="119" y="11"/>
                                    </a:lnTo>
                                    <a:lnTo>
                                      <a:pt x="110" y="33"/>
                                    </a:lnTo>
                                    <a:lnTo>
                                      <a:pt x="101" y="30"/>
                                    </a:lnTo>
                                    <a:lnTo>
                                      <a:pt x="88" y="26"/>
                                    </a:lnTo>
                                    <a:lnTo>
                                      <a:pt x="72" y="24"/>
                                    </a:lnTo>
                                    <a:lnTo>
                                      <a:pt x="56" y="26"/>
                                    </a:lnTo>
                                    <a:lnTo>
                                      <a:pt x="45" y="30"/>
                                    </a:lnTo>
                                    <a:lnTo>
                                      <a:pt x="38" y="37"/>
                                    </a:lnTo>
                                    <a:lnTo>
                                      <a:pt x="33" y="46"/>
                                    </a:lnTo>
                                    <a:lnTo>
                                      <a:pt x="32" y="55"/>
                                    </a:lnTo>
                                    <a:lnTo>
                                      <a:pt x="33" y="68"/>
                                    </a:lnTo>
                                    <a:lnTo>
                                      <a:pt x="42" y="79"/>
                                    </a:lnTo>
                                    <a:lnTo>
                                      <a:pt x="54" y="88"/>
                                    </a:lnTo>
                                    <a:lnTo>
                                      <a:pt x="73" y="96"/>
                                    </a:lnTo>
                                    <a:lnTo>
                                      <a:pt x="92" y="105"/>
                                    </a:lnTo>
                                    <a:lnTo>
                                      <a:pt x="107" y="114"/>
                                    </a:lnTo>
                                    <a:lnTo>
                                      <a:pt x="117" y="126"/>
                                    </a:lnTo>
                                    <a:lnTo>
                                      <a:pt x="125" y="141"/>
                                    </a:lnTo>
                                    <a:lnTo>
                                      <a:pt x="126" y="157"/>
                                    </a:lnTo>
                                    <a:lnTo>
                                      <a:pt x="125" y="173"/>
                                    </a:lnTo>
                                    <a:lnTo>
                                      <a:pt x="119" y="188"/>
                                    </a:lnTo>
                                    <a:lnTo>
                                      <a:pt x="109" y="200"/>
                                    </a:lnTo>
                                    <a:lnTo>
                                      <a:pt x="94" y="210"/>
                                    </a:lnTo>
                                    <a:lnTo>
                                      <a:pt x="76" y="216"/>
                                    </a:lnTo>
                                    <a:lnTo>
                                      <a:pt x="54" y="219"/>
                                    </a:lnTo>
                                    <a:lnTo>
                                      <a:pt x="33" y="216"/>
                                    </a:lnTo>
                                    <a:lnTo>
                                      <a:pt x="14" y="212"/>
                                    </a:lnTo>
                                    <a:lnTo>
                                      <a:pt x="0" y="204"/>
                                    </a:lnTo>
                                    <a:lnTo>
                                      <a:pt x="7" y="182"/>
                                    </a:lnTo>
                                    <a:lnTo>
                                      <a:pt x="29" y="192"/>
                                    </a:lnTo>
                                    <a:lnTo>
                                      <a:pt x="56" y="195"/>
                                    </a:lnTo>
                                    <a:lnTo>
                                      <a:pt x="73" y="192"/>
                                    </a:lnTo>
                                    <a:lnTo>
                                      <a:pt x="88" y="187"/>
                                    </a:lnTo>
                                    <a:lnTo>
                                      <a:pt x="97" y="175"/>
                                    </a:lnTo>
                                    <a:lnTo>
                                      <a:pt x="100" y="160"/>
                                    </a:lnTo>
                                    <a:lnTo>
                                      <a:pt x="97" y="147"/>
                                    </a:lnTo>
                                    <a:lnTo>
                                      <a:pt x="89" y="136"/>
                                    </a:lnTo>
                                    <a:lnTo>
                                      <a:pt x="78" y="126"/>
                                    </a:lnTo>
                                    <a:lnTo>
                                      <a:pt x="60" y="119"/>
                                    </a:lnTo>
                                    <a:lnTo>
                                      <a:pt x="41" y="110"/>
                                    </a:lnTo>
                                    <a:lnTo>
                                      <a:pt x="26" y="101"/>
                                    </a:lnTo>
                                    <a:lnTo>
                                      <a:pt x="14" y="89"/>
                                    </a:lnTo>
                                    <a:lnTo>
                                      <a:pt x="7" y="74"/>
                                    </a:lnTo>
                                    <a:lnTo>
                                      <a:pt x="4" y="58"/>
                                    </a:lnTo>
                                    <a:lnTo>
                                      <a:pt x="7" y="40"/>
                                    </a:lnTo>
                                    <a:lnTo>
                                      <a:pt x="16" y="24"/>
                                    </a:lnTo>
                                    <a:lnTo>
                                      <a:pt x="30" y="12"/>
                                    </a:lnTo>
                                    <a:lnTo>
                                      <a:pt x="50" y="3"/>
                                    </a:lnTo>
                                    <a:lnTo>
                                      <a:pt x="7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0" name="Freeform 17"/>
                            <wps:cNvSpPr>
                              <a:spLocks/>
                            </wps:cNvSpPr>
                            <wps:spPr bwMode="auto">
                              <a:xfrm>
                                <a:off x="511810" y="389255"/>
                                <a:ext cx="36830" cy="66675"/>
                              </a:xfrm>
                              <a:custGeom>
                                <a:avLst/>
                                <a:gdLst>
                                  <a:gd name="T0" fmla="*/ 0 w 118"/>
                                  <a:gd name="T1" fmla="*/ 0 h 210"/>
                                  <a:gd name="T2" fmla="*/ 114 w 118"/>
                                  <a:gd name="T3" fmla="*/ 0 h 210"/>
                                  <a:gd name="T4" fmla="*/ 114 w 118"/>
                                  <a:gd name="T5" fmla="*/ 22 h 210"/>
                                  <a:gd name="T6" fmla="*/ 27 w 118"/>
                                  <a:gd name="T7" fmla="*/ 22 h 210"/>
                                  <a:gd name="T8" fmla="*/ 27 w 118"/>
                                  <a:gd name="T9" fmla="*/ 88 h 210"/>
                                  <a:gd name="T10" fmla="*/ 109 w 118"/>
                                  <a:gd name="T11" fmla="*/ 88 h 210"/>
                                  <a:gd name="T12" fmla="*/ 109 w 118"/>
                                  <a:gd name="T13" fmla="*/ 112 h 210"/>
                                  <a:gd name="T14" fmla="*/ 27 w 118"/>
                                  <a:gd name="T15" fmla="*/ 112 h 210"/>
                                  <a:gd name="T16" fmla="*/ 27 w 118"/>
                                  <a:gd name="T17" fmla="*/ 187 h 210"/>
                                  <a:gd name="T18" fmla="*/ 118 w 118"/>
                                  <a:gd name="T19" fmla="*/ 187 h 210"/>
                                  <a:gd name="T20" fmla="*/ 118 w 118"/>
                                  <a:gd name="T21" fmla="*/ 210 h 210"/>
                                  <a:gd name="T22" fmla="*/ 0 w 118"/>
                                  <a:gd name="T23" fmla="*/ 210 h 210"/>
                                  <a:gd name="T24" fmla="*/ 0 w 118"/>
                                  <a:gd name="T2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8" h="210">
                                    <a:moveTo>
                                      <a:pt x="0" y="0"/>
                                    </a:moveTo>
                                    <a:lnTo>
                                      <a:pt x="114" y="0"/>
                                    </a:lnTo>
                                    <a:lnTo>
                                      <a:pt x="114" y="22"/>
                                    </a:lnTo>
                                    <a:lnTo>
                                      <a:pt x="27" y="22"/>
                                    </a:lnTo>
                                    <a:lnTo>
                                      <a:pt x="27" y="88"/>
                                    </a:lnTo>
                                    <a:lnTo>
                                      <a:pt x="109" y="88"/>
                                    </a:lnTo>
                                    <a:lnTo>
                                      <a:pt x="109" y="112"/>
                                    </a:lnTo>
                                    <a:lnTo>
                                      <a:pt x="27" y="112"/>
                                    </a:lnTo>
                                    <a:lnTo>
                                      <a:pt x="27" y="187"/>
                                    </a:lnTo>
                                    <a:lnTo>
                                      <a:pt x="118" y="187"/>
                                    </a:lnTo>
                                    <a:lnTo>
                                      <a:pt x="118"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1" name="Freeform 18"/>
                            <wps:cNvSpPr>
                              <a:spLocks/>
                            </wps:cNvSpPr>
                            <wps:spPr bwMode="auto">
                              <a:xfrm>
                                <a:off x="568325" y="389255"/>
                                <a:ext cx="67945" cy="66675"/>
                              </a:xfrm>
                              <a:custGeom>
                                <a:avLst/>
                                <a:gdLst>
                                  <a:gd name="T0" fmla="*/ 14 w 214"/>
                                  <a:gd name="T1" fmla="*/ 0 h 210"/>
                                  <a:gd name="T2" fmla="*/ 49 w 214"/>
                                  <a:gd name="T3" fmla="*/ 0 h 210"/>
                                  <a:gd name="T4" fmla="*/ 84 w 214"/>
                                  <a:gd name="T5" fmla="*/ 102 h 210"/>
                                  <a:gd name="T6" fmla="*/ 96 w 214"/>
                                  <a:gd name="T7" fmla="*/ 139 h 210"/>
                                  <a:gd name="T8" fmla="*/ 106 w 214"/>
                                  <a:gd name="T9" fmla="*/ 173 h 210"/>
                                  <a:gd name="T10" fmla="*/ 106 w 214"/>
                                  <a:gd name="T11" fmla="*/ 173 h 210"/>
                                  <a:gd name="T12" fmla="*/ 117 w 214"/>
                                  <a:gd name="T13" fmla="*/ 139 h 210"/>
                                  <a:gd name="T14" fmla="*/ 129 w 214"/>
                                  <a:gd name="T15" fmla="*/ 102 h 210"/>
                                  <a:gd name="T16" fmla="*/ 167 w 214"/>
                                  <a:gd name="T17" fmla="*/ 0 h 210"/>
                                  <a:gd name="T18" fmla="*/ 201 w 214"/>
                                  <a:gd name="T19" fmla="*/ 0 h 210"/>
                                  <a:gd name="T20" fmla="*/ 214 w 214"/>
                                  <a:gd name="T21" fmla="*/ 210 h 210"/>
                                  <a:gd name="T22" fmla="*/ 188 w 214"/>
                                  <a:gd name="T23" fmla="*/ 210 h 210"/>
                                  <a:gd name="T24" fmla="*/ 182 w 214"/>
                                  <a:gd name="T25" fmla="*/ 118 h 210"/>
                                  <a:gd name="T26" fmla="*/ 180 w 214"/>
                                  <a:gd name="T27" fmla="*/ 87 h 210"/>
                                  <a:gd name="T28" fmla="*/ 180 w 214"/>
                                  <a:gd name="T29" fmla="*/ 56 h 210"/>
                                  <a:gd name="T30" fmla="*/ 179 w 214"/>
                                  <a:gd name="T31" fmla="*/ 26 h 210"/>
                                  <a:gd name="T32" fmla="*/ 179 w 214"/>
                                  <a:gd name="T33" fmla="*/ 26 h 210"/>
                                  <a:gd name="T34" fmla="*/ 167 w 214"/>
                                  <a:gd name="T35" fmla="*/ 65 h 210"/>
                                  <a:gd name="T36" fmla="*/ 152 w 214"/>
                                  <a:gd name="T37" fmla="*/ 106 h 210"/>
                                  <a:gd name="T38" fmla="*/ 115 w 214"/>
                                  <a:gd name="T39" fmla="*/ 208 h 210"/>
                                  <a:gd name="T40" fmla="*/ 95 w 214"/>
                                  <a:gd name="T41" fmla="*/ 208 h 210"/>
                                  <a:gd name="T42" fmla="*/ 59 w 214"/>
                                  <a:gd name="T43" fmla="*/ 109 h 210"/>
                                  <a:gd name="T44" fmla="*/ 46 w 214"/>
                                  <a:gd name="T45" fmla="*/ 66 h 210"/>
                                  <a:gd name="T46" fmla="*/ 36 w 214"/>
                                  <a:gd name="T47" fmla="*/ 26 h 210"/>
                                  <a:gd name="T48" fmla="*/ 36 w 214"/>
                                  <a:gd name="T49" fmla="*/ 26 h 210"/>
                                  <a:gd name="T50" fmla="*/ 34 w 214"/>
                                  <a:gd name="T51" fmla="*/ 56 h 210"/>
                                  <a:gd name="T52" fmla="*/ 33 w 214"/>
                                  <a:gd name="T53" fmla="*/ 87 h 210"/>
                                  <a:gd name="T54" fmla="*/ 31 w 214"/>
                                  <a:gd name="T55" fmla="*/ 119 h 210"/>
                                  <a:gd name="T56" fmla="*/ 25 w 214"/>
                                  <a:gd name="T57" fmla="*/ 210 h 210"/>
                                  <a:gd name="T58" fmla="*/ 0 w 214"/>
                                  <a:gd name="T59" fmla="*/ 210 h 210"/>
                                  <a:gd name="T60" fmla="*/ 14 w 214"/>
                                  <a:gd name="T61"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4" h="210">
                                    <a:moveTo>
                                      <a:pt x="14" y="0"/>
                                    </a:moveTo>
                                    <a:lnTo>
                                      <a:pt x="49" y="0"/>
                                    </a:lnTo>
                                    <a:lnTo>
                                      <a:pt x="84" y="102"/>
                                    </a:lnTo>
                                    <a:lnTo>
                                      <a:pt x="96" y="139"/>
                                    </a:lnTo>
                                    <a:lnTo>
                                      <a:pt x="106" y="173"/>
                                    </a:lnTo>
                                    <a:lnTo>
                                      <a:pt x="106" y="173"/>
                                    </a:lnTo>
                                    <a:lnTo>
                                      <a:pt x="117" y="139"/>
                                    </a:lnTo>
                                    <a:lnTo>
                                      <a:pt x="129" y="102"/>
                                    </a:lnTo>
                                    <a:lnTo>
                                      <a:pt x="167" y="0"/>
                                    </a:lnTo>
                                    <a:lnTo>
                                      <a:pt x="201" y="0"/>
                                    </a:lnTo>
                                    <a:lnTo>
                                      <a:pt x="214" y="210"/>
                                    </a:lnTo>
                                    <a:lnTo>
                                      <a:pt x="188" y="210"/>
                                    </a:lnTo>
                                    <a:lnTo>
                                      <a:pt x="182" y="118"/>
                                    </a:lnTo>
                                    <a:lnTo>
                                      <a:pt x="180" y="87"/>
                                    </a:lnTo>
                                    <a:lnTo>
                                      <a:pt x="180" y="56"/>
                                    </a:lnTo>
                                    <a:lnTo>
                                      <a:pt x="179" y="26"/>
                                    </a:lnTo>
                                    <a:lnTo>
                                      <a:pt x="179" y="26"/>
                                    </a:lnTo>
                                    <a:lnTo>
                                      <a:pt x="167" y="65"/>
                                    </a:lnTo>
                                    <a:lnTo>
                                      <a:pt x="152" y="106"/>
                                    </a:lnTo>
                                    <a:lnTo>
                                      <a:pt x="115" y="208"/>
                                    </a:lnTo>
                                    <a:lnTo>
                                      <a:pt x="95" y="208"/>
                                    </a:lnTo>
                                    <a:lnTo>
                                      <a:pt x="59" y="109"/>
                                    </a:lnTo>
                                    <a:lnTo>
                                      <a:pt x="46" y="66"/>
                                    </a:lnTo>
                                    <a:lnTo>
                                      <a:pt x="36" y="26"/>
                                    </a:lnTo>
                                    <a:lnTo>
                                      <a:pt x="36" y="26"/>
                                    </a:lnTo>
                                    <a:lnTo>
                                      <a:pt x="34" y="56"/>
                                    </a:lnTo>
                                    <a:lnTo>
                                      <a:pt x="33" y="87"/>
                                    </a:lnTo>
                                    <a:lnTo>
                                      <a:pt x="31" y="119"/>
                                    </a:lnTo>
                                    <a:lnTo>
                                      <a:pt x="25" y="210"/>
                                    </a:lnTo>
                                    <a:lnTo>
                                      <a:pt x="0" y="210"/>
                                    </a:lnTo>
                                    <a:lnTo>
                                      <a:pt x="14"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2" name="Rectangle 542"/>
                            <wps:cNvSpPr>
                              <a:spLocks noChangeArrowheads="1"/>
                            </wps:cNvSpPr>
                            <wps:spPr bwMode="auto">
                              <a:xfrm>
                                <a:off x="659130" y="389255"/>
                                <a:ext cx="8890" cy="6667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43" name="Freeform 20"/>
                            <wps:cNvSpPr>
                              <a:spLocks/>
                            </wps:cNvSpPr>
                            <wps:spPr bwMode="auto">
                              <a:xfrm>
                                <a:off x="689610" y="387985"/>
                                <a:ext cx="50800" cy="69215"/>
                              </a:xfrm>
                              <a:custGeom>
                                <a:avLst/>
                                <a:gdLst>
                                  <a:gd name="T0" fmla="*/ 109 w 159"/>
                                  <a:gd name="T1" fmla="*/ 0 h 219"/>
                                  <a:gd name="T2" fmla="*/ 132 w 159"/>
                                  <a:gd name="T3" fmla="*/ 3 h 219"/>
                                  <a:gd name="T4" fmla="*/ 148 w 159"/>
                                  <a:gd name="T5" fmla="*/ 6 h 219"/>
                                  <a:gd name="T6" fmla="*/ 159 w 159"/>
                                  <a:gd name="T7" fmla="*/ 11 h 219"/>
                                  <a:gd name="T8" fmla="*/ 151 w 159"/>
                                  <a:gd name="T9" fmla="*/ 33 h 219"/>
                                  <a:gd name="T10" fmla="*/ 134 w 159"/>
                                  <a:gd name="T11" fmla="*/ 27 h 219"/>
                                  <a:gd name="T12" fmla="*/ 110 w 159"/>
                                  <a:gd name="T13" fmla="*/ 24 h 219"/>
                                  <a:gd name="T14" fmla="*/ 87 w 159"/>
                                  <a:gd name="T15" fmla="*/ 27 h 219"/>
                                  <a:gd name="T16" fmla="*/ 67 w 159"/>
                                  <a:gd name="T17" fmla="*/ 34 h 219"/>
                                  <a:gd name="T18" fmla="*/ 51 w 159"/>
                                  <a:gd name="T19" fmla="*/ 46 h 219"/>
                                  <a:gd name="T20" fmla="*/ 38 w 159"/>
                                  <a:gd name="T21" fmla="*/ 64 h 219"/>
                                  <a:gd name="T22" fmla="*/ 31 w 159"/>
                                  <a:gd name="T23" fmla="*/ 85 h 219"/>
                                  <a:gd name="T24" fmla="*/ 28 w 159"/>
                                  <a:gd name="T25" fmla="*/ 111 h 219"/>
                                  <a:gd name="T26" fmla="*/ 31 w 159"/>
                                  <a:gd name="T27" fmla="*/ 135 h 219"/>
                                  <a:gd name="T28" fmla="*/ 38 w 159"/>
                                  <a:gd name="T29" fmla="*/ 155 h 219"/>
                                  <a:gd name="T30" fmla="*/ 50 w 159"/>
                                  <a:gd name="T31" fmla="*/ 173 h 219"/>
                                  <a:gd name="T32" fmla="*/ 64 w 159"/>
                                  <a:gd name="T33" fmla="*/ 185 h 219"/>
                                  <a:gd name="T34" fmla="*/ 85 w 159"/>
                                  <a:gd name="T35" fmla="*/ 192 h 219"/>
                                  <a:gd name="T36" fmla="*/ 109 w 159"/>
                                  <a:gd name="T37" fmla="*/ 195 h 219"/>
                                  <a:gd name="T38" fmla="*/ 132 w 159"/>
                                  <a:gd name="T39" fmla="*/ 192 h 219"/>
                                  <a:gd name="T40" fmla="*/ 153 w 159"/>
                                  <a:gd name="T41" fmla="*/ 187 h 219"/>
                                  <a:gd name="T42" fmla="*/ 159 w 159"/>
                                  <a:gd name="T43" fmla="*/ 209 h 219"/>
                                  <a:gd name="T44" fmla="*/ 146 w 159"/>
                                  <a:gd name="T45" fmla="*/ 213 h 219"/>
                                  <a:gd name="T46" fmla="*/ 126 w 159"/>
                                  <a:gd name="T47" fmla="*/ 218 h 219"/>
                                  <a:gd name="T48" fmla="*/ 103 w 159"/>
                                  <a:gd name="T49" fmla="*/ 219 h 219"/>
                                  <a:gd name="T50" fmla="*/ 78 w 159"/>
                                  <a:gd name="T51" fmla="*/ 216 h 219"/>
                                  <a:gd name="T52" fmla="*/ 56 w 159"/>
                                  <a:gd name="T53" fmla="*/ 210 h 219"/>
                                  <a:gd name="T54" fmla="*/ 36 w 159"/>
                                  <a:gd name="T55" fmla="*/ 198 h 219"/>
                                  <a:gd name="T56" fmla="*/ 22 w 159"/>
                                  <a:gd name="T57" fmla="*/ 184 h 219"/>
                                  <a:gd name="T58" fmla="*/ 10 w 159"/>
                                  <a:gd name="T59" fmla="*/ 163 h 219"/>
                                  <a:gd name="T60" fmla="*/ 3 w 159"/>
                                  <a:gd name="T61" fmla="*/ 139 h 219"/>
                                  <a:gd name="T62" fmla="*/ 0 w 159"/>
                                  <a:gd name="T63" fmla="*/ 111 h 219"/>
                                  <a:gd name="T64" fmla="*/ 3 w 159"/>
                                  <a:gd name="T65" fmla="*/ 80 h 219"/>
                                  <a:gd name="T66" fmla="*/ 13 w 159"/>
                                  <a:gd name="T67" fmla="*/ 54 h 219"/>
                                  <a:gd name="T68" fmla="*/ 29 w 159"/>
                                  <a:gd name="T69" fmla="*/ 31 h 219"/>
                                  <a:gd name="T70" fmla="*/ 51 w 159"/>
                                  <a:gd name="T71" fmla="*/ 15 h 219"/>
                                  <a:gd name="T72" fmla="*/ 78 w 159"/>
                                  <a:gd name="T73" fmla="*/ 5 h 219"/>
                                  <a:gd name="T74" fmla="*/ 109 w 159"/>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9" h="219">
                                    <a:moveTo>
                                      <a:pt x="109" y="0"/>
                                    </a:moveTo>
                                    <a:lnTo>
                                      <a:pt x="132" y="3"/>
                                    </a:lnTo>
                                    <a:lnTo>
                                      <a:pt x="148" y="6"/>
                                    </a:lnTo>
                                    <a:lnTo>
                                      <a:pt x="159" y="11"/>
                                    </a:lnTo>
                                    <a:lnTo>
                                      <a:pt x="151" y="33"/>
                                    </a:lnTo>
                                    <a:lnTo>
                                      <a:pt x="134" y="27"/>
                                    </a:lnTo>
                                    <a:lnTo>
                                      <a:pt x="110" y="24"/>
                                    </a:lnTo>
                                    <a:lnTo>
                                      <a:pt x="87" y="27"/>
                                    </a:lnTo>
                                    <a:lnTo>
                                      <a:pt x="67" y="34"/>
                                    </a:lnTo>
                                    <a:lnTo>
                                      <a:pt x="51" y="46"/>
                                    </a:lnTo>
                                    <a:lnTo>
                                      <a:pt x="38" y="64"/>
                                    </a:lnTo>
                                    <a:lnTo>
                                      <a:pt x="31" y="85"/>
                                    </a:lnTo>
                                    <a:lnTo>
                                      <a:pt x="28" y="111"/>
                                    </a:lnTo>
                                    <a:lnTo>
                                      <a:pt x="31" y="135"/>
                                    </a:lnTo>
                                    <a:lnTo>
                                      <a:pt x="38" y="155"/>
                                    </a:lnTo>
                                    <a:lnTo>
                                      <a:pt x="50" y="173"/>
                                    </a:lnTo>
                                    <a:lnTo>
                                      <a:pt x="64" y="185"/>
                                    </a:lnTo>
                                    <a:lnTo>
                                      <a:pt x="85" y="192"/>
                                    </a:lnTo>
                                    <a:lnTo>
                                      <a:pt x="109" y="195"/>
                                    </a:lnTo>
                                    <a:lnTo>
                                      <a:pt x="132" y="192"/>
                                    </a:lnTo>
                                    <a:lnTo>
                                      <a:pt x="153" y="187"/>
                                    </a:lnTo>
                                    <a:lnTo>
                                      <a:pt x="159" y="209"/>
                                    </a:lnTo>
                                    <a:lnTo>
                                      <a:pt x="146" y="213"/>
                                    </a:lnTo>
                                    <a:lnTo>
                                      <a:pt x="126" y="218"/>
                                    </a:lnTo>
                                    <a:lnTo>
                                      <a:pt x="103" y="219"/>
                                    </a:lnTo>
                                    <a:lnTo>
                                      <a:pt x="78" y="216"/>
                                    </a:lnTo>
                                    <a:lnTo>
                                      <a:pt x="56" y="210"/>
                                    </a:lnTo>
                                    <a:lnTo>
                                      <a:pt x="36" y="198"/>
                                    </a:lnTo>
                                    <a:lnTo>
                                      <a:pt x="22" y="184"/>
                                    </a:lnTo>
                                    <a:lnTo>
                                      <a:pt x="10" y="163"/>
                                    </a:lnTo>
                                    <a:lnTo>
                                      <a:pt x="3" y="139"/>
                                    </a:lnTo>
                                    <a:lnTo>
                                      <a:pt x="0" y="111"/>
                                    </a:lnTo>
                                    <a:lnTo>
                                      <a:pt x="3" y="80"/>
                                    </a:lnTo>
                                    <a:lnTo>
                                      <a:pt x="13" y="54"/>
                                    </a:lnTo>
                                    <a:lnTo>
                                      <a:pt x="29" y="31"/>
                                    </a:lnTo>
                                    <a:lnTo>
                                      <a:pt x="51" y="15"/>
                                    </a:lnTo>
                                    <a:lnTo>
                                      <a:pt x="78" y="5"/>
                                    </a:lnTo>
                                    <a:lnTo>
                                      <a:pt x="10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4" name="Freeform 21"/>
                            <wps:cNvSpPr>
                              <a:spLocks noEditPoints="1"/>
                            </wps:cNvSpPr>
                            <wps:spPr bwMode="auto">
                              <a:xfrm>
                                <a:off x="753745" y="387985"/>
                                <a:ext cx="60960" cy="69215"/>
                              </a:xfrm>
                              <a:custGeom>
                                <a:avLst/>
                                <a:gdLst>
                                  <a:gd name="T0" fmla="*/ 97 w 193"/>
                                  <a:gd name="T1" fmla="*/ 24 h 219"/>
                                  <a:gd name="T2" fmla="*/ 75 w 193"/>
                                  <a:gd name="T3" fmla="*/ 27 h 219"/>
                                  <a:gd name="T4" fmla="*/ 59 w 193"/>
                                  <a:gd name="T5" fmla="*/ 36 h 219"/>
                                  <a:gd name="T6" fmla="*/ 46 w 193"/>
                                  <a:gd name="T7" fmla="*/ 51 h 219"/>
                                  <a:gd name="T8" fmla="*/ 37 w 193"/>
                                  <a:gd name="T9" fmla="*/ 68 h 219"/>
                                  <a:gd name="T10" fmla="*/ 31 w 193"/>
                                  <a:gd name="T11" fmla="*/ 89 h 219"/>
                                  <a:gd name="T12" fmla="*/ 30 w 193"/>
                                  <a:gd name="T13" fmla="*/ 111 h 219"/>
                                  <a:gd name="T14" fmla="*/ 31 w 193"/>
                                  <a:gd name="T15" fmla="*/ 133 h 219"/>
                                  <a:gd name="T16" fmla="*/ 37 w 193"/>
                                  <a:gd name="T17" fmla="*/ 153 h 219"/>
                                  <a:gd name="T18" fmla="*/ 47 w 193"/>
                                  <a:gd name="T19" fmla="*/ 170 h 219"/>
                                  <a:gd name="T20" fmla="*/ 59 w 193"/>
                                  <a:gd name="T21" fmla="*/ 184 h 219"/>
                                  <a:gd name="T22" fmla="*/ 77 w 193"/>
                                  <a:gd name="T23" fmla="*/ 192 h 219"/>
                                  <a:gd name="T24" fmla="*/ 96 w 193"/>
                                  <a:gd name="T25" fmla="*/ 197 h 219"/>
                                  <a:gd name="T26" fmla="*/ 96 w 193"/>
                                  <a:gd name="T27" fmla="*/ 197 h 219"/>
                                  <a:gd name="T28" fmla="*/ 116 w 193"/>
                                  <a:gd name="T29" fmla="*/ 194 h 219"/>
                                  <a:gd name="T30" fmla="*/ 133 w 193"/>
                                  <a:gd name="T31" fmla="*/ 184 h 219"/>
                                  <a:gd name="T32" fmla="*/ 146 w 193"/>
                                  <a:gd name="T33" fmla="*/ 170 h 219"/>
                                  <a:gd name="T34" fmla="*/ 156 w 193"/>
                                  <a:gd name="T35" fmla="*/ 153 h 219"/>
                                  <a:gd name="T36" fmla="*/ 162 w 193"/>
                                  <a:gd name="T37" fmla="*/ 132 h 219"/>
                                  <a:gd name="T38" fmla="*/ 164 w 193"/>
                                  <a:gd name="T39" fmla="*/ 108 h 219"/>
                                  <a:gd name="T40" fmla="*/ 162 w 193"/>
                                  <a:gd name="T41" fmla="*/ 88 h 219"/>
                                  <a:gd name="T42" fmla="*/ 156 w 193"/>
                                  <a:gd name="T43" fmla="*/ 68 h 219"/>
                                  <a:gd name="T44" fmla="*/ 147 w 193"/>
                                  <a:gd name="T45" fmla="*/ 51 h 219"/>
                                  <a:gd name="T46" fmla="*/ 134 w 193"/>
                                  <a:gd name="T47" fmla="*/ 36 h 219"/>
                                  <a:gd name="T48" fmla="*/ 118 w 193"/>
                                  <a:gd name="T49" fmla="*/ 27 h 219"/>
                                  <a:gd name="T50" fmla="*/ 97 w 193"/>
                                  <a:gd name="T51" fmla="*/ 24 h 219"/>
                                  <a:gd name="T52" fmla="*/ 97 w 193"/>
                                  <a:gd name="T53" fmla="*/ 0 h 219"/>
                                  <a:gd name="T54" fmla="*/ 125 w 193"/>
                                  <a:gd name="T55" fmla="*/ 5 h 219"/>
                                  <a:gd name="T56" fmla="*/ 147 w 193"/>
                                  <a:gd name="T57" fmla="*/ 15 h 219"/>
                                  <a:gd name="T58" fmla="*/ 167 w 193"/>
                                  <a:gd name="T59" fmla="*/ 31 h 219"/>
                                  <a:gd name="T60" fmla="*/ 181 w 193"/>
                                  <a:gd name="T61" fmla="*/ 52 h 219"/>
                                  <a:gd name="T62" fmla="*/ 190 w 193"/>
                                  <a:gd name="T63" fmla="*/ 79 h 219"/>
                                  <a:gd name="T64" fmla="*/ 193 w 193"/>
                                  <a:gd name="T65" fmla="*/ 108 h 219"/>
                                  <a:gd name="T66" fmla="*/ 190 w 193"/>
                                  <a:gd name="T67" fmla="*/ 136 h 219"/>
                                  <a:gd name="T68" fmla="*/ 183 w 193"/>
                                  <a:gd name="T69" fmla="*/ 161 h 219"/>
                                  <a:gd name="T70" fmla="*/ 171 w 193"/>
                                  <a:gd name="T71" fmla="*/ 182 h 219"/>
                                  <a:gd name="T72" fmla="*/ 156 w 193"/>
                                  <a:gd name="T73" fmla="*/ 197 h 219"/>
                                  <a:gd name="T74" fmla="*/ 139 w 193"/>
                                  <a:gd name="T75" fmla="*/ 209 h 219"/>
                                  <a:gd name="T76" fmla="*/ 118 w 193"/>
                                  <a:gd name="T77" fmla="*/ 216 h 219"/>
                                  <a:gd name="T78" fmla="*/ 96 w 193"/>
                                  <a:gd name="T79" fmla="*/ 219 h 219"/>
                                  <a:gd name="T80" fmla="*/ 94 w 193"/>
                                  <a:gd name="T81" fmla="*/ 219 h 219"/>
                                  <a:gd name="T82" fmla="*/ 69 w 193"/>
                                  <a:gd name="T83" fmla="*/ 215 h 219"/>
                                  <a:gd name="T84" fmla="*/ 46 w 193"/>
                                  <a:gd name="T85" fmla="*/ 204 h 219"/>
                                  <a:gd name="T86" fmla="*/ 27 w 193"/>
                                  <a:gd name="T87" fmla="*/ 189 h 219"/>
                                  <a:gd name="T88" fmla="*/ 13 w 193"/>
                                  <a:gd name="T89" fmla="*/ 167 h 219"/>
                                  <a:gd name="T90" fmla="*/ 4 w 193"/>
                                  <a:gd name="T91" fmla="*/ 142 h 219"/>
                                  <a:gd name="T92" fmla="*/ 0 w 193"/>
                                  <a:gd name="T93" fmla="*/ 111 h 219"/>
                                  <a:gd name="T94" fmla="*/ 4 w 193"/>
                                  <a:gd name="T95" fmla="*/ 80 h 219"/>
                                  <a:gd name="T96" fmla="*/ 13 w 193"/>
                                  <a:gd name="T97" fmla="*/ 54 h 219"/>
                                  <a:gd name="T98" fmla="*/ 28 w 193"/>
                                  <a:gd name="T99" fmla="*/ 31 h 219"/>
                                  <a:gd name="T100" fmla="*/ 47 w 193"/>
                                  <a:gd name="T101" fmla="*/ 15 h 219"/>
                                  <a:gd name="T102" fmla="*/ 71 w 193"/>
                                  <a:gd name="T103" fmla="*/ 5 h 219"/>
                                  <a:gd name="T104" fmla="*/ 97 w 193"/>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3" h="219">
                                    <a:moveTo>
                                      <a:pt x="97" y="24"/>
                                    </a:moveTo>
                                    <a:lnTo>
                                      <a:pt x="75" y="27"/>
                                    </a:lnTo>
                                    <a:lnTo>
                                      <a:pt x="59" y="36"/>
                                    </a:lnTo>
                                    <a:lnTo>
                                      <a:pt x="46" y="51"/>
                                    </a:lnTo>
                                    <a:lnTo>
                                      <a:pt x="37" y="68"/>
                                    </a:lnTo>
                                    <a:lnTo>
                                      <a:pt x="31" y="89"/>
                                    </a:lnTo>
                                    <a:lnTo>
                                      <a:pt x="30" y="111"/>
                                    </a:lnTo>
                                    <a:lnTo>
                                      <a:pt x="31" y="133"/>
                                    </a:lnTo>
                                    <a:lnTo>
                                      <a:pt x="37" y="153"/>
                                    </a:lnTo>
                                    <a:lnTo>
                                      <a:pt x="47" y="170"/>
                                    </a:lnTo>
                                    <a:lnTo>
                                      <a:pt x="59" y="184"/>
                                    </a:lnTo>
                                    <a:lnTo>
                                      <a:pt x="77" y="192"/>
                                    </a:lnTo>
                                    <a:lnTo>
                                      <a:pt x="96" y="197"/>
                                    </a:lnTo>
                                    <a:lnTo>
                                      <a:pt x="96" y="197"/>
                                    </a:lnTo>
                                    <a:lnTo>
                                      <a:pt x="116" y="194"/>
                                    </a:lnTo>
                                    <a:lnTo>
                                      <a:pt x="133" y="184"/>
                                    </a:lnTo>
                                    <a:lnTo>
                                      <a:pt x="146" y="170"/>
                                    </a:lnTo>
                                    <a:lnTo>
                                      <a:pt x="156" y="153"/>
                                    </a:lnTo>
                                    <a:lnTo>
                                      <a:pt x="162" y="132"/>
                                    </a:lnTo>
                                    <a:lnTo>
                                      <a:pt x="164" y="108"/>
                                    </a:lnTo>
                                    <a:lnTo>
                                      <a:pt x="162" y="88"/>
                                    </a:lnTo>
                                    <a:lnTo>
                                      <a:pt x="156" y="68"/>
                                    </a:lnTo>
                                    <a:lnTo>
                                      <a:pt x="147" y="51"/>
                                    </a:lnTo>
                                    <a:lnTo>
                                      <a:pt x="134" y="36"/>
                                    </a:lnTo>
                                    <a:lnTo>
                                      <a:pt x="118" y="27"/>
                                    </a:lnTo>
                                    <a:lnTo>
                                      <a:pt x="97" y="24"/>
                                    </a:lnTo>
                                    <a:close/>
                                    <a:moveTo>
                                      <a:pt x="97" y="0"/>
                                    </a:moveTo>
                                    <a:lnTo>
                                      <a:pt x="125" y="5"/>
                                    </a:lnTo>
                                    <a:lnTo>
                                      <a:pt x="147" y="15"/>
                                    </a:lnTo>
                                    <a:lnTo>
                                      <a:pt x="167" y="31"/>
                                    </a:lnTo>
                                    <a:lnTo>
                                      <a:pt x="181" y="52"/>
                                    </a:lnTo>
                                    <a:lnTo>
                                      <a:pt x="190" y="79"/>
                                    </a:lnTo>
                                    <a:lnTo>
                                      <a:pt x="193" y="108"/>
                                    </a:lnTo>
                                    <a:lnTo>
                                      <a:pt x="190" y="136"/>
                                    </a:lnTo>
                                    <a:lnTo>
                                      <a:pt x="183" y="161"/>
                                    </a:lnTo>
                                    <a:lnTo>
                                      <a:pt x="171" y="182"/>
                                    </a:lnTo>
                                    <a:lnTo>
                                      <a:pt x="156" y="197"/>
                                    </a:lnTo>
                                    <a:lnTo>
                                      <a:pt x="139" y="209"/>
                                    </a:lnTo>
                                    <a:lnTo>
                                      <a:pt x="118" y="216"/>
                                    </a:lnTo>
                                    <a:lnTo>
                                      <a:pt x="96" y="219"/>
                                    </a:lnTo>
                                    <a:lnTo>
                                      <a:pt x="94" y="219"/>
                                    </a:lnTo>
                                    <a:lnTo>
                                      <a:pt x="69" y="215"/>
                                    </a:lnTo>
                                    <a:lnTo>
                                      <a:pt x="46" y="204"/>
                                    </a:lnTo>
                                    <a:lnTo>
                                      <a:pt x="27" y="189"/>
                                    </a:lnTo>
                                    <a:lnTo>
                                      <a:pt x="13" y="167"/>
                                    </a:lnTo>
                                    <a:lnTo>
                                      <a:pt x="4" y="142"/>
                                    </a:lnTo>
                                    <a:lnTo>
                                      <a:pt x="0" y="111"/>
                                    </a:lnTo>
                                    <a:lnTo>
                                      <a:pt x="4"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5" name="Freeform 22"/>
                            <wps:cNvSpPr>
                              <a:spLocks/>
                            </wps:cNvSpPr>
                            <wps:spPr bwMode="auto">
                              <a:xfrm>
                                <a:off x="833755" y="389255"/>
                                <a:ext cx="49530" cy="66675"/>
                              </a:xfrm>
                              <a:custGeom>
                                <a:avLst/>
                                <a:gdLst>
                                  <a:gd name="T0" fmla="*/ 0 w 158"/>
                                  <a:gd name="T1" fmla="*/ 0 h 210"/>
                                  <a:gd name="T2" fmla="*/ 30 w 158"/>
                                  <a:gd name="T3" fmla="*/ 0 h 210"/>
                                  <a:gd name="T4" fmla="*/ 97 w 158"/>
                                  <a:gd name="T5" fmla="*/ 106 h 210"/>
                                  <a:gd name="T6" fmla="*/ 118 w 158"/>
                                  <a:gd name="T7" fmla="*/ 142 h 210"/>
                                  <a:gd name="T8" fmla="*/ 134 w 158"/>
                                  <a:gd name="T9" fmla="*/ 174 h 210"/>
                                  <a:gd name="T10" fmla="*/ 136 w 158"/>
                                  <a:gd name="T11" fmla="*/ 174 h 210"/>
                                  <a:gd name="T12" fmla="*/ 133 w 158"/>
                                  <a:gd name="T13" fmla="*/ 133 h 210"/>
                                  <a:gd name="T14" fmla="*/ 133 w 158"/>
                                  <a:gd name="T15" fmla="*/ 88 h 210"/>
                                  <a:gd name="T16" fmla="*/ 133 w 158"/>
                                  <a:gd name="T17" fmla="*/ 0 h 210"/>
                                  <a:gd name="T18" fmla="*/ 158 w 158"/>
                                  <a:gd name="T19" fmla="*/ 0 h 210"/>
                                  <a:gd name="T20" fmla="*/ 158 w 158"/>
                                  <a:gd name="T21" fmla="*/ 210 h 210"/>
                                  <a:gd name="T22" fmla="*/ 130 w 158"/>
                                  <a:gd name="T23" fmla="*/ 210 h 210"/>
                                  <a:gd name="T24" fmla="*/ 63 w 158"/>
                                  <a:gd name="T25" fmla="*/ 103 h 210"/>
                                  <a:gd name="T26" fmla="*/ 43 w 158"/>
                                  <a:gd name="T27" fmla="*/ 68 h 210"/>
                                  <a:gd name="T28" fmla="*/ 25 w 158"/>
                                  <a:gd name="T29" fmla="*/ 32 h 210"/>
                                  <a:gd name="T30" fmla="*/ 24 w 158"/>
                                  <a:gd name="T31" fmla="*/ 34 h 210"/>
                                  <a:gd name="T32" fmla="*/ 25 w 158"/>
                                  <a:gd name="T33" fmla="*/ 60 h 210"/>
                                  <a:gd name="T34" fmla="*/ 25 w 158"/>
                                  <a:gd name="T35" fmla="*/ 88 h 210"/>
                                  <a:gd name="T36" fmla="*/ 25 w 158"/>
                                  <a:gd name="T37" fmla="*/ 119 h 210"/>
                                  <a:gd name="T38" fmla="*/ 25 w 158"/>
                                  <a:gd name="T39" fmla="*/ 210 h 210"/>
                                  <a:gd name="T40" fmla="*/ 0 w 158"/>
                                  <a:gd name="T41" fmla="*/ 210 h 210"/>
                                  <a:gd name="T42" fmla="*/ 0 w 158"/>
                                  <a:gd name="T43"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58" h="210">
                                    <a:moveTo>
                                      <a:pt x="0" y="0"/>
                                    </a:moveTo>
                                    <a:lnTo>
                                      <a:pt x="30" y="0"/>
                                    </a:lnTo>
                                    <a:lnTo>
                                      <a:pt x="97" y="106"/>
                                    </a:lnTo>
                                    <a:lnTo>
                                      <a:pt x="118" y="142"/>
                                    </a:lnTo>
                                    <a:lnTo>
                                      <a:pt x="134" y="174"/>
                                    </a:lnTo>
                                    <a:lnTo>
                                      <a:pt x="136" y="174"/>
                                    </a:lnTo>
                                    <a:lnTo>
                                      <a:pt x="133" y="133"/>
                                    </a:lnTo>
                                    <a:lnTo>
                                      <a:pt x="133" y="88"/>
                                    </a:lnTo>
                                    <a:lnTo>
                                      <a:pt x="133" y="0"/>
                                    </a:lnTo>
                                    <a:lnTo>
                                      <a:pt x="158" y="0"/>
                                    </a:lnTo>
                                    <a:lnTo>
                                      <a:pt x="158" y="210"/>
                                    </a:lnTo>
                                    <a:lnTo>
                                      <a:pt x="130" y="210"/>
                                    </a:lnTo>
                                    <a:lnTo>
                                      <a:pt x="63" y="103"/>
                                    </a:lnTo>
                                    <a:lnTo>
                                      <a:pt x="43" y="68"/>
                                    </a:lnTo>
                                    <a:lnTo>
                                      <a:pt x="25" y="32"/>
                                    </a:lnTo>
                                    <a:lnTo>
                                      <a:pt x="24" y="34"/>
                                    </a:lnTo>
                                    <a:lnTo>
                                      <a:pt x="25" y="60"/>
                                    </a:lnTo>
                                    <a:lnTo>
                                      <a:pt x="25" y="88"/>
                                    </a:lnTo>
                                    <a:lnTo>
                                      <a:pt x="25" y="119"/>
                                    </a:lnTo>
                                    <a:lnTo>
                                      <a:pt x="25"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6" name="Freeform 23"/>
                            <wps:cNvSpPr>
                              <a:spLocks noEditPoints="1"/>
                            </wps:cNvSpPr>
                            <wps:spPr bwMode="auto">
                              <a:xfrm>
                                <a:off x="905510" y="388620"/>
                                <a:ext cx="55245" cy="67945"/>
                              </a:xfrm>
                              <a:custGeom>
                                <a:avLst/>
                                <a:gdLst>
                                  <a:gd name="T0" fmla="*/ 61 w 174"/>
                                  <a:gd name="T1" fmla="*/ 21 h 215"/>
                                  <a:gd name="T2" fmla="*/ 41 w 174"/>
                                  <a:gd name="T3" fmla="*/ 23 h 215"/>
                                  <a:gd name="T4" fmla="*/ 28 w 174"/>
                                  <a:gd name="T5" fmla="*/ 24 h 215"/>
                                  <a:gd name="T6" fmla="*/ 28 w 174"/>
                                  <a:gd name="T7" fmla="*/ 191 h 215"/>
                                  <a:gd name="T8" fmla="*/ 40 w 174"/>
                                  <a:gd name="T9" fmla="*/ 192 h 215"/>
                                  <a:gd name="T10" fmla="*/ 56 w 174"/>
                                  <a:gd name="T11" fmla="*/ 192 h 215"/>
                                  <a:gd name="T12" fmla="*/ 83 w 174"/>
                                  <a:gd name="T13" fmla="*/ 189 h 215"/>
                                  <a:gd name="T14" fmla="*/ 105 w 174"/>
                                  <a:gd name="T15" fmla="*/ 182 h 215"/>
                                  <a:gd name="T16" fmla="*/ 122 w 174"/>
                                  <a:gd name="T17" fmla="*/ 169 h 215"/>
                                  <a:gd name="T18" fmla="*/ 134 w 174"/>
                                  <a:gd name="T19" fmla="*/ 151 h 215"/>
                                  <a:gd name="T20" fmla="*/ 143 w 174"/>
                                  <a:gd name="T21" fmla="*/ 129 h 215"/>
                                  <a:gd name="T22" fmla="*/ 145 w 174"/>
                                  <a:gd name="T23" fmla="*/ 102 h 215"/>
                                  <a:gd name="T24" fmla="*/ 143 w 174"/>
                                  <a:gd name="T25" fmla="*/ 79 h 215"/>
                                  <a:gd name="T26" fmla="*/ 136 w 174"/>
                                  <a:gd name="T27" fmla="*/ 59 h 215"/>
                                  <a:gd name="T28" fmla="*/ 124 w 174"/>
                                  <a:gd name="T29" fmla="*/ 43 h 215"/>
                                  <a:gd name="T30" fmla="*/ 108 w 174"/>
                                  <a:gd name="T31" fmla="*/ 31 h 215"/>
                                  <a:gd name="T32" fmla="*/ 86 w 174"/>
                                  <a:gd name="T33" fmla="*/ 24 h 215"/>
                                  <a:gd name="T34" fmla="*/ 61 w 174"/>
                                  <a:gd name="T35" fmla="*/ 21 h 215"/>
                                  <a:gd name="T36" fmla="*/ 59 w 174"/>
                                  <a:gd name="T37" fmla="*/ 0 h 215"/>
                                  <a:gd name="T38" fmla="*/ 86 w 174"/>
                                  <a:gd name="T39" fmla="*/ 2 h 215"/>
                                  <a:gd name="T40" fmla="*/ 109 w 174"/>
                                  <a:gd name="T41" fmla="*/ 6 h 215"/>
                                  <a:gd name="T42" fmla="*/ 128 w 174"/>
                                  <a:gd name="T43" fmla="*/ 15 h 215"/>
                                  <a:gd name="T44" fmla="*/ 145 w 174"/>
                                  <a:gd name="T45" fmla="*/ 25 h 215"/>
                                  <a:gd name="T46" fmla="*/ 156 w 174"/>
                                  <a:gd name="T47" fmla="*/ 40 h 215"/>
                                  <a:gd name="T48" fmla="*/ 167 w 174"/>
                                  <a:gd name="T49" fmla="*/ 58 h 215"/>
                                  <a:gd name="T50" fmla="*/ 171 w 174"/>
                                  <a:gd name="T51" fmla="*/ 79 h 215"/>
                                  <a:gd name="T52" fmla="*/ 174 w 174"/>
                                  <a:gd name="T53" fmla="*/ 102 h 215"/>
                                  <a:gd name="T54" fmla="*/ 170 w 174"/>
                                  <a:gd name="T55" fmla="*/ 133 h 215"/>
                                  <a:gd name="T56" fmla="*/ 159 w 174"/>
                                  <a:gd name="T57" fmla="*/ 161 h 215"/>
                                  <a:gd name="T58" fmla="*/ 143 w 174"/>
                                  <a:gd name="T59" fmla="*/ 184 h 215"/>
                                  <a:gd name="T60" fmla="*/ 127 w 174"/>
                                  <a:gd name="T61" fmla="*/ 197 h 215"/>
                                  <a:gd name="T62" fmla="*/ 105 w 174"/>
                                  <a:gd name="T63" fmla="*/ 206 h 215"/>
                                  <a:gd name="T64" fmla="*/ 80 w 174"/>
                                  <a:gd name="T65" fmla="*/ 212 h 215"/>
                                  <a:gd name="T66" fmla="*/ 50 w 174"/>
                                  <a:gd name="T67" fmla="*/ 215 h 215"/>
                                  <a:gd name="T68" fmla="*/ 24 w 174"/>
                                  <a:gd name="T69" fmla="*/ 213 h 215"/>
                                  <a:gd name="T70" fmla="*/ 0 w 174"/>
                                  <a:gd name="T71" fmla="*/ 212 h 215"/>
                                  <a:gd name="T72" fmla="*/ 0 w 174"/>
                                  <a:gd name="T73" fmla="*/ 5 h 215"/>
                                  <a:gd name="T74" fmla="*/ 28 w 174"/>
                                  <a:gd name="T75" fmla="*/ 2 h 215"/>
                                  <a:gd name="T76" fmla="*/ 59 w 174"/>
                                  <a:gd name="T77"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4" h="215">
                                    <a:moveTo>
                                      <a:pt x="61" y="21"/>
                                    </a:moveTo>
                                    <a:lnTo>
                                      <a:pt x="41" y="23"/>
                                    </a:lnTo>
                                    <a:lnTo>
                                      <a:pt x="28" y="24"/>
                                    </a:lnTo>
                                    <a:lnTo>
                                      <a:pt x="28" y="191"/>
                                    </a:lnTo>
                                    <a:lnTo>
                                      <a:pt x="40" y="192"/>
                                    </a:lnTo>
                                    <a:lnTo>
                                      <a:pt x="56" y="192"/>
                                    </a:lnTo>
                                    <a:lnTo>
                                      <a:pt x="83" y="189"/>
                                    </a:lnTo>
                                    <a:lnTo>
                                      <a:pt x="105" y="182"/>
                                    </a:lnTo>
                                    <a:lnTo>
                                      <a:pt x="122" y="169"/>
                                    </a:lnTo>
                                    <a:lnTo>
                                      <a:pt x="134" y="151"/>
                                    </a:lnTo>
                                    <a:lnTo>
                                      <a:pt x="143" y="129"/>
                                    </a:lnTo>
                                    <a:lnTo>
                                      <a:pt x="145" y="102"/>
                                    </a:lnTo>
                                    <a:lnTo>
                                      <a:pt x="143" y="79"/>
                                    </a:lnTo>
                                    <a:lnTo>
                                      <a:pt x="136" y="59"/>
                                    </a:lnTo>
                                    <a:lnTo>
                                      <a:pt x="124" y="43"/>
                                    </a:lnTo>
                                    <a:lnTo>
                                      <a:pt x="108" y="31"/>
                                    </a:lnTo>
                                    <a:lnTo>
                                      <a:pt x="86" y="24"/>
                                    </a:lnTo>
                                    <a:lnTo>
                                      <a:pt x="61" y="21"/>
                                    </a:lnTo>
                                    <a:close/>
                                    <a:moveTo>
                                      <a:pt x="59" y="0"/>
                                    </a:moveTo>
                                    <a:lnTo>
                                      <a:pt x="86" y="2"/>
                                    </a:lnTo>
                                    <a:lnTo>
                                      <a:pt x="109" y="6"/>
                                    </a:lnTo>
                                    <a:lnTo>
                                      <a:pt x="128" y="15"/>
                                    </a:lnTo>
                                    <a:lnTo>
                                      <a:pt x="145" y="25"/>
                                    </a:lnTo>
                                    <a:lnTo>
                                      <a:pt x="156" y="40"/>
                                    </a:lnTo>
                                    <a:lnTo>
                                      <a:pt x="167" y="58"/>
                                    </a:lnTo>
                                    <a:lnTo>
                                      <a:pt x="171" y="79"/>
                                    </a:lnTo>
                                    <a:lnTo>
                                      <a:pt x="174" y="102"/>
                                    </a:lnTo>
                                    <a:lnTo>
                                      <a:pt x="170" y="133"/>
                                    </a:lnTo>
                                    <a:lnTo>
                                      <a:pt x="159" y="161"/>
                                    </a:lnTo>
                                    <a:lnTo>
                                      <a:pt x="143" y="184"/>
                                    </a:lnTo>
                                    <a:lnTo>
                                      <a:pt x="127" y="197"/>
                                    </a:lnTo>
                                    <a:lnTo>
                                      <a:pt x="105" y="206"/>
                                    </a:lnTo>
                                    <a:lnTo>
                                      <a:pt x="80" y="212"/>
                                    </a:lnTo>
                                    <a:lnTo>
                                      <a:pt x="50" y="215"/>
                                    </a:lnTo>
                                    <a:lnTo>
                                      <a:pt x="24" y="213"/>
                                    </a:lnTo>
                                    <a:lnTo>
                                      <a:pt x="0" y="212"/>
                                    </a:lnTo>
                                    <a:lnTo>
                                      <a:pt x="0" y="5"/>
                                    </a:lnTo>
                                    <a:lnTo>
                                      <a:pt x="28" y="2"/>
                                    </a:lnTo>
                                    <a:lnTo>
                                      <a:pt x="5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7" name="Freeform 24"/>
                            <wps:cNvSpPr>
                              <a:spLocks/>
                            </wps:cNvSpPr>
                            <wps:spPr bwMode="auto">
                              <a:xfrm>
                                <a:off x="979170" y="389255"/>
                                <a:ext cx="48895" cy="67945"/>
                              </a:xfrm>
                              <a:custGeom>
                                <a:avLst/>
                                <a:gdLst>
                                  <a:gd name="T0" fmla="*/ 0 w 155"/>
                                  <a:gd name="T1" fmla="*/ 0 h 214"/>
                                  <a:gd name="T2" fmla="*/ 27 w 155"/>
                                  <a:gd name="T3" fmla="*/ 0 h 214"/>
                                  <a:gd name="T4" fmla="*/ 27 w 155"/>
                                  <a:gd name="T5" fmla="*/ 124 h 214"/>
                                  <a:gd name="T6" fmla="*/ 30 w 155"/>
                                  <a:gd name="T7" fmla="*/ 149 h 214"/>
                                  <a:gd name="T8" fmla="*/ 36 w 155"/>
                                  <a:gd name="T9" fmla="*/ 168 h 214"/>
                                  <a:gd name="T10" fmla="*/ 46 w 155"/>
                                  <a:gd name="T11" fmla="*/ 182 h 214"/>
                                  <a:gd name="T12" fmla="*/ 61 w 155"/>
                                  <a:gd name="T13" fmla="*/ 189 h 214"/>
                                  <a:gd name="T14" fmla="*/ 76 w 155"/>
                                  <a:gd name="T15" fmla="*/ 192 h 214"/>
                                  <a:gd name="T16" fmla="*/ 93 w 155"/>
                                  <a:gd name="T17" fmla="*/ 189 h 214"/>
                                  <a:gd name="T18" fmla="*/ 108 w 155"/>
                                  <a:gd name="T19" fmla="*/ 182 h 214"/>
                                  <a:gd name="T20" fmla="*/ 118 w 155"/>
                                  <a:gd name="T21" fmla="*/ 168 h 214"/>
                                  <a:gd name="T22" fmla="*/ 124 w 155"/>
                                  <a:gd name="T23" fmla="*/ 149 h 214"/>
                                  <a:gd name="T24" fmla="*/ 127 w 155"/>
                                  <a:gd name="T25" fmla="*/ 124 h 214"/>
                                  <a:gd name="T26" fmla="*/ 127 w 155"/>
                                  <a:gd name="T27" fmla="*/ 0 h 214"/>
                                  <a:gd name="T28" fmla="*/ 155 w 155"/>
                                  <a:gd name="T29" fmla="*/ 0 h 214"/>
                                  <a:gd name="T30" fmla="*/ 155 w 155"/>
                                  <a:gd name="T31" fmla="*/ 122 h 214"/>
                                  <a:gd name="T32" fmla="*/ 152 w 155"/>
                                  <a:gd name="T33" fmla="*/ 148 h 214"/>
                                  <a:gd name="T34" fmla="*/ 146 w 155"/>
                                  <a:gd name="T35" fmla="*/ 168 h 214"/>
                                  <a:gd name="T36" fmla="*/ 138 w 155"/>
                                  <a:gd name="T37" fmla="*/ 186 h 214"/>
                                  <a:gd name="T38" fmla="*/ 126 w 155"/>
                                  <a:gd name="T39" fmla="*/ 198 h 214"/>
                                  <a:gd name="T40" fmla="*/ 111 w 155"/>
                                  <a:gd name="T41" fmla="*/ 207 h 214"/>
                                  <a:gd name="T42" fmla="*/ 93 w 155"/>
                                  <a:gd name="T43" fmla="*/ 213 h 214"/>
                                  <a:gd name="T44" fmla="*/ 76 w 155"/>
                                  <a:gd name="T45" fmla="*/ 214 h 214"/>
                                  <a:gd name="T46" fmla="*/ 58 w 155"/>
                                  <a:gd name="T47" fmla="*/ 213 h 214"/>
                                  <a:gd name="T48" fmla="*/ 42 w 155"/>
                                  <a:gd name="T49" fmla="*/ 207 h 214"/>
                                  <a:gd name="T50" fmla="*/ 27 w 155"/>
                                  <a:gd name="T51" fmla="*/ 199 h 214"/>
                                  <a:gd name="T52" fmla="*/ 15 w 155"/>
                                  <a:gd name="T53" fmla="*/ 186 h 214"/>
                                  <a:gd name="T54" fmla="*/ 8 w 155"/>
                                  <a:gd name="T55" fmla="*/ 170 h 214"/>
                                  <a:gd name="T56" fmla="*/ 2 w 155"/>
                                  <a:gd name="T57" fmla="*/ 149 h 214"/>
                                  <a:gd name="T58" fmla="*/ 0 w 155"/>
                                  <a:gd name="T59" fmla="*/ 124 h 214"/>
                                  <a:gd name="T60" fmla="*/ 0 w 155"/>
                                  <a:gd name="T61"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5" h="214">
                                    <a:moveTo>
                                      <a:pt x="0" y="0"/>
                                    </a:moveTo>
                                    <a:lnTo>
                                      <a:pt x="27" y="0"/>
                                    </a:lnTo>
                                    <a:lnTo>
                                      <a:pt x="27" y="124"/>
                                    </a:lnTo>
                                    <a:lnTo>
                                      <a:pt x="30" y="149"/>
                                    </a:lnTo>
                                    <a:lnTo>
                                      <a:pt x="36" y="168"/>
                                    </a:lnTo>
                                    <a:lnTo>
                                      <a:pt x="46" y="182"/>
                                    </a:lnTo>
                                    <a:lnTo>
                                      <a:pt x="61" y="189"/>
                                    </a:lnTo>
                                    <a:lnTo>
                                      <a:pt x="76" y="192"/>
                                    </a:lnTo>
                                    <a:lnTo>
                                      <a:pt x="93" y="189"/>
                                    </a:lnTo>
                                    <a:lnTo>
                                      <a:pt x="108" y="182"/>
                                    </a:lnTo>
                                    <a:lnTo>
                                      <a:pt x="118" y="168"/>
                                    </a:lnTo>
                                    <a:lnTo>
                                      <a:pt x="124" y="149"/>
                                    </a:lnTo>
                                    <a:lnTo>
                                      <a:pt x="127" y="124"/>
                                    </a:lnTo>
                                    <a:lnTo>
                                      <a:pt x="127" y="0"/>
                                    </a:lnTo>
                                    <a:lnTo>
                                      <a:pt x="155" y="0"/>
                                    </a:lnTo>
                                    <a:lnTo>
                                      <a:pt x="155" y="122"/>
                                    </a:lnTo>
                                    <a:lnTo>
                                      <a:pt x="152" y="148"/>
                                    </a:lnTo>
                                    <a:lnTo>
                                      <a:pt x="146" y="168"/>
                                    </a:lnTo>
                                    <a:lnTo>
                                      <a:pt x="138" y="186"/>
                                    </a:lnTo>
                                    <a:lnTo>
                                      <a:pt x="126" y="198"/>
                                    </a:lnTo>
                                    <a:lnTo>
                                      <a:pt x="111" y="207"/>
                                    </a:lnTo>
                                    <a:lnTo>
                                      <a:pt x="93" y="213"/>
                                    </a:lnTo>
                                    <a:lnTo>
                                      <a:pt x="76" y="214"/>
                                    </a:lnTo>
                                    <a:lnTo>
                                      <a:pt x="58" y="213"/>
                                    </a:lnTo>
                                    <a:lnTo>
                                      <a:pt x="42" y="207"/>
                                    </a:lnTo>
                                    <a:lnTo>
                                      <a:pt x="27" y="199"/>
                                    </a:lnTo>
                                    <a:lnTo>
                                      <a:pt x="15" y="186"/>
                                    </a:lnTo>
                                    <a:lnTo>
                                      <a:pt x="8" y="170"/>
                                    </a:lnTo>
                                    <a:lnTo>
                                      <a:pt x="2" y="149"/>
                                    </a:lnTo>
                                    <a:lnTo>
                                      <a:pt x="0" y="124"/>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8" name="Freeform 25"/>
                            <wps:cNvSpPr>
                              <a:spLocks/>
                            </wps:cNvSpPr>
                            <wps:spPr bwMode="auto">
                              <a:xfrm>
                                <a:off x="1044575" y="387985"/>
                                <a:ext cx="50800" cy="69215"/>
                              </a:xfrm>
                              <a:custGeom>
                                <a:avLst/>
                                <a:gdLst>
                                  <a:gd name="T0" fmla="*/ 110 w 160"/>
                                  <a:gd name="T1" fmla="*/ 0 h 219"/>
                                  <a:gd name="T2" fmla="*/ 132 w 160"/>
                                  <a:gd name="T3" fmla="*/ 3 h 219"/>
                                  <a:gd name="T4" fmla="*/ 149 w 160"/>
                                  <a:gd name="T5" fmla="*/ 6 h 219"/>
                                  <a:gd name="T6" fmla="*/ 160 w 160"/>
                                  <a:gd name="T7" fmla="*/ 11 h 219"/>
                                  <a:gd name="T8" fmla="*/ 153 w 160"/>
                                  <a:gd name="T9" fmla="*/ 33 h 219"/>
                                  <a:gd name="T10" fmla="*/ 134 w 160"/>
                                  <a:gd name="T11" fmla="*/ 27 h 219"/>
                                  <a:gd name="T12" fmla="*/ 110 w 160"/>
                                  <a:gd name="T13" fmla="*/ 24 h 219"/>
                                  <a:gd name="T14" fmla="*/ 88 w 160"/>
                                  <a:gd name="T15" fmla="*/ 27 h 219"/>
                                  <a:gd name="T16" fmla="*/ 68 w 160"/>
                                  <a:gd name="T17" fmla="*/ 34 h 219"/>
                                  <a:gd name="T18" fmla="*/ 51 w 160"/>
                                  <a:gd name="T19" fmla="*/ 46 h 219"/>
                                  <a:gd name="T20" fmla="*/ 40 w 160"/>
                                  <a:gd name="T21" fmla="*/ 64 h 219"/>
                                  <a:gd name="T22" fmla="*/ 32 w 160"/>
                                  <a:gd name="T23" fmla="*/ 85 h 219"/>
                                  <a:gd name="T24" fmla="*/ 29 w 160"/>
                                  <a:gd name="T25" fmla="*/ 111 h 219"/>
                                  <a:gd name="T26" fmla="*/ 31 w 160"/>
                                  <a:gd name="T27" fmla="*/ 135 h 219"/>
                                  <a:gd name="T28" fmla="*/ 38 w 160"/>
                                  <a:gd name="T29" fmla="*/ 155 h 219"/>
                                  <a:gd name="T30" fmla="*/ 50 w 160"/>
                                  <a:gd name="T31" fmla="*/ 173 h 219"/>
                                  <a:gd name="T32" fmla="*/ 66 w 160"/>
                                  <a:gd name="T33" fmla="*/ 185 h 219"/>
                                  <a:gd name="T34" fmla="*/ 85 w 160"/>
                                  <a:gd name="T35" fmla="*/ 192 h 219"/>
                                  <a:gd name="T36" fmla="*/ 109 w 160"/>
                                  <a:gd name="T37" fmla="*/ 195 h 219"/>
                                  <a:gd name="T38" fmla="*/ 134 w 160"/>
                                  <a:gd name="T39" fmla="*/ 192 h 219"/>
                                  <a:gd name="T40" fmla="*/ 153 w 160"/>
                                  <a:gd name="T41" fmla="*/ 187 h 219"/>
                                  <a:gd name="T42" fmla="*/ 159 w 160"/>
                                  <a:gd name="T43" fmla="*/ 209 h 219"/>
                                  <a:gd name="T44" fmla="*/ 146 w 160"/>
                                  <a:gd name="T45" fmla="*/ 213 h 219"/>
                                  <a:gd name="T46" fmla="*/ 127 w 160"/>
                                  <a:gd name="T47" fmla="*/ 218 h 219"/>
                                  <a:gd name="T48" fmla="*/ 103 w 160"/>
                                  <a:gd name="T49" fmla="*/ 219 h 219"/>
                                  <a:gd name="T50" fmla="*/ 79 w 160"/>
                                  <a:gd name="T51" fmla="*/ 216 h 219"/>
                                  <a:gd name="T52" fmla="*/ 57 w 160"/>
                                  <a:gd name="T53" fmla="*/ 210 h 219"/>
                                  <a:gd name="T54" fmla="*/ 38 w 160"/>
                                  <a:gd name="T55" fmla="*/ 198 h 219"/>
                                  <a:gd name="T56" fmla="*/ 22 w 160"/>
                                  <a:gd name="T57" fmla="*/ 184 h 219"/>
                                  <a:gd name="T58" fmla="*/ 10 w 160"/>
                                  <a:gd name="T59" fmla="*/ 163 h 219"/>
                                  <a:gd name="T60" fmla="*/ 3 w 160"/>
                                  <a:gd name="T61" fmla="*/ 139 h 219"/>
                                  <a:gd name="T62" fmla="*/ 0 w 160"/>
                                  <a:gd name="T63" fmla="*/ 111 h 219"/>
                                  <a:gd name="T64" fmla="*/ 4 w 160"/>
                                  <a:gd name="T65" fmla="*/ 80 h 219"/>
                                  <a:gd name="T66" fmla="*/ 15 w 160"/>
                                  <a:gd name="T67" fmla="*/ 54 h 219"/>
                                  <a:gd name="T68" fmla="*/ 31 w 160"/>
                                  <a:gd name="T69" fmla="*/ 31 h 219"/>
                                  <a:gd name="T70" fmla="*/ 53 w 160"/>
                                  <a:gd name="T71" fmla="*/ 15 h 219"/>
                                  <a:gd name="T72" fmla="*/ 79 w 160"/>
                                  <a:gd name="T73" fmla="*/ 5 h 219"/>
                                  <a:gd name="T74" fmla="*/ 110 w 160"/>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219">
                                    <a:moveTo>
                                      <a:pt x="110" y="0"/>
                                    </a:moveTo>
                                    <a:lnTo>
                                      <a:pt x="132" y="3"/>
                                    </a:lnTo>
                                    <a:lnTo>
                                      <a:pt x="149" y="6"/>
                                    </a:lnTo>
                                    <a:lnTo>
                                      <a:pt x="160" y="11"/>
                                    </a:lnTo>
                                    <a:lnTo>
                                      <a:pt x="153" y="33"/>
                                    </a:lnTo>
                                    <a:lnTo>
                                      <a:pt x="134" y="27"/>
                                    </a:lnTo>
                                    <a:lnTo>
                                      <a:pt x="110" y="24"/>
                                    </a:lnTo>
                                    <a:lnTo>
                                      <a:pt x="88" y="27"/>
                                    </a:lnTo>
                                    <a:lnTo>
                                      <a:pt x="68" y="34"/>
                                    </a:lnTo>
                                    <a:lnTo>
                                      <a:pt x="51" y="46"/>
                                    </a:lnTo>
                                    <a:lnTo>
                                      <a:pt x="40" y="64"/>
                                    </a:lnTo>
                                    <a:lnTo>
                                      <a:pt x="32" y="85"/>
                                    </a:lnTo>
                                    <a:lnTo>
                                      <a:pt x="29" y="111"/>
                                    </a:lnTo>
                                    <a:lnTo>
                                      <a:pt x="31" y="135"/>
                                    </a:lnTo>
                                    <a:lnTo>
                                      <a:pt x="38" y="155"/>
                                    </a:lnTo>
                                    <a:lnTo>
                                      <a:pt x="50" y="173"/>
                                    </a:lnTo>
                                    <a:lnTo>
                                      <a:pt x="66" y="185"/>
                                    </a:lnTo>
                                    <a:lnTo>
                                      <a:pt x="85" y="192"/>
                                    </a:lnTo>
                                    <a:lnTo>
                                      <a:pt x="109" y="195"/>
                                    </a:lnTo>
                                    <a:lnTo>
                                      <a:pt x="134" y="192"/>
                                    </a:lnTo>
                                    <a:lnTo>
                                      <a:pt x="153" y="187"/>
                                    </a:lnTo>
                                    <a:lnTo>
                                      <a:pt x="159" y="209"/>
                                    </a:lnTo>
                                    <a:lnTo>
                                      <a:pt x="146" y="213"/>
                                    </a:lnTo>
                                    <a:lnTo>
                                      <a:pt x="127" y="218"/>
                                    </a:lnTo>
                                    <a:lnTo>
                                      <a:pt x="103" y="219"/>
                                    </a:lnTo>
                                    <a:lnTo>
                                      <a:pt x="79" y="216"/>
                                    </a:lnTo>
                                    <a:lnTo>
                                      <a:pt x="57" y="210"/>
                                    </a:lnTo>
                                    <a:lnTo>
                                      <a:pt x="38" y="198"/>
                                    </a:lnTo>
                                    <a:lnTo>
                                      <a:pt x="22" y="184"/>
                                    </a:lnTo>
                                    <a:lnTo>
                                      <a:pt x="10" y="163"/>
                                    </a:lnTo>
                                    <a:lnTo>
                                      <a:pt x="3" y="139"/>
                                    </a:lnTo>
                                    <a:lnTo>
                                      <a:pt x="0" y="111"/>
                                    </a:lnTo>
                                    <a:lnTo>
                                      <a:pt x="4" y="80"/>
                                    </a:lnTo>
                                    <a:lnTo>
                                      <a:pt x="15" y="54"/>
                                    </a:lnTo>
                                    <a:lnTo>
                                      <a:pt x="31" y="31"/>
                                    </a:lnTo>
                                    <a:lnTo>
                                      <a:pt x="53" y="15"/>
                                    </a:lnTo>
                                    <a:lnTo>
                                      <a:pt x="79" y="5"/>
                                    </a:lnTo>
                                    <a:lnTo>
                                      <a:pt x="11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49" name="Freeform 26"/>
                            <wps:cNvSpPr>
                              <a:spLocks/>
                            </wps:cNvSpPr>
                            <wps:spPr bwMode="auto">
                              <a:xfrm>
                                <a:off x="1109980" y="389255"/>
                                <a:ext cx="48895" cy="66675"/>
                              </a:xfrm>
                              <a:custGeom>
                                <a:avLst/>
                                <a:gdLst>
                                  <a:gd name="T0" fmla="*/ 0 w 155"/>
                                  <a:gd name="T1" fmla="*/ 0 h 210"/>
                                  <a:gd name="T2" fmla="*/ 155 w 155"/>
                                  <a:gd name="T3" fmla="*/ 0 h 210"/>
                                  <a:gd name="T4" fmla="*/ 155 w 155"/>
                                  <a:gd name="T5" fmla="*/ 22 h 210"/>
                                  <a:gd name="T6" fmla="*/ 92 w 155"/>
                                  <a:gd name="T7" fmla="*/ 22 h 210"/>
                                  <a:gd name="T8" fmla="*/ 92 w 155"/>
                                  <a:gd name="T9" fmla="*/ 210 h 210"/>
                                  <a:gd name="T10" fmla="*/ 64 w 155"/>
                                  <a:gd name="T11" fmla="*/ 210 h 210"/>
                                  <a:gd name="T12" fmla="*/ 64 w 155"/>
                                  <a:gd name="T13" fmla="*/ 22 h 210"/>
                                  <a:gd name="T14" fmla="*/ 0 w 155"/>
                                  <a:gd name="T15" fmla="*/ 22 h 210"/>
                                  <a:gd name="T16" fmla="*/ 0 w 155"/>
                                  <a:gd name="T17"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5" h="210">
                                    <a:moveTo>
                                      <a:pt x="0" y="0"/>
                                    </a:moveTo>
                                    <a:lnTo>
                                      <a:pt x="155" y="0"/>
                                    </a:lnTo>
                                    <a:lnTo>
                                      <a:pt x="155" y="22"/>
                                    </a:lnTo>
                                    <a:lnTo>
                                      <a:pt x="92" y="22"/>
                                    </a:lnTo>
                                    <a:lnTo>
                                      <a:pt x="92" y="210"/>
                                    </a:lnTo>
                                    <a:lnTo>
                                      <a:pt x="64" y="210"/>
                                    </a:lnTo>
                                    <a:lnTo>
                                      <a:pt x="64" y="22"/>
                                    </a:lnTo>
                                    <a:lnTo>
                                      <a:pt x="0" y="22"/>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50" name="Freeform 27"/>
                            <wps:cNvSpPr>
                              <a:spLocks noEditPoints="1"/>
                            </wps:cNvSpPr>
                            <wps:spPr bwMode="auto">
                              <a:xfrm>
                                <a:off x="1167765" y="387985"/>
                                <a:ext cx="60960" cy="69215"/>
                              </a:xfrm>
                              <a:custGeom>
                                <a:avLst/>
                                <a:gdLst>
                                  <a:gd name="T0" fmla="*/ 96 w 192"/>
                                  <a:gd name="T1" fmla="*/ 24 h 219"/>
                                  <a:gd name="T2" fmla="*/ 75 w 192"/>
                                  <a:gd name="T3" fmla="*/ 27 h 219"/>
                                  <a:gd name="T4" fmla="*/ 59 w 192"/>
                                  <a:gd name="T5" fmla="*/ 36 h 219"/>
                                  <a:gd name="T6" fmla="*/ 46 w 192"/>
                                  <a:gd name="T7" fmla="*/ 51 h 219"/>
                                  <a:gd name="T8" fmla="*/ 35 w 192"/>
                                  <a:gd name="T9" fmla="*/ 68 h 219"/>
                                  <a:gd name="T10" fmla="*/ 29 w 192"/>
                                  <a:gd name="T11" fmla="*/ 89 h 219"/>
                                  <a:gd name="T12" fmla="*/ 28 w 192"/>
                                  <a:gd name="T13" fmla="*/ 111 h 219"/>
                                  <a:gd name="T14" fmla="*/ 31 w 192"/>
                                  <a:gd name="T15" fmla="*/ 133 h 219"/>
                                  <a:gd name="T16" fmla="*/ 35 w 192"/>
                                  <a:gd name="T17" fmla="*/ 153 h 219"/>
                                  <a:gd name="T18" fmla="*/ 46 w 192"/>
                                  <a:gd name="T19" fmla="*/ 170 h 219"/>
                                  <a:gd name="T20" fmla="*/ 59 w 192"/>
                                  <a:gd name="T21" fmla="*/ 184 h 219"/>
                                  <a:gd name="T22" fmla="*/ 75 w 192"/>
                                  <a:gd name="T23" fmla="*/ 192 h 219"/>
                                  <a:gd name="T24" fmla="*/ 96 w 192"/>
                                  <a:gd name="T25" fmla="*/ 197 h 219"/>
                                  <a:gd name="T26" fmla="*/ 96 w 192"/>
                                  <a:gd name="T27" fmla="*/ 197 h 219"/>
                                  <a:gd name="T28" fmla="*/ 115 w 192"/>
                                  <a:gd name="T29" fmla="*/ 194 h 219"/>
                                  <a:gd name="T30" fmla="*/ 133 w 192"/>
                                  <a:gd name="T31" fmla="*/ 184 h 219"/>
                                  <a:gd name="T32" fmla="*/ 146 w 192"/>
                                  <a:gd name="T33" fmla="*/ 170 h 219"/>
                                  <a:gd name="T34" fmla="*/ 155 w 192"/>
                                  <a:gd name="T35" fmla="*/ 153 h 219"/>
                                  <a:gd name="T36" fmla="*/ 161 w 192"/>
                                  <a:gd name="T37" fmla="*/ 132 h 219"/>
                                  <a:gd name="T38" fmla="*/ 162 w 192"/>
                                  <a:gd name="T39" fmla="*/ 108 h 219"/>
                                  <a:gd name="T40" fmla="*/ 161 w 192"/>
                                  <a:gd name="T41" fmla="*/ 88 h 219"/>
                                  <a:gd name="T42" fmla="*/ 156 w 192"/>
                                  <a:gd name="T43" fmla="*/ 68 h 219"/>
                                  <a:gd name="T44" fmla="*/ 146 w 192"/>
                                  <a:gd name="T45" fmla="*/ 51 h 219"/>
                                  <a:gd name="T46" fmla="*/ 133 w 192"/>
                                  <a:gd name="T47" fmla="*/ 36 h 219"/>
                                  <a:gd name="T48" fmla="*/ 116 w 192"/>
                                  <a:gd name="T49" fmla="*/ 27 h 219"/>
                                  <a:gd name="T50" fmla="*/ 96 w 192"/>
                                  <a:gd name="T51" fmla="*/ 24 h 219"/>
                                  <a:gd name="T52" fmla="*/ 97 w 192"/>
                                  <a:gd name="T53" fmla="*/ 0 h 219"/>
                                  <a:gd name="T54" fmla="*/ 124 w 192"/>
                                  <a:gd name="T55" fmla="*/ 5 h 219"/>
                                  <a:gd name="T56" fmla="*/ 147 w 192"/>
                                  <a:gd name="T57" fmla="*/ 15 h 219"/>
                                  <a:gd name="T58" fmla="*/ 167 w 192"/>
                                  <a:gd name="T59" fmla="*/ 31 h 219"/>
                                  <a:gd name="T60" fmla="*/ 180 w 192"/>
                                  <a:gd name="T61" fmla="*/ 52 h 219"/>
                                  <a:gd name="T62" fmla="*/ 189 w 192"/>
                                  <a:gd name="T63" fmla="*/ 79 h 219"/>
                                  <a:gd name="T64" fmla="*/ 192 w 192"/>
                                  <a:gd name="T65" fmla="*/ 108 h 219"/>
                                  <a:gd name="T66" fmla="*/ 189 w 192"/>
                                  <a:gd name="T67" fmla="*/ 136 h 219"/>
                                  <a:gd name="T68" fmla="*/ 181 w 192"/>
                                  <a:gd name="T69" fmla="*/ 161 h 219"/>
                                  <a:gd name="T70" fmla="*/ 171 w 192"/>
                                  <a:gd name="T71" fmla="*/ 182 h 219"/>
                                  <a:gd name="T72" fmla="*/ 155 w 192"/>
                                  <a:gd name="T73" fmla="*/ 197 h 219"/>
                                  <a:gd name="T74" fmla="*/ 137 w 192"/>
                                  <a:gd name="T75" fmla="*/ 209 h 219"/>
                                  <a:gd name="T76" fmla="*/ 116 w 192"/>
                                  <a:gd name="T77" fmla="*/ 216 h 219"/>
                                  <a:gd name="T78" fmla="*/ 94 w 192"/>
                                  <a:gd name="T79" fmla="*/ 219 h 219"/>
                                  <a:gd name="T80" fmla="*/ 94 w 192"/>
                                  <a:gd name="T81" fmla="*/ 219 h 219"/>
                                  <a:gd name="T82" fmla="*/ 68 w 192"/>
                                  <a:gd name="T83" fmla="*/ 215 h 219"/>
                                  <a:gd name="T84" fmla="*/ 46 w 192"/>
                                  <a:gd name="T85" fmla="*/ 204 h 219"/>
                                  <a:gd name="T86" fmla="*/ 26 w 192"/>
                                  <a:gd name="T87" fmla="*/ 189 h 219"/>
                                  <a:gd name="T88" fmla="*/ 12 w 192"/>
                                  <a:gd name="T89" fmla="*/ 167 h 219"/>
                                  <a:gd name="T90" fmla="*/ 3 w 192"/>
                                  <a:gd name="T91" fmla="*/ 142 h 219"/>
                                  <a:gd name="T92" fmla="*/ 0 w 192"/>
                                  <a:gd name="T93" fmla="*/ 111 h 219"/>
                                  <a:gd name="T94" fmla="*/ 3 w 192"/>
                                  <a:gd name="T95" fmla="*/ 80 h 219"/>
                                  <a:gd name="T96" fmla="*/ 13 w 192"/>
                                  <a:gd name="T97" fmla="*/ 54 h 219"/>
                                  <a:gd name="T98" fmla="*/ 28 w 192"/>
                                  <a:gd name="T99" fmla="*/ 31 h 219"/>
                                  <a:gd name="T100" fmla="*/ 47 w 192"/>
                                  <a:gd name="T101" fmla="*/ 15 h 219"/>
                                  <a:gd name="T102" fmla="*/ 71 w 192"/>
                                  <a:gd name="T103" fmla="*/ 5 h 219"/>
                                  <a:gd name="T104" fmla="*/ 97 w 192"/>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2" h="219">
                                    <a:moveTo>
                                      <a:pt x="96" y="24"/>
                                    </a:moveTo>
                                    <a:lnTo>
                                      <a:pt x="75" y="27"/>
                                    </a:lnTo>
                                    <a:lnTo>
                                      <a:pt x="59" y="36"/>
                                    </a:lnTo>
                                    <a:lnTo>
                                      <a:pt x="46" y="51"/>
                                    </a:lnTo>
                                    <a:lnTo>
                                      <a:pt x="35" y="68"/>
                                    </a:lnTo>
                                    <a:lnTo>
                                      <a:pt x="29" y="89"/>
                                    </a:lnTo>
                                    <a:lnTo>
                                      <a:pt x="28" y="111"/>
                                    </a:lnTo>
                                    <a:lnTo>
                                      <a:pt x="31" y="133"/>
                                    </a:lnTo>
                                    <a:lnTo>
                                      <a:pt x="35" y="153"/>
                                    </a:lnTo>
                                    <a:lnTo>
                                      <a:pt x="46" y="170"/>
                                    </a:lnTo>
                                    <a:lnTo>
                                      <a:pt x="59" y="184"/>
                                    </a:lnTo>
                                    <a:lnTo>
                                      <a:pt x="75" y="192"/>
                                    </a:lnTo>
                                    <a:lnTo>
                                      <a:pt x="96" y="197"/>
                                    </a:lnTo>
                                    <a:lnTo>
                                      <a:pt x="96" y="197"/>
                                    </a:lnTo>
                                    <a:lnTo>
                                      <a:pt x="115" y="194"/>
                                    </a:lnTo>
                                    <a:lnTo>
                                      <a:pt x="133" y="184"/>
                                    </a:lnTo>
                                    <a:lnTo>
                                      <a:pt x="146" y="170"/>
                                    </a:lnTo>
                                    <a:lnTo>
                                      <a:pt x="155" y="153"/>
                                    </a:lnTo>
                                    <a:lnTo>
                                      <a:pt x="161" y="132"/>
                                    </a:lnTo>
                                    <a:lnTo>
                                      <a:pt x="162" y="108"/>
                                    </a:lnTo>
                                    <a:lnTo>
                                      <a:pt x="161" y="88"/>
                                    </a:lnTo>
                                    <a:lnTo>
                                      <a:pt x="156" y="68"/>
                                    </a:lnTo>
                                    <a:lnTo>
                                      <a:pt x="146" y="51"/>
                                    </a:lnTo>
                                    <a:lnTo>
                                      <a:pt x="133" y="36"/>
                                    </a:lnTo>
                                    <a:lnTo>
                                      <a:pt x="116" y="27"/>
                                    </a:lnTo>
                                    <a:lnTo>
                                      <a:pt x="96" y="24"/>
                                    </a:lnTo>
                                    <a:close/>
                                    <a:moveTo>
                                      <a:pt x="97" y="0"/>
                                    </a:moveTo>
                                    <a:lnTo>
                                      <a:pt x="124" y="5"/>
                                    </a:lnTo>
                                    <a:lnTo>
                                      <a:pt x="147" y="15"/>
                                    </a:lnTo>
                                    <a:lnTo>
                                      <a:pt x="167" y="31"/>
                                    </a:lnTo>
                                    <a:lnTo>
                                      <a:pt x="180" y="52"/>
                                    </a:lnTo>
                                    <a:lnTo>
                                      <a:pt x="189" y="79"/>
                                    </a:lnTo>
                                    <a:lnTo>
                                      <a:pt x="192" y="108"/>
                                    </a:lnTo>
                                    <a:lnTo>
                                      <a:pt x="189" y="136"/>
                                    </a:lnTo>
                                    <a:lnTo>
                                      <a:pt x="181" y="161"/>
                                    </a:lnTo>
                                    <a:lnTo>
                                      <a:pt x="171" y="182"/>
                                    </a:lnTo>
                                    <a:lnTo>
                                      <a:pt x="155" y="197"/>
                                    </a:lnTo>
                                    <a:lnTo>
                                      <a:pt x="137" y="209"/>
                                    </a:lnTo>
                                    <a:lnTo>
                                      <a:pt x="116" y="216"/>
                                    </a:lnTo>
                                    <a:lnTo>
                                      <a:pt x="94" y="219"/>
                                    </a:lnTo>
                                    <a:lnTo>
                                      <a:pt x="94" y="219"/>
                                    </a:lnTo>
                                    <a:lnTo>
                                      <a:pt x="68" y="215"/>
                                    </a:lnTo>
                                    <a:lnTo>
                                      <a:pt x="46" y="204"/>
                                    </a:lnTo>
                                    <a:lnTo>
                                      <a:pt x="26" y="189"/>
                                    </a:lnTo>
                                    <a:lnTo>
                                      <a:pt x="12" y="167"/>
                                    </a:lnTo>
                                    <a:lnTo>
                                      <a:pt x="3" y="142"/>
                                    </a:lnTo>
                                    <a:lnTo>
                                      <a:pt x="0" y="111"/>
                                    </a:lnTo>
                                    <a:lnTo>
                                      <a:pt x="3"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51" name="Freeform 28"/>
                            <wps:cNvSpPr>
                              <a:spLocks noEditPoints="1"/>
                            </wps:cNvSpPr>
                            <wps:spPr bwMode="auto">
                              <a:xfrm>
                                <a:off x="1244600" y="388620"/>
                                <a:ext cx="43815" cy="67310"/>
                              </a:xfrm>
                              <a:custGeom>
                                <a:avLst/>
                                <a:gdLst>
                                  <a:gd name="T0" fmla="*/ 54 w 137"/>
                                  <a:gd name="T1" fmla="*/ 21 h 212"/>
                                  <a:gd name="T2" fmla="*/ 38 w 137"/>
                                  <a:gd name="T3" fmla="*/ 23 h 212"/>
                                  <a:gd name="T4" fmla="*/ 28 w 137"/>
                                  <a:gd name="T5" fmla="*/ 24 h 212"/>
                                  <a:gd name="T6" fmla="*/ 28 w 137"/>
                                  <a:gd name="T7" fmla="*/ 101 h 212"/>
                                  <a:gd name="T8" fmla="*/ 54 w 137"/>
                                  <a:gd name="T9" fmla="*/ 101 h 212"/>
                                  <a:gd name="T10" fmla="*/ 75 w 137"/>
                                  <a:gd name="T11" fmla="*/ 98 h 212"/>
                                  <a:gd name="T12" fmla="*/ 90 w 137"/>
                                  <a:gd name="T13" fmla="*/ 89 h 212"/>
                                  <a:gd name="T14" fmla="*/ 98 w 137"/>
                                  <a:gd name="T15" fmla="*/ 77 h 212"/>
                                  <a:gd name="T16" fmla="*/ 103 w 137"/>
                                  <a:gd name="T17" fmla="*/ 61 h 212"/>
                                  <a:gd name="T18" fmla="*/ 100 w 137"/>
                                  <a:gd name="T19" fmla="*/ 46 h 212"/>
                                  <a:gd name="T20" fmla="*/ 94 w 137"/>
                                  <a:gd name="T21" fmla="*/ 34 h 212"/>
                                  <a:gd name="T22" fmla="*/ 84 w 137"/>
                                  <a:gd name="T23" fmla="*/ 27 h 212"/>
                                  <a:gd name="T24" fmla="*/ 70 w 137"/>
                                  <a:gd name="T25" fmla="*/ 23 h 212"/>
                                  <a:gd name="T26" fmla="*/ 54 w 137"/>
                                  <a:gd name="T27" fmla="*/ 21 h 212"/>
                                  <a:gd name="T28" fmla="*/ 53 w 137"/>
                                  <a:gd name="T29" fmla="*/ 0 h 212"/>
                                  <a:gd name="T30" fmla="*/ 78 w 137"/>
                                  <a:gd name="T31" fmla="*/ 2 h 212"/>
                                  <a:gd name="T32" fmla="*/ 98 w 137"/>
                                  <a:gd name="T33" fmla="*/ 8 h 212"/>
                                  <a:gd name="T34" fmla="*/ 113 w 137"/>
                                  <a:gd name="T35" fmla="*/ 18 h 212"/>
                                  <a:gd name="T36" fmla="*/ 122 w 137"/>
                                  <a:gd name="T37" fmla="*/ 28 h 212"/>
                                  <a:gd name="T38" fmla="*/ 128 w 137"/>
                                  <a:gd name="T39" fmla="*/ 42 h 212"/>
                                  <a:gd name="T40" fmla="*/ 129 w 137"/>
                                  <a:gd name="T41" fmla="*/ 58 h 212"/>
                                  <a:gd name="T42" fmla="*/ 126 w 137"/>
                                  <a:gd name="T43" fmla="*/ 76 h 212"/>
                                  <a:gd name="T44" fmla="*/ 118 w 137"/>
                                  <a:gd name="T45" fmla="*/ 92 h 212"/>
                                  <a:gd name="T46" fmla="*/ 106 w 137"/>
                                  <a:gd name="T47" fmla="*/ 104 h 212"/>
                                  <a:gd name="T48" fmla="*/ 90 w 137"/>
                                  <a:gd name="T49" fmla="*/ 111 h 212"/>
                                  <a:gd name="T50" fmla="*/ 90 w 137"/>
                                  <a:gd name="T51" fmla="*/ 111 h 212"/>
                                  <a:gd name="T52" fmla="*/ 104 w 137"/>
                                  <a:gd name="T53" fmla="*/ 120 h 212"/>
                                  <a:gd name="T54" fmla="*/ 115 w 137"/>
                                  <a:gd name="T55" fmla="*/ 135 h 212"/>
                                  <a:gd name="T56" fmla="*/ 121 w 137"/>
                                  <a:gd name="T57" fmla="*/ 154 h 212"/>
                                  <a:gd name="T58" fmla="*/ 128 w 137"/>
                                  <a:gd name="T59" fmla="*/ 181 h 212"/>
                                  <a:gd name="T60" fmla="*/ 132 w 137"/>
                                  <a:gd name="T61" fmla="*/ 200 h 212"/>
                                  <a:gd name="T62" fmla="*/ 137 w 137"/>
                                  <a:gd name="T63" fmla="*/ 212 h 212"/>
                                  <a:gd name="T64" fmla="*/ 109 w 137"/>
                                  <a:gd name="T65" fmla="*/ 212 h 212"/>
                                  <a:gd name="T66" fmla="*/ 104 w 137"/>
                                  <a:gd name="T67" fmla="*/ 203 h 212"/>
                                  <a:gd name="T68" fmla="*/ 100 w 137"/>
                                  <a:gd name="T69" fmla="*/ 185 h 212"/>
                                  <a:gd name="T70" fmla="*/ 95 w 137"/>
                                  <a:gd name="T71" fmla="*/ 161 h 212"/>
                                  <a:gd name="T72" fmla="*/ 90 w 137"/>
                                  <a:gd name="T73" fmla="*/ 144 h 212"/>
                                  <a:gd name="T74" fmla="*/ 81 w 137"/>
                                  <a:gd name="T75" fmla="*/ 130 h 212"/>
                                  <a:gd name="T76" fmla="*/ 69 w 137"/>
                                  <a:gd name="T77" fmla="*/ 123 h 212"/>
                                  <a:gd name="T78" fmla="*/ 53 w 137"/>
                                  <a:gd name="T79" fmla="*/ 121 h 212"/>
                                  <a:gd name="T80" fmla="*/ 28 w 137"/>
                                  <a:gd name="T81" fmla="*/ 121 h 212"/>
                                  <a:gd name="T82" fmla="*/ 28 w 137"/>
                                  <a:gd name="T83" fmla="*/ 212 h 212"/>
                                  <a:gd name="T84" fmla="*/ 0 w 137"/>
                                  <a:gd name="T85" fmla="*/ 212 h 212"/>
                                  <a:gd name="T86" fmla="*/ 0 w 137"/>
                                  <a:gd name="T87" fmla="*/ 5 h 212"/>
                                  <a:gd name="T88" fmla="*/ 25 w 137"/>
                                  <a:gd name="T89" fmla="*/ 2 h 212"/>
                                  <a:gd name="T90" fmla="*/ 53 w 137"/>
                                  <a:gd name="T91"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7" h="212">
                                    <a:moveTo>
                                      <a:pt x="54" y="21"/>
                                    </a:moveTo>
                                    <a:lnTo>
                                      <a:pt x="38" y="23"/>
                                    </a:lnTo>
                                    <a:lnTo>
                                      <a:pt x="28" y="24"/>
                                    </a:lnTo>
                                    <a:lnTo>
                                      <a:pt x="28" y="101"/>
                                    </a:lnTo>
                                    <a:lnTo>
                                      <a:pt x="54" y="101"/>
                                    </a:lnTo>
                                    <a:lnTo>
                                      <a:pt x="75" y="98"/>
                                    </a:lnTo>
                                    <a:lnTo>
                                      <a:pt x="90" y="89"/>
                                    </a:lnTo>
                                    <a:lnTo>
                                      <a:pt x="98" y="77"/>
                                    </a:lnTo>
                                    <a:lnTo>
                                      <a:pt x="103" y="61"/>
                                    </a:lnTo>
                                    <a:lnTo>
                                      <a:pt x="100" y="46"/>
                                    </a:lnTo>
                                    <a:lnTo>
                                      <a:pt x="94" y="34"/>
                                    </a:lnTo>
                                    <a:lnTo>
                                      <a:pt x="84" y="27"/>
                                    </a:lnTo>
                                    <a:lnTo>
                                      <a:pt x="70" y="23"/>
                                    </a:lnTo>
                                    <a:lnTo>
                                      <a:pt x="54" y="21"/>
                                    </a:lnTo>
                                    <a:close/>
                                    <a:moveTo>
                                      <a:pt x="53" y="0"/>
                                    </a:moveTo>
                                    <a:lnTo>
                                      <a:pt x="78" y="2"/>
                                    </a:lnTo>
                                    <a:lnTo>
                                      <a:pt x="98" y="8"/>
                                    </a:lnTo>
                                    <a:lnTo>
                                      <a:pt x="113" y="18"/>
                                    </a:lnTo>
                                    <a:lnTo>
                                      <a:pt x="122" y="28"/>
                                    </a:lnTo>
                                    <a:lnTo>
                                      <a:pt x="128" y="42"/>
                                    </a:lnTo>
                                    <a:lnTo>
                                      <a:pt x="129" y="58"/>
                                    </a:lnTo>
                                    <a:lnTo>
                                      <a:pt x="126" y="76"/>
                                    </a:lnTo>
                                    <a:lnTo>
                                      <a:pt x="118" y="92"/>
                                    </a:lnTo>
                                    <a:lnTo>
                                      <a:pt x="106" y="104"/>
                                    </a:lnTo>
                                    <a:lnTo>
                                      <a:pt x="90" y="111"/>
                                    </a:lnTo>
                                    <a:lnTo>
                                      <a:pt x="90" y="111"/>
                                    </a:lnTo>
                                    <a:lnTo>
                                      <a:pt x="104" y="120"/>
                                    </a:lnTo>
                                    <a:lnTo>
                                      <a:pt x="115" y="135"/>
                                    </a:lnTo>
                                    <a:lnTo>
                                      <a:pt x="121" y="154"/>
                                    </a:lnTo>
                                    <a:lnTo>
                                      <a:pt x="128" y="181"/>
                                    </a:lnTo>
                                    <a:lnTo>
                                      <a:pt x="132" y="200"/>
                                    </a:lnTo>
                                    <a:lnTo>
                                      <a:pt x="137" y="212"/>
                                    </a:lnTo>
                                    <a:lnTo>
                                      <a:pt x="109" y="212"/>
                                    </a:lnTo>
                                    <a:lnTo>
                                      <a:pt x="104" y="203"/>
                                    </a:lnTo>
                                    <a:lnTo>
                                      <a:pt x="100" y="185"/>
                                    </a:lnTo>
                                    <a:lnTo>
                                      <a:pt x="95" y="161"/>
                                    </a:lnTo>
                                    <a:lnTo>
                                      <a:pt x="90" y="144"/>
                                    </a:lnTo>
                                    <a:lnTo>
                                      <a:pt x="81" y="130"/>
                                    </a:lnTo>
                                    <a:lnTo>
                                      <a:pt x="69" y="123"/>
                                    </a:lnTo>
                                    <a:lnTo>
                                      <a:pt x="53" y="121"/>
                                    </a:lnTo>
                                    <a:lnTo>
                                      <a:pt x="28" y="121"/>
                                    </a:lnTo>
                                    <a:lnTo>
                                      <a:pt x="28" y="212"/>
                                    </a:lnTo>
                                    <a:lnTo>
                                      <a:pt x="0" y="212"/>
                                    </a:lnTo>
                                    <a:lnTo>
                                      <a:pt x="0" y="5"/>
                                    </a:lnTo>
                                    <a:lnTo>
                                      <a:pt x="25" y="2"/>
                                    </a:lnTo>
                                    <a:lnTo>
                                      <a:pt x="53"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147766F7" id="Canvas 552" o:spid="_x0000_s1026" editas="canvas" style="width:121.6pt;height:36pt;mso-position-horizontal-relative:char;mso-position-vertical-relative:line" coordsize="1544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443;height:4572;visibility:visible;mso-wrap-style:square">
                      <v:fill o:detectmouseclick="t"/>
                      <v:path o:connecttype="none"/>
                    </v:shape>
                    <v:rect id="Rectangle 6" o:spid="_x0000_s1028" style="position:absolute;width:15443;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" filled="f" stroked="f" strokeweight="0"/>
                    <v:rect id="Rectangle 7" o:spid="_x0000_s1029" style="position:absolute;left:2622;top:1104;width:6;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" fillcolor="#00accd" strokecolor="#00accd" strokeweight="0"/>
                    <v:shape id="Freeform 8" o:spid="_x0000_s1030" style="position:absolute;left:2578;top:4400;width:50;height:19;visibility:visible;mso-wrap-style:square;v-text-anchor:top" coordsize="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" path="m12,r4,3l15,1,12,,,4,12,xe" fillcolor="#00accd" strokecolor="#00accd" strokeweight="0">
                      <v:path arrowok="t" o:connecttype="custom" o:connectlocs="3810,0;5080,1429;4763,476;3810,0;0,1905;3810,0" o:connectangles="0,0,0,0,0,0"/>
                    </v:shape>
                    <v:shape id="Freeform 9" o:spid="_x0000_s1031" style="position:absolute;top:6;width:3657;height:4559;visibility:visible;mso-wrap-style:square;v-text-anchor:top" coordsize="1153,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" path="m824,1386r-12,4l824,1386r3,1l828,1389r-4,-3xm603,365r-34,2l537,371r-33,6l473,387r-28,15l420,418r-19,23l386,467r-9,30l374,532r5,30l388,588r14,24l420,633r24,19l469,668r28,16l526,701r39,20l601,745r34,26l665,801r25,31l709,867r12,37l724,934r-5,29l710,993r-11,28l685,1049r-14,25l659,1095r-10,19l644,1130r2,15l651,1161r14,15l682,1188r23,9l731,1201r31,2l796,1200r38,-11l874,1173r44,-23l954,1123r31,-30l1008,1064r21,-31l1044,1002r10,-31l1063,943r4,-27l1070,893r2,-20l1072,859r,-9l1072,847r-5,-40l1058,766r-14,-39l1023,690r-22,-31l967,627,932,602,896,582,861,566,825,553,792,540,761,526,734,510,712,488,700,472r-3,-17l699,441r6,-14l713,417r9,-9l730,401r8,-8l741,386r-3,-4l731,379r-13,-3l700,371r-21,-1l657,367r-20,l619,365r-12,l603,365xm825,346r,l825,346r,xm989,r37,5l1061,17r30,19l1116,61r19,31l1148,126r5,37l1153,1268r-2,l1147,1306r-15,34l1111,1370r-28,26l1052,1415r-36,12l977,1432r,l977,1432r,l977,1432r-4,l962,1430r-17,-1l920,1426r-28,-8l861,1407r-30,-17l831,1390r,l828,1389r-6,-2l820,1389r-3,l814,1390r-2,2l780,1405r-33,12l691,1429r-57,7l575,1438r-72,-5l433,1420r-66,-21l305,1370r-59,-36l193,1293r-49,-49l103,1191,68,1133,38,1071,18,1005,4,935,,863,4,792,18,723,38,656,68,594r35,-59l144,482r49,-47l246,392r59,-36l367,328r66,-20l503,294r72,-4l634,293r56,7l744,315r53,19l796,334r1,l800,334r5,2l811,334r6,-3l821,327r3,-6l825,314r,-151l830,126,842,92,862,61,887,36,917,17,952,5,989,xe" fillcolor="#00accd" strokecolor="#00accd" strokeweight="0">
                      <v:path arrowok="t" o:connecttype="custom" o:connectlocs="261393,439443;261393,439443;170350,117629;141165,127457;122449,148066;120228,178187;133234,200698;157661,216868;190652,236209;218885,263793;229671,296133;221740,323717;209051,347179;204927,363032;216347,376665;241725,381421;277254,371910;312466,346545;331183,317693;338479,290426;340065,272353;338479,255866;324521,218770;295653,190869;261710,175333;232843,161700;221106,144262;226181,132213;234112,124604;231891,120165;215396,117312;196362,115726;261710,109702;261710,109702;336575,5390;360050,29169;365760,402030;359098,424858;333720,448638;309928,454028;309928,454028;299777,453076;273130,446101;263614,440711;260124,440394;257586,441345;219202,453076;159564,454345;96754,434370;45680,394421;12055,339570;0,273621;12055,207990;45680,152822;96754,112873;159564,93215;218885,95118;252511,105898;255366,106532;260441,103678;261710,51681;273448,19341;301998,1585" o:connectangles="0,0,0,0,0,0,0,0,0,0,0,0,0,0,0,0,0,0,0,0,0,0,0,0,0,0,0,0,0,0,0,0,0,0,0,0,0,0,0,0,0,0,0,0,0,0,0,0,0,0,0,0,0,0,0,0,0,0,0,0,0,0,0"/>
                      <o:lock v:ext="edit" verticies="t"/>
                    </v:shape>
                    <v:shape id="Freeform 10" o:spid="_x0000_s1032" style="position:absolute;left:4210;top:114;width:2216;height:3492;visibility:visible;mso-wrap-style:square;v-text-anchor:top" coordsize="697,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" path="m356,435r-40,3l281,448r-34,16l219,488r-25,28l173,548r-16,37l145,627r-7,44l135,718r3,45l144,804r12,40l171,879r20,33l215,940r28,22l277,978r35,11l353,993r39,-4l427,978r34,-18l490,937r25,-30l536,872r13,-40l555,804r2,-30l557,646r-2,-28l549,588r-9,-31l526,529,507,503,483,480,456,461,427,446r-34,-8l356,435xm557,l689,r,894l691,944r,50l694,1042r3,43l576,1085,570,956r-3,l546,990r-26,31l489,1048r-35,22l412,1086r-45,12l316,1101r-47,-3l225,1086r-43,-18l143,1045r-34,-30l76,978,51,937,29,891,13,841,4,785,,726,2,667r9,-57l26,559,45,513,70,472,98,435r33,-31l166,377r38,-21l244,342r43,-11l331,328r46,5l420,340r36,15l487,373r28,20l536,415r18,26l557,441,557,xe" fillcolor="#00accd" strokecolor="#00accd" strokeweight="0">
                      <v:path arrowok="t" o:connecttype="custom" o:connectlocs="100474,138939;78535,147186;61683,163681;49919,185569;43878,212849;43878,242032;49601,267727;60730,289297;77263,305158;99202,313722;124639,313722;146577,304523;163747,287711;174558,263920;177101,245522;176465,196037;171696,176687;161203,159557;144988,146235;124957,138939;177101,0;219071,283587;219707,315308;221615,344175;181235,303254;173604,314040;155480,332438;130998,344492;100474,349250;71540,344492;45468,331486;24165,310233;9221,282636;1272,249011;636,211580;8267,177321;22257,149724;41652,128153;64863,112927;91253,104997;119869,105631;144988,112610;163747,124664;176147,139890;177101,0" o:connectangles="0,0,0,0,0,0,0,0,0,0,0,0,0,0,0,0,0,0,0,0,0,0,0,0,0,0,0,0,0,0,0,0,0,0,0,0,0,0,0,0,0,0,0,0,0"/>
                      <o:lock v:ext="edit" verticies="t"/>
                    </v:shape>
                    <v:shape id="Freeform 11" o:spid="_x0000_s1033" style="position:absolute;left:6826;top:228;width:546;height:3328;visibility:visible;mso-wrap-style:square;v-text-anchor:top" coordsize="173,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" path="m21,309r133,l154,1048r-133,l21,309xm87,r24,3l133,12r16,13l163,43r7,21l173,86r-3,22l163,129r-14,18l132,161r-21,9l86,173r-2,l61,170,40,161,24,147,11,129,3,108,,86,3,64,12,43,24,25,42,12,62,3,87,xe" fillcolor="#00accd" strokecolor="#00accd" strokeweight="0">
                      <v:path arrowok="t" o:connecttype="custom" o:connectlocs="6629,98108;48612,98108;48612,332740;6629,332740;6629,98108;27463,0;35039,953;41983,3810;47034,7938;51453,13653;53663,20320;54610,27305;53663,34290;51453,40958;47034,46673;41668,51118;35039,53975;27147,54928;26516,54928;19256,53975;12627,51118;7576,46673;3472,40958;947,34290;0,27305;947,20320;3788,13653;7576,7938;13258,3810;19571,953;27463,0" o:connectangles="0,0,0,0,0,0,0,0,0,0,0,0,0,0,0,0,0,0,0,0,0,0,0,0,0,0,0,0,0,0,0"/>
                      <o:lock v:ext="edit" verticies="t"/>
                    </v:shape>
                    <v:shape id="Freeform 12" o:spid="_x0000_s1034" style="position:absolute;left:7677;top:1155;width:1867;height:2451;visibility:visible;mso-wrap-style:square;v-text-anchor:top" coordsize="5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" path="m412,380r-33,l345,383r-34,4l280,393r-30,9l222,414r-25,13l177,443r-18,21l146,488r-9,26l134,545r3,31l144,603r12,22l172,643r18,13l212,666r22,6l259,674r40,-3l334,661r31,-17l390,625r22,-24l429,576r11,-26l445,529r1,-22l446,380r-34,xm296,r49,3l389,11r38,13l460,40r28,21l511,83r19,27l547,139r11,30l567,201r6,34l576,269r2,34l578,579r1,64l582,702r6,55l468,757,455,663r-4,l432,687r-24,24l379,731r-33,17l309,761r-40,9l225,773r-42,-3l146,761,112,748,82,728,57,706,37,681,20,653,10,624,3,593,,562,4,517r9,-38l29,442,51,409,81,381r34,-26l156,334r46,-18l255,303r57,-9l376,288r67,-1l443,271r,-17l442,237r-3,-18l433,200r-7,-19l417,163,404,145,386,130,365,117r-25,-9l311,102r-36,-1l234,102r-41,8l153,120r-37,16l82,155,53,65,93,43,137,25,187,12,240,3,296,xe" fillcolor="#00accd" strokecolor="#00accd" strokeweight="0">
                      <v:path arrowok="t" o:connecttype="custom" o:connectlocs="120333,120494;98743,122714;79375,127470;62548,135397;50483,147129;43498,162984;43498,182643;49530,198181;60325,208011;74295,213084;94933,212767;115888,204205;130810,190571;139700,174399;141605,160764;130810,120494;109538,951;135573,7610;154940,19342;168275,34880;177165,53588;181928,74516;183515,96078;183833,203888;186690,240037;144463,210230;137160,217840;120333,231792;98108,241305;71438,245110;46355,241305;26035,230841;11748,215938;3175,197864;0,178204;4128,151886;16193,129690;36513,112567;64135,100200;99060,93224;140653,91005;140653,80541;139383,69443;135255,57393;128270,45978;115888,37099;98743,32343;74295,32343;48578,38051;26035,49149;29528,13635;59373,3805;93980,0" o:connectangles="0,0,0,0,0,0,0,0,0,0,0,0,0,0,0,0,0,0,0,0,0,0,0,0,0,0,0,0,0,0,0,0,0,0,0,0,0,0,0,0,0,0,0,0,0,0,0,0,0,0,0,0,0"/>
                      <o:lock v:ext="edit" verticies="t"/>
                    </v:shape>
                    <v:rect id="Rectangle 513" o:spid="_x0000_s1035" style="position:absolute;left:9937;top:114;width:42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" fillcolor="#00accd" strokecolor="#00accd" strokeweight="0"/>
                    <v:shape id="Freeform 14" o:spid="_x0000_s1036" style="position:absolute;left:10712;top:1155;width:2286;height:2451;visibility:visible;mso-wrap-style:square;v-text-anchor:top" coordsize="72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" path="m361,102r-41,3l284,116r-32,16l224,152r-25,26l180,207r-17,33l150,275r-7,37l137,350r-2,39l138,436r8,44l159,522r16,37l197,591r25,28l252,641r31,18l318,669r39,3l358,672r41,-4l438,655r35,-20l504,607r26,-34l551,533r16,-45l578,437r4,-53l581,352r-5,-33l569,287r-9,-31l547,225,530,195,511,170,488,147,461,129,432,114r-34,-9l361,102xm365,r56,5l473,15r49,19l566,58r38,31l638,124r28,43l690,213r16,52l716,319r5,61l718,436r-9,52l696,535r-18,43l656,616r-25,34l603,680r-31,25l538,725r-34,18l467,757r-37,8l392,771r-37,2l354,773r-49,-3l258,761,214,746,174,727,135,700,102,671,72,635,47,596,26,551,12,502,3,449,,393,3,334,13,278,28,228,50,182,75,141r31,-37l141,73,180,48,222,27,268,12,315,3,365,xe" fillcolor="#00accd" strokecolor="#00accd" strokeweight="0">
                      <v:path arrowok="t" o:connecttype="custom" o:connectlocs="101459,33294;79899,41856;63095,56442;51681,76101;45340,98932;42803,123348;46291,152203;55485,177253;70387,196278;89728,208962;113190,213084;126507,211816;149969,201352;168042,181692;179773,154740;184529,121762;182626,101151;177553,81175;168042,61832;154725,46612;136970,36148;114459,32343;133482,1585;165505,10781;191504,28221;211162,52954;223844,84029;228600,120494;224795,154740;214966,183278;200065,206108;181358,223548;159798,235597;136336,242573;112556,245110;96703,244159;67851,236549;42803,221962;22828,201352;8244,174716;951,142373;951,105908;8878,72296;23779,44710;44705,23148;70387,8561;99874,951" o:connectangles="0,0,0,0,0,0,0,0,0,0,0,0,0,0,0,0,0,0,0,0,0,0,0,0,0,0,0,0,0,0,0,0,0,0,0,0,0,0,0,0,0,0,0,0,0,0,0"/>
                      <o:lock v:ext="edit" verticies="t"/>
                    </v:shape>
                    <v:shape id="Freeform 15" o:spid="_x0000_s1037" style="position:absolute;left:13233;top:1155;width:2191;height:3410;visibility:visible;mso-wrap-style:square;v-text-anchor:top" coordsize="69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" path="m356,105r-42,3l276,120r-34,19l211,164r-25,33l165,237r-16,44l139,330r-3,56l139,427r6,42l157,505r14,36l192,572r23,26l244,621r32,16l313,647r41,5l389,647r34,-9l454,624r28,-21l506,578r19,-31l540,511r6,-22l550,466r,-26l550,308r-1,-31l543,248,532,219,518,192,498,167,478,147,451,129,423,116r-32,-8l356,105xm335,r44,3l419,12r35,13l485,42r25,19l532,82r18,23l565,127r3,l572,18r118,l689,51r-2,34l686,124r-2,45l684,219r,428l683,709r-5,55l669,813r-11,44l643,895r-18,34l605,960r-25,27l546,1012r-36,21l472,1049r-40,12l391,1070r-41,4l310,1076r-44,-2l220,1068r-44,-9l134,1047,98,1033,65,1013,98,910r32,19l168,946r45,13l261,966r53,3l351,968r34,-6l417,953r30,-13l472,922r24,-24l515,872r16,-33l543,802r7,-43l552,711r,-82l549,629r-20,29l504,684r-28,24l442,725r-38,15l361,751r-47,3l266,749,220,739,179,721,139,696,105,666,74,631,49,591,28,547,14,498,3,446,,392,5,331r9,-56l28,225,49,179,74,138r29,-36l136,71,171,46,210,27,251,12,292,3,335,xe" fillcolor="#00accd" strokecolor="#00accd" strokeweight="0">
                      <v:path arrowok="t" o:connecttype="custom" o:connectlocs="87630,38029;59055,62431;44133,104580;46038,148631;60960,181272;87630,201872;123508,205041;153035,191097;171450,161941;174625,139440;172403,78594;158115,52924;134303,36762;106363,0;144145,7923;168910,25987;180340,40248;218758,16162;217170,53558;216853,224689;208915,271592;192088,304233;161925,327368;124143,339094;84455,340361;42545,331805;31115,288388;67628,303917;111443,306769;141923,297895;163513,276345;174625,240535;174308,199336;151130,224372;114618,237999;69850,234196;33338,211062;8890,173350;0,124229;8890,71305;32703,32325;66675,8557;106363,0" o:connectangles="0,0,0,0,0,0,0,0,0,0,0,0,0,0,0,0,0,0,0,0,0,0,0,0,0,0,0,0,0,0,0,0,0,0,0,0,0,0,0,0,0,0,0"/>
                      <o:lock v:ext="edit" verticies="t"/>
                    </v:shape>
                    <v:shape id="Freeform 16" o:spid="_x0000_s1038" style="position:absolute;left:4489;top:3879;width:400;height:693;visibility:visible;mso-wrap-style:square;v-text-anchor:top" coordsize="1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" path="m72,l91,3r16,3l119,11r-9,22l101,30,88,26,72,24,56,26,45,30r-7,7l33,46r-1,9l33,68r9,11l54,88r19,8l92,105r15,9l117,126r8,15l126,157r-1,16l119,188r-10,12l94,210r-18,6l54,219,33,216,14,212,,204,7,182r22,10l56,195r17,-3l88,187r9,-12l100,160,97,147,89,136,78,126,60,119,41,110,26,101,14,89,7,74,4,58,7,40,16,24,30,12,50,3,72,xe" fillcolor="#00accd" strokecolor="#00accd" strokeweight="0">
                      <v:path arrowok="t" o:connecttype="custom" o:connectlocs="22860,0;28893,948;33973,1896;37783,3477;34925,10430;32068,9482;27940,8217;22860,7585;17780,8217;14288,9482;12065,11694;10478,14538;10160,17383;10478,21491;13335,24968;17145,27812;23178,30341;29210,33185;33973,36030;37148,39822;39688,44563;40005,49620;39688,54677;37783,59417;34608,63210;29845,66371;24130,68267;17145,69215;10478,68267;4445,67003;0,64474;2223,57521;9208,60682;17780,61630;23178,60682;27940,59101;30798,55309;31750,50568;30798,46459;28258,42983;24765,39822;19050,37610;13018,34766;8255,31921;4445,28128;2223,23388;1270,18331;2223,12642;5080,7585;9525,3793;15875,948;22860,0" o:connectangles="0,0,0,0,0,0,0,0,0,0,0,0,0,0,0,0,0,0,0,0,0,0,0,0,0,0,0,0,0,0,0,0,0,0,0,0,0,0,0,0,0,0,0,0,0,0,0,0,0,0,0,0"/>
                    </v:shape>
                    <v:shape id="Freeform 17" o:spid="_x0000_s1039" style="position:absolute;left:5118;top:3892;width:368;height:667;visibility:visible;mso-wrap-style:square;v-text-anchor:top" coordsize="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" path="m,l114,r,22l27,22r,66l109,88r,24l27,112r,75l118,187r,23l,210,,xe" fillcolor="#00accd" strokecolor="#00accd" strokeweight="0">
                      <v:path arrowok="t" o:connecttype="custom" o:connectlocs="0,0;35582,0;35582,6985;8427,6985;8427,27940;34021,27940;34021,35560;8427,35560;8427,59373;36830,59373;36830,66675;0,66675;0,0" o:connectangles="0,0,0,0,0,0,0,0,0,0,0,0,0"/>
                    </v:shape>
                    <v:shape id="Freeform 18" o:spid="_x0000_s1040" style="position:absolute;left:5683;top:3892;width:679;height:667;visibility:visible;mso-wrap-style:square;v-text-anchor:top" coordsize="21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" path="m14,l49,,84,102r12,37l106,173r,l117,139r12,-37l167,r34,l214,210r-26,l182,118,180,87r,-31l179,26r,l167,65r-15,41l115,208r-20,l59,109,46,66,36,26r,l34,56,33,87r-2,32l25,210,,210,14,xe" fillcolor="#00accd" strokecolor="#00accd" strokeweight="0">
                      <v:path arrowok="t" o:connecttype="custom" o:connectlocs="4445,0;15558,0;26670,32385;30480,44133;33655,54928;33655,54928;37148,44133;40958,32385;53023,0;63818,0;67945,66675;59690,66675;57785,37465;57150,27623;57150,17780;56833,8255;56833,8255;53023,20638;48260,33655;36513,66040;30163,66040;18733,34608;14605,20955;11430,8255;11430,8255;10795,17780;10478,27623;9843,37783;7938,66675;0,66675;4445,0" o:connectangles="0,0,0,0,0,0,0,0,0,0,0,0,0,0,0,0,0,0,0,0,0,0,0,0,0,0,0,0,0,0,0"/>
                    </v:shape>
                    <v:rect id="Rectangle 542" o:spid="_x0000_s1041" style="position:absolute;left:6591;top:3892;width: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" fillcolor="#00accd" strokecolor="#00accd" strokeweight="0"/>
                    <v:shape id="Freeform 20" o:spid="_x0000_s1042" style="position:absolute;left:6896;top:3879;width:508;height:693;visibility:visible;mso-wrap-style:square;v-text-anchor:top" coordsize="15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" path="m109,r23,3l148,6r11,5l151,33,134,27,110,24,87,27,67,34,51,46,38,64,31,85r-3,26l31,135r7,20l50,173r14,12l85,192r24,3l132,192r21,-5l159,209r-13,4l126,218r-23,1l78,216,56,210,36,198,22,184,10,163,3,139,,111,3,80,13,54,29,31,51,15,78,5,109,xe" fillcolor="#00accd" strokecolor="#00accd" strokeweight="0">
                      <v:path arrowok="t" o:connecttype="custom" o:connectlocs="34825,0;42174,948;47286,1896;50800,3477;48244,10430;42813,8533;35145,7585;27796,8533;21406,10746;16294,14538;12141,20227;9904,26864;8946,35082;9904,42667;12141,48988;15975,54677;20448,58469;27157,60682;34825,61630;42174,60682;48883,59101;50800,66054;46647,67319;40257,68899;32908,69215;24921,68267;17892,66371;11502,62578;7029,58153;3195,51516;958,43931;0,35082;958,25284;4153,17067;9265,9798;16294,4741;24921,1580;34825,0" o:connectangles="0,0,0,0,0,0,0,0,0,0,0,0,0,0,0,0,0,0,0,0,0,0,0,0,0,0,0,0,0,0,0,0,0,0,0,0,0,0"/>
                    </v:shape>
                    <v:shape id="Freeform 21" o:spid="_x0000_s1043" style="position:absolute;left:7537;top:3879;width:610;height:693;visibility:visible;mso-wrap-style:square;v-text-anchor:top" coordsize="1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" path="m97,24l75,27,59,36,46,51,37,68,31,89r-1,22l31,133r6,20l47,170r12,14l77,192r19,5l96,197r20,-3l133,184r13,-14l156,153r6,-21l164,108,162,88,156,68,147,51,134,36,118,27,97,24xm97,r28,5l147,15r20,16l181,52r9,27l193,108r-3,28l183,161r-12,21l156,197r-17,12l118,216r-22,3l94,219,69,215,46,204,27,189,13,167,4,142,,111,4,80,13,54,28,31,47,15,71,5,97,xe" fillcolor="#00accd" strokecolor="#00accd" strokeweight="0">
                      <v:path arrowok="t" o:connecttype="custom" o:connectlocs="30638,7585;23689,8533;18635,11378;14529,16119;11687,21491;9792,28128;9476,35082;9792,42035;11687,48356;14845,53729;18635,58153;24321,60682;30322,62262;30322,62262;36639,61314;42009,58153;46115,53729;49273,48356;51168,41719;51800,34133;51168,27812;49273,21491;46431,16119;42325,11378;37271,8533;30638,7585;30638,0;39482,1580;46431,4741;52748,9798;57170,16435;60012,24968;60960,34133;60012,42983;57801,50884;54011,57521;49273,62262;43904,66054;37271,68267;30322,69215;29690,69215;21794,67951;14529,64474;8528,59733;4106,52780;1263,44879;0,35082;1263,25284;4106,17067;8844,9798;14845,4741;22426,1580;30638,0" o:connectangles="0,0,0,0,0,0,0,0,0,0,0,0,0,0,0,0,0,0,0,0,0,0,0,0,0,0,0,0,0,0,0,0,0,0,0,0,0,0,0,0,0,0,0,0,0,0,0,0,0,0,0,0,0"/>
                      <o:lock v:ext="edit" verticies="t"/>
                    </v:shape>
                    <v:shape id="Freeform 22" o:spid="_x0000_s1044" style="position:absolute;left:8337;top:3892;width:495;height:667;visibility:visible;mso-wrap-style:square;v-text-anchor:top" coordsize="1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" path="m,l30,,97,106r21,36l134,174r2,l133,133r,-45l133,r25,l158,210r-28,l63,103,43,68,25,32r-1,2l25,60r,28l25,119r,91l,210,,xe" fillcolor="#00accd" strokecolor="#00accd" strokeweight="0">
                      <v:path arrowok="t" o:connecttype="custom" o:connectlocs="0,0;9404,0;30408,33655;36991,45085;42006,55245;42633,55245;41693,42228;41693,27940;41693,0;49530,0;49530,66675;40753,66675;19749,32703;13480,21590;7837,10160;7524,10795;7837,19050;7837,27940;7837,37783;7837,66675;0,66675;0,0" o:connectangles="0,0,0,0,0,0,0,0,0,0,0,0,0,0,0,0,0,0,0,0,0,0"/>
                    </v:shape>
                    <v:shape id="Freeform 23" o:spid="_x0000_s1045" style="position:absolute;left:9055;top:3886;width:552;height:679;visibility:visible;mso-wrap-style:square;v-text-anchor:top" coordsize="17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" path="m61,21l41,23,28,24r,167l40,192r16,l83,189r22,-7l122,169r12,-18l143,129r2,-27l143,79,136,59,124,43,108,31,86,24,61,21xm59,l86,2r23,4l128,15r17,10l156,40r11,18l171,79r3,23l170,133r-11,28l143,184r-16,13l105,206r-25,6l50,215,24,213,,212,,5,28,2,59,xe" fillcolor="#00accd" strokecolor="#00accd" strokeweight="0">
                      <v:path arrowok="t" o:connecttype="custom" o:connectlocs="19368,6636;13018,7269;8890,7585;8890,60360;12700,60676;17780,60676;26353,59728;33338,57516;38735,53408;42545,47720;45403,40767;46038,32234;45403,24966;43180,18645;39370,13589;34290,9797;27305,7585;19368,6636;18733,0;27305,632;34608,1896;40640,4740;46038,7901;49530,12641;53023,18329;54293,24966;55245,32234;53975,42031;50483,50880;45403,58148;40323,62257;33338,65101;25400,66997;15875,67945;7620,67313;0,66997;0,1580;8890,632;18733,0" o:connectangles="0,0,0,0,0,0,0,0,0,0,0,0,0,0,0,0,0,0,0,0,0,0,0,0,0,0,0,0,0,0,0,0,0,0,0,0,0,0,0"/>
                      <o:lock v:ext="edit" verticies="t"/>
                    </v:shape>
                    <v:shape id="Freeform 24" o:spid="_x0000_s1046" style="position:absolute;left:9791;top:3892;width:489;height:680;visibility:visible;mso-wrap-style:square;v-text-anchor:top" coordsize="15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" path="m,l27,r,124l30,149r6,19l46,182r15,7l76,192r17,-3l108,182r10,-14l124,149r3,-25l127,r28,l155,122r-3,26l146,168r-8,18l126,198r-15,9l93,213r-17,1l58,213,42,207,27,199,15,186,8,170,2,149,,124,,xe" fillcolor="#00accd" strokecolor="#00accd" strokeweight="0">
                      <v:path arrowok="t" o:connecttype="custom" o:connectlocs="0,0;8517,0;8517,39370;9464,47308;11356,53340;14511,57785;19243,60008;23974,60960;29337,60008;34069,57785;37223,53340;39116,47308;40062,39370;40062,0;48895,0;48895,38735;47949,46990;46056,53340;43532,59055;39747,62865;35015,65723;29337,67628;23974,67945;18296,67628;13249,65723;8517,63183;4732,59055;2524,53975;631,47308;0,39370;0,0" o:connectangles="0,0,0,0,0,0,0,0,0,0,0,0,0,0,0,0,0,0,0,0,0,0,0,0,0,0,0,0,0,0,0"/>
                    </v:shape>
                    <v:shape id="Freeform 25" o:spid="_x0000_s1047" style="position:absolute;left:10445;top:3879;width:508;height:693;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" path="m110,r22,3l149,6r11,5l153,33,134,27,110,24,88,27,68,34,51,46,40,64,32,85r-3,26l31,135r7,20l50,173r16,12l85,192r24,3l134,192r19,-5l159,209r-13,4l127,218r-24,1l79,216,57,210,38,198,22,184,10,163,3,139,,111,4,80,15,54,31,31,53,15,79,5,110,xe" fillcolor="#00accd" strokecolor="#00accd" strokeweight="0">
                      <v:path arrowok="t" o:connecttype="custom" o:connectlocs="34925,0;41910,948;47308,1896;50800,3477;48578,10430;42545,8533;34925,7585;27940,8533;21590,10746;16193,14538;12700,20227;10160,26864;9208,35082;9843,42667;12065,48988;15875,54677;20955,58469;26988,60682;34608,61630;42545,60682;48578,59101;50483,66054;46355,67319;40323,68899;32703,69215;25083,68267;18098,66371;12065,62578;6985,58153;3175,51516;953,43931;0,35082;1270,25284;4763,17067;9843,9798;16828,4741;25083,1580;34925,0" o:connectangles="0,0,0,0,0,0,0,0,0,0,0,0,0,0,0,0,0,0,0,0,0,0,0,0,0,0,0,0,0,0,0,0,0,0,0,0,0,0"/>
                    </v:shape>
                    <v:shape id="Freeform 26" o:spid="_x0000_s1048" style="position:absolute;left:11099;top:3892;width:489;height:667;visibility:visible;mso-wrap-style:square;v-text-anchor:top" coordsize="1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" path="m,l155,r,22l92,22r,188l64,210,64,22,,22,,xe" fillcolor="#00accd" strokecolor="#00accd" strokeweight="0">
                      <v:path arrowok="t" o:connecttype="custom" o:connectlocs="0,0;48895,0;48895,6985;29022,6985;29022,66675;20189,66675;20189,6985;0,6985;0,0" o:connectangles="0,0,0,0,0,0,0,0,0"/>
                    </v:shape>
                    <v:shape id="Freeform 27" o:spid="_x0000_s1049" style="position:absolute;left:11677;top:3879;width:610;height:693;visibility:visible;mso-wrap-style:square;v-text-anchor:top" coordsize="1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" path="m96,24l75,27,59,36,46,51,35,68,29,89r-1,22l31,133r4,20l46,170r13,14l75,192r21,5l96,197r19,-3l133,184r13,-14l155,153r6,-21l162,108,161,88,156,68,146,51,133,36,116,27,96,24xm97,r27,5l147,15r20,16l180,52r9,27l192,108r-3,28l181,161r-10,21l155,197r-18,12l116,216r-22,3l94,219,68,215,46,204,26,189,12,167,3,142,,111,3,80,13,54,28,31,47,15,71,5,97,xe" fillcolor="#00accd" strokecolor="#00accd" strokeweight="0">
                      <v:path arrowok="t" o:connecttype="custom" o:connectlocs="30480,7585;23813,8533;18733,11378;14605,16119;11113,21491;9208,28128;8890,35082;9843,42035;11113,48356;14605,53729;18733,58153;23813,60682;30480,62262;30480,62262;36513,61314;42228,58153;46355,53729;49213,48356;51118,41719;51435,34133;51118,27812;49530,21491;46355,16119;42228,11378;36830,8533;30480,7585;30798,0;39370,1580;46673,4741;53023,9798;57150,16435;60008,24968;60960,34133;60008,42983;57468,50884;54293,57521;49213,62262;43498,66054;36830,68267;29845,69215;29845,69215;21590,67951;14605,64474;8255,59733;3810,52780;953,44879;0,35082;953,25284;4128,17067;8890,9798;14923,4741;22543,1580;30798,0" o:connectangles="0,0,0,0,0,0,0,0,0,0,0,0,0,0,0,0,0,0,0,0,0,0,0,0,0,0,0,0,0,0,0,0,0,0,0,0,0,0,0,0,0,0,0,0,0,0,0,0,0,0,0,0,0"/>
                      <o:lock v:ext="edit" verticies="t"/>
                    </v:shape>
                    <v:shape id="Freeform 28" o:spid="_x0000_s1050" style="position:absolute;left:12446;top:3886;width:438;height:673;visibility:visible;mso-wrap-style:square;v-text-anchor:top" coordsize="1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" path="m54,21l38,23,28,24r,77l54,101,75,98,90,89,98,77r5,-16l100,46,94,34,84,27,70,23,54,21xm53,l78,2,98,8r15,10l122,28r6,14l129,58r-3,18l118,92r-12,12l90,111r,l104,120r11,15l121,154r7,27l132,200r5,12l109,212r-5,-9l100,185,95,161,90,144,81,130,69,123,53,121r-25,l28,212,,212,,5,25,2,53,xe" fillcolor="#00accd" strokecolor="#00accd" strokeweight="0">
                      <v:path arrowok="t" o:connecttype="custom" o:connectlocs="17270,6668;12153,7303;8955,7620;8955,32068;17270,32068;23986,31115;28784,28258;31342,24448;32941,19368;31982,14605;30063,10795;26865,8573;22387,7303;17270,6668;16950,0;24946,635;31342,2540;36139,5715;39018,8890;40937,13335;41256,18415;40297,24130;37738,29210;33901,33020;28784,35243;28784,35243;33261,38100;36779,42863;38698,48895;40937,57468;42216,63500;43815,67310;34860,67310;33261,64453;31982,58738;30383,51118;28784,45720;25905,41275;22067,39053;16950,38418;8955,38418;8955,67310;0,67310;0,1588;7995,635;16950,0" o:connectangles="0,0,0,0,0,0,0,0,0,0,0,0,0,0,0,0,0,0,0,0,0,0,0,0,0,0,0,0,0,0,0,0,0,0,0,0,0,0,0,0,0,0,0,0,0,0"/>
                      <o:lock v:ext="edit" verticies="t"/>
                    </v:shape>
                    <w10:anchorlock/>
                  </v:group>
                </w:pict>
              </mc:Fallback>
            </mc:AlternateContent>
          </w:r>
        </w:p>
      </w:tc>
    </w:tr>
    <w:tr w:rsidR="00C95453" w14:paraId="40981BE2" w14:textId="77777777" w:rsidTr="005A4EB5">
      <w:trPr>
        <w:trHeight w:val="159"/>
      </w:trPr>
      <w:tc>
        <w:tcPr>
          <w:tcW w:w="6201" w:type="dxa"/>
          <w:tcBorders>
            <w:top w:val="thinThickSmallGap" w:sz="24" w:space="0" w:color="00ACCD"/>
            <w:bottom w:val="nil"/>
          </w:tcBorders>
        </w:tcPr>
        <w:p w14:paraId="0414905E" w14:textId="77777777" w:rsidR="00C95453" w:rsidRPr="00D675D5" w:rsidRDefault="006B20E1" w:rsidP="00D675D5">
          <w:pPr>
            <w:pStyle w:val="Header"/>
          </w:pPr>
          <w:r>
            <w:fldChar w:fldCharType="begin"/>
          </w:r>
          <w:r>
            <w:instrText xml:space="preserve"> DOCPROPERTY  Title  \* MERGEFORMAT </w:instrText>
          </w:r>
          <w:r>
            <w:fldChar w:fldCharType="separate"/>
          </w:r>
          <w:r w:rsidR="00C95453">
            <w:t>&lt;User Manual Title&gt;</w:t>
          </w:r>
          <w:r>
            <w:fldChar w:fldCharType="end"/>
          </w:r>
        </w:p>
      </w:tc>
      <w:tc>
        <w:tcPr>
          <w:tcW w:w="2721" w:type="dxa"/>
          <w:tcBorders>
            <w:top w:val="thinThickSmallGap" w:sz="24" w:space="0" w:color="00ACCD"/>
            <w:bottom w:val="nil"/>
          </w:tcBorders>
        </w:tcPr>
        <w:p w14:paraId="23F31C79" w14:textId="77777777" w:rsidR="00C95453" w:rsidRPr="00D675D5" w:rsidRDefault="006B20E1" w:rsidP="00D675D5">
          <w:pPr>
            <w:pStyle w:val="HeaderSmallRight"/>
            <w:framePr w:hSpace="0" w:wrap="auto" w:yAlign="inline"/>
          </w:pPr>
          <w:r>
            <w:fldChar w:fldCharType="begin"/>
          </w:r>
          <w:r>
            <w:instrText xml:space="preserve"> DOCPROPERTY  Sec_Status  \* MERGEFORMAT </w:instrText>
          </w:r>
          <w:r>
            <w:fldChar w:fldCharType="separate"/>
          </w:r>
          <w:r w:rsidR="00C95453">
            <w:t xml:space="preserve"> </w:t>
          </w:r>
          <w:r>
            <w:fldChar w:fldCharType="end"/>
          </w:r>
        </w:p>
      </w:tc>
    </w:tr>
  </w:tbl>
  <w:p w14:paraId="26728359" w14:textId="77777777" w:rsidR="00C95453" w:rsidRPr="00217519" w:rsidRDefault="00C95453" w:rsidP="00D6196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WithoutRuling"/>
      <w:tblpPr w:leftFromText="181" w:rightFromText="181" w:bottomFromText="113" w:vertAnchor="text" w:tblpY="-396"/>
      <w:tblW w:w="8959" w:type="dxa"/>
      <w:tblBorders>
        <w:insideH w:val="thinThickSmallGap" w:sz="24" w:space="0" w:color="00ACCD"/>
      </w:tblBorders>
      <w:tblLayout w:type="fixed"/>
      <w:tblCellMar>
        <w:top w:w="57" w:type="dxa"/>
        <w:bottom w:w="57" w:type="dxa"/>
      </w:tblCellMar>
      <w:tblLook w:val="04A0" w:firstRow="1" w:lastRow="0" w:firstColumn="1" w:lastColumn="0" w:noHBand="0" w:noVBand="1"/>
    </w:tblPr>
    <w:tblGrid>
      <w:gridCol w:w="6227"/>
      <w:gridCol w:w="2732"/>
    </w:tblGrid>
    <w:tr w:rsidR="00C95453" w14:paraId="423C1245" w14:textId="77777777" w:rsidTr="002E4280">
      <w:trPr>
        <w:trHeight w:val="431"/>
      </w:trPr>
      <w:tc>
        <w:tcPr>
          <w:tcW w:w="6201" w:type="dxa"/>
          <w:tcBorders>
            <w:top w:val="nil"/>
            <w:bottom w:val="thinThickSmallGap" w:sz="24" w:space="0" w:color="00ACCD"/>
          </w:tcBorders>
          <w:vAlign w:val="bottom"/>
        </w:tcPr>
        <w:p w14:paraId="6D70F444" w14:textId="77777777" w:rsidR="00C95453" w:rsidRPr="00D675D5" w:rsidRDefault="00C95453" w:rsidP="002E4280">
          <w:pPr>
            <w:pStyle w:val="HeaderLarge"/>
            <w:framePr w:hSpace="0" w:wrap="auto" w:vAnchor="margin" w:yAlign="inline"/>
          </w:pPr>
        </w:p>
      </w:tc>
      <w:tc>
        <w:tcPr>
          <w:tcW w:w="2721" w:type="dxa"/>
          <w:tcBorders>
            <w:top w:val="nil"/>
            <w:bottom w:val="thinThickSmallGap" w:sz="24" w:space="0" w:color="00ACCD"/>
          </w:tcBorders>
        </w:tcPr>
        <w:p w14:paraId="2157D967" w14:textId="77777777" w:rsidR="00C95453" w:rsidRPr="00D675D5" w:rsidRDefault="00C95453" w:rsidP="002E4280">
          <w:pPr>
            <w:pStyle w:val="HeaderRight"/>
            <w:framePr w:hSpace="0" w:wrap="auto" w:vAnchor="margin" w:yAlign="inline"/>
          </w:pPr>
          <w:r>
            <mc:AlternateContent>
              <mc:Choice Requires="wpc">
                <w:drawing>
                  <wp:inline distT="0" distB="0" distL="0" distR="0" wp14:anchorId="442DEC2C" wp14:editId="30CA2236">
                    <wp:extent cx="1544320" cy="457200"/>
                    <wp:effectExtent l="0" t="0" r="17780" b="1905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6"/>
                            <wps:cNvSpPr>
                              <a:spLocks noChangeArrowheads="1"/>
                            </wps:cNvSpPr>
                            <wps:spPr bwMode="auto">
                              <a:xfrm>
                                <a:off x="0" y="0"/>
                                <a:ext cx="1544320" cy="456565"/>
                              </a:xfrm>
                              <a:prstGeom prst="rect">
                                <a:avLst/>
                              </a:prstGeom>
                              <a:noFill/>
                              <a:ln w="0">
                                <a:noFill/>
                                <a:prstDash val="solid"/>
                                <a:miter lim="800000"/>
                                <a:headEnd/>
                                <a:tailEnd/>
                              </a:ln>
                            </wps:spPr>
                            <wps:bodyPr rot="0" vert="horz" wrap="square" lIns="91440" tIns="45720" rIns="91440" bIns="45720" anchor="t" anchorCtr="0" upright="1">
                              <a:noAutofit/>
                            </wps:bodyPr>
                          </wps:wsp>
                          <wps:wsp>
                            <wps:cNvPr id="2" name="Rectangle 7"/>
                            <wps:cNvSpPr>
                              <a:spLocks noChangeArrowheads="1"/>
                            </wps:cNvSpPr>
                            <wps:spPr bwMode="auto">
                              <a:xfrm>
                                <a:off x="262255" y="110490"/>
                                <a:ext cx="635" cy="63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3" name="Freeform 8"/>
                            <wps:cNvSpPr>
                              <a:spLocks/>
                            </wps:cNvSpPr>
                            <wps:spPr bwMode="auto">
                              <a:xfrm>
                                <a:off x="257810" y="440055"/>
                                <a:ext cx="5080" cy="1905"/>
                              </a:xfrm>
                              <a:custGeom>
                                <a:avLst/>
                                <a:gdLst>
                                  <a:gd name="T0" fmla="*/ 12 w 16"/>
                                  <a:gd name="T1" fmla="*/ 0 h 4"/>
                                  <a:gd name="T2" fmla="*/ 16 w 16"/>
                                  <a:gd name="T3" fmla="*/ 3 h 4"/>
                                  <a:gd name="T4" fmla="*/ 15 w 16"/>
                                  <a:gd name="T5" fmla="*/ 1 h 4"/>
                                  <a:gd name="T6" fmla="*/ 12 w 16"/>
                                  <a:gd name="T7" fmla="*/ 0 h 4"/>
                                  <a:gd name="T8" fmla="*/ 0 w 16"/>
                                  <a:gd name="T9" fmla="*/ 4 h 4"/>
                                  <a:gd name="T10" fmla="*/ 12 w 16"/>
                                  <a:gd name="T11" fmla="*/ 0 h 4"/>
                                </a:gdLst>
                                <a:ahLst/>
                                <a:cxnLst>
                                  <a:cxn ang="0">
                                    <a:pos x="T0" y="T1"/>
                                  </a:cxn>
                                  <a:cxn ang="0">
                                    <a:pos x="T2" y="T3"/>
                                  </a:cxn>
                                  <a:cxn ang="0">
                                    <a:pos x="T4" y="T5"/>
                                  </a:cxn>
                                  <a:cxn ang="0">
                                    <a:pos x="T6" y="T7"/>
                                  </a:cxn>
                                  <a:cxn ang="0">
                                    <a:pos x="T8" y="T9"/>
                                  </a:cxn>
                                  <a:cxn ang="0">
                                    <a:pos x="T10" y="T11"/>
                                  </a:cxn>
                                </a:cxnLst>
                                <a:rect l="0" t="0" r="r" b="b"/>
                                <a:pathLst>
                                  <a:path w="16" h="4">
                                    <a:moveTo>
                                      <a:pt x="12" y="0"/>
                                    </a:moveTo>
                                    <a:lnTo>
                                      <a:pt x="16" y="3"/>
                                    </a:lnTo>
                                    <a:lnTo>
                                      <a:pt x="15" y="1"/>
                                    </a:lnTo>
                                    <a:lnTo>
                                      <a:pt x="12" y="0"/>
                                    </a:lnTo>
                                    <a:lnTo>
                                      <a:pt x="0" y="4"/>
                                    </a:lnTo>
                                    <a:lnTo>
                                      <a:pt x="1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4" name="Freeform 9"/>
                            <wps:cNvSpPr>
                              <a:spLocks noEditPoints="1"/>
                            </wps:cNvSpPr>
                            <wps:spPr bwMode="auto">
                              <a:xfrm>
                                <a:off x="0" y="635"/>
                                <a:ext cx="365760" cy="455930"/>
                              </a:xfrm>
                              <a:custGeom>
                                <a:avLst/>
                                <a:gdLst>
                                  <a:gd name="T0" fmla="*/ 824 w 1153"/>
                                  <a:gd name="T1" fmla="*/ 1386 h 1438"/>
                                  <a:gd name="T2" fmla="*/ 824 w 1153"/>
                                  <a:gd name="T3" fmla="*/ 1386 h 1438"/>
                                  <a:gd name="T4" fmla="*/ 537 w 1153"/>
                                  <a:gd name="T5" fmla="*/ 371 h 1438"/>
                                  <a:gd name="T6" fmla="*/ 445 w 1153"/>
                                  <a:gd name="T7" fmla="*/ 402 h 1438"/>
                                  <a:gd name="T8" fmla="*/ 386 w 1153"/>
                                  <a:gd name="T9" fmla="*/ 467 h 1438"/>
                                  <a:gd name="T10" fmla="*/ 379 w 1153"/>
                                  <a:gd name="T11" fmla="*/ 562 h 1438"/>
                                  <a:gd name="T12" fmla="*/ 420 w 1153"/>
                                  <a:gd name="T13" fmla="*/ 633 h 1438"/>
                                  <a:gd name="T14" fmla="*/ 497 w 1153"/>
                                  <a:gd name="T15" fmla="*/ 684 h 1438"/>
                                  <a:gd name="T16" fmla="*/ 601 w 1153"/>
                                  <a:gd name="T17" fmla="*/ 745 h 1438"/>
                                  <a:gd name="T18" fmla="*/ 690 w 1153"/>
                                  <a:gd name="T19" fmla="*/ 832 h 1438"/>
                                  <a:gd name="T20" fmla="*/ 724 w 1153"/>
                                  <a:gd name="T21" fmla="*/ 934 h 1438"/>
                                  <a:gd name="T22" fmla="*/ 699 w 1153"/>
                                  <a:gd name="T23" fmla="*/ 1021 h 1438"/>
                                  <a:gd name="T24" fmla="*/ 659 w 1153"/>
                                  <a:gd name="T25" fmla="*/ 1095 h 1438"/>
                                  <a:gd name="T26" fmla="*/ 646 w 1153"/>
                                  <a:gd name="T27" fmla="*/ 1145 h 1438"/>
                                  <a:gd name="T28" fmla="*/ 682 w 1153"/>
                                  <a:gd name="T29" fmla="*/ 1188 h 1438"/>
                                  <a:gd name="T30" fmla="*/ 762 w 1153"/>
                                  <a:gd name="T31" fmla="*/ 1203 h 1438"/>
                                  <a:gd name="T32" fmla="*/ 874 w 1153"/>
                                  <a:gd name="T33" fmla="*/ 1173 h 1438"/>
                                  <a:gd name="T34" fmla="*/ 985 w 1153"/>
                                  <a:gd name="T35" fmla="*/ 1093 h 1438"/>
                                  <a:gd name="T36" fmla="*/ 1044 w 1153"/>
                                  <a:gd name="T37" fmla="*/ 1002 h 1438"/>
                                  <a:gd name="T38" fmla="*/ 1067 w 1153"/>
                                  <a:gd name="T39" fmla="*/ 916 h 1438"/>
                                  <a:gd name="T40" fmla="*/ 1072 w 1153"/>
                                  <a:gd name="T41" fmla="*/ 859 h 1438"/>
                                  <a:gd name="T42" fmla="*/ 1067 w 1153"/>
                                  <a:gd name="T43" fmla="*/ 807 h 1438"/>
                                  <a:gd name="T44" fmla="*/ 1023 w 1153"/>
                                  <a:gd name="T45" fmla="*/ 690 h 1438"/>
                                  <a:gd name="T46" fmla="*/ 932 w 1153"/>
                                  <a:gd name="T47" fmla="*/ 602 h 1438"/>
                                  <a:gd name="T48" fmla="*/ 825 w 1153"/>
                                  <a:gd name="T49" fmla="*/ 553 h 1438"/>
                                  <a:gd name="T50" fmla="*/ 734 w 1153"/>
                                  <a:gd name="T51" fmla="*/ 510 h 1438"/>
                                  <a:gd name="T52" fmla="*/ 697 w 1153"/>
                                  <a:gd name="T53" fmla="*/ 455 h 1438"/>
                                  <a:gd name="T54" fmla="*/ 713 w 1153"/>
                                  <a:gd name="T55" fmla="*/ 417 h 1438"/>
                                  <a:gd name="T56" fmla="*/ 738 w 1153"/>
                                  <a:gd name="T57" fmla="*/ 393 h 1438"/>
                                  <a:gd name="T58" fmla="*/ 731 w 1153"/>
                                  <a:gd name="T59" fmla="*/ 379 h 1438"/>
                                  <a:gd name="T60" fmla="*/ 679 w 1153"/>
                                  <a:gd name="T61" fmla="*/ 370 h 1438"/>
                                  <a:gd name="T62" fmla="*/ 619 w 1153"/>
                                  <a:gd name="T63" fmla="*/ 365 h 1438"/>
                                  <a:gd name="T64" fmla="*/ 825 w 1153"/>
                                  <a:gd name="T65" fmla="*/ 346 h 1438"/>
                                  <a:gd name="T66" fmla="*/ 825 w 1153"/>
                                  <a:gd name="T67" fmla="*/ 346 h 1438"/>
                                  <a:gd name="T68" fmla="*/ 1061 w 1153"/>
                                  <a:gd name="T69" fmla="*/ 17 h 1438"/>
                                  <a:gd name="T70" fmla="*/ 1135 w 1153"/>
                                  <a:gd name="T71" fmla="*/ 92 h 1438"/>
                                  <a:gd name="T72" fmla="*/ 1153 w 1153"/>
                                  <a:gd name="T73" fmla="*/ 1268 h 1438"/>
                                  <a:gd name="T74" fmla="*/ 1132 w 1153"/>
                                  <a:gd name="T75" fmla="*/ 1340 h 1438"/>
                                  <a:gd name="T76" fmla="*/ 1052 w 1153"/>
                                  <a:gd name="T77" fmla="*/ 1415 h 1438"/>
                                  <a:gd name="T78" fmla="*/ 977 w 1153"/>
                                  <a:gd name="T79" fmla="*/ 1432 h 1438"/>
                                  <a:gd name="T80" fmla="*/ 977 w 1153"/>
                                  <a:gd name="T81" fmla="*/ 1432 h 1438"/>
                                  <a:gd name="T82" fmla="*/ 945 w 1153"/>
                                  <a:gd name="T83" fmla="*/ 1429 h 1438"/>
                                  <a:gd name="T84" fmla="*/ 861 w 1153"/>
                                  <a:gd name="T85" fmla="*/ 1407 h 1438"/>
                                  <a:gd name="T86" fmla="*/ 831 w 1153"/>
                                  <a:gd name="T87" fmla="*/ 1390 h 1438"/>
                                  <a:gd name="T88" fmla="*/ 820 w 1153"/>
                                  <a:gd name="T89" fmla="*/ 1389 h 1438"/>
                                  <a:gd name="T90" fmla="*/ 812 w 1153"/>
                                  <a:gd name="T91" fmla="*/ 1392 h 1438"/>
                                  <a:gd name="T92" fmla="*/ 691 w 1153"/>
                                  <a:gd name="T93" fmla="*/ 1429 h 1438"/>
                                  <a:gd name="T94" fmla="*/ 503 w 1153"/>
                                  <a:gd name="T95" fmla="*/ 1433 h 1438"/>
                                  <a:gd name="T96" fmla="*/ 305 w 1153"/>
                                  <a:gd name="T97" fmla="*/ 1370 h 1438"/>
                                  <a:gd name="T98" fmla="*/ 144 w 1153"/>
                                  <a:gd name="T99" fmla="*/ 1244 h 1438"/>
                                  <a:gd name="T100" fmla="*/ 38 w 1153"/>
                                  <a:gd name="T101" fmla="*/ 1071 h 1438"/>
                                  <a:gd name="T102" fmla="*/ 0 w 1153"/>
                                  <a:gd name="T103" fmla="*/ 863 h 1438"/>
                                  <a:gd name="T104" fmla="*/ 38 w 1153"/>
                                  <a:gd name="T105" fmla="*/ 656 h 1438"/>
                                  <a:gd name="T106" fmla="*/ 144 w 1153"/>
                                  <a:gd name="T107" fmla="*/ 482 h 1438"/>
                                  <a:gd name="T108" fmla="*/ 305 w 1153"/>
                                  <a:gd name="T109" fmla="*/ 356 h 1438"/>
                                  <a:gd name="T110" fmla="*/ 503 w 1153"/>
                                  <a:gd name="T111" fmla="*/ 294 h 1438"/>
                                  <a:gd name="T112" fmla="*/ 690 w 1153"/>
                                  <a:gd name="T113" fmla="*/ 300 h 1438"/>
                                  <a:gd name="T114" fmla="*/ 796 w 1153"/>
                                  <a:gd name="T115" fmla="*/ 334 h 1438"/>
                                  <a:gd name="T116" fmla="*/ 805 w 1153"/>
                                  <a:gd name="T117" fmla="*/ 336 h 1438"/>
                                  <a:gd name="T118" fmla="*/ 821 w 1153"/>
                                  <a:gd name="T119" fmla="*/ 327 h 1438"/>
                                  <a:gd name="T120" fmla="*/ 825 w 1153"/>
                                  <a:gd name="T121" fmla="*/ 163 h 1438"/>
                                  <a:gd name="T122" fmla="*/ 862 w 1153"/>
                                  <a:gd name="T123" fmla="*/ 61 h 1438"/>
                                  <a:gd name="T124" fmla="*/ 952 w 1153"/>
                                  <a:gd name="T125" fmla="*/ 5 h 1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53" h="1438">
                                    <a:moveTo>
                                      <a:pt x="824" y="1386"/>
                                    </a:moveTo>
                                    <a:lnTo>
                                      <a:pt x="812" y="1390"/>
                                    </a:lnTo>
                                    <a:lnTo>
                                      <a:pt x="824" y="1386"/>
                                    </a:lnTo>
                                    <a:lnTo>
                                      <a:pt x="827" y="1387"/>
                                    </a:lnTo>
                                    <a:lnTo>
                                      <a:pt x="828" y="1389"/>
                                    </a:lnTo>
                                    <a:lnTo>
                                      <a:pt x="824" y="1386"/>
                                    </a:lnTo>
                                    <a:close/>
                                    <a:moveTo>
                                      <a:pt x="603" y="365"/>
                                    </a:moveTo>
                                    <a:lnTo>
                                      <a:pt x="569" y="367"/>
                                    </a:lnTo>
                                    <a:lnTo>
                                      <a:pt x="537" y="371"/>
                                    </a:lnTo>
                                    <a:lnTo>
                                      <a:pt x="504" y="377"/>
                                    </a:lnTo>
                                    <a:lnTo>
                                      <a:pt x="473" y="387"/>
                                    </a:lnTo>
                                    <a:lnTo>
                                      <a:pt x="445" y="402"/>
                                    </a:lnTo>
                                    <a:lnTo>
                                      <a:pt x="420" y="418"/>
                                    </a:lnTo>
                                    <a:lnTo>
                                      <a:pt x="401" y="441"/>
                                    </a:lnTo>
                                    <a:lnTo>
                                      <a:pt x="386" y="467"/>
                                    </a:lnTo>
                                    <a:lnTo>
                                      <a:pt x="377" y="497"/>
                                    </a:lnTo>
                                    <a:lnTo>
                                      <a:pt x="374" y="532"/>
                                    </a:lnTo>
                                    <a:lnTo>
                                      <a:pt x="379" y="562"/>
                                    </a:lnTo>
                                    <a:lnTo>
                                      <a:pt x="388" y="588"/>
                                    </a:lnTo>
                                    <a:lnTo>
                                      <a:pt x="402" y="612"/>
                                    </a:lnTo>
                                    <a:lnTo>
                                      <a:pt x="420" y="633"/>
                                    </a:lnTo>
                                    <a:lnTo>
                                      <a:pt x="444" y="652"/>
                                    </a:lnTo>
                                    <a:lnTo>
                                      <a:pt x="469" y="668"/>
                                    </a:lnTo>
                                    <a:lnTo>
                                      <a:pt x="497" y="684"/>
                                    </a:lnTo>
                                    <a:lnTo>
                                      <a:pt x="526" y="701"/>
                                    </a:lnTo>
                                    <a:lnTo>
                                      <a:pt x="565" y="721"/>
                                    </a:lnTo>
                                    <a:lnTo>
                                      <a:pt x="601" y="745"/>
                                    </a:lnTo>
                                    <a:lnTo>
                                      <a:pt x="635" y="771"/>
                                    </a:lnTo>
                                    <a:lnTo>
                                      <a:pt x="665" y="801"/>
                                    </a:lnTo>
                                    <a:lnTo>
                                      <a:pt x="690" y="832"/>
                                    </a:lnTo>
                                    <a:lnTo>
                                      <a:pt x="709" y="867"/>
                                    </a:lnTo>
                                    <a:lnTo>
                                      <a:pt x="721" y="904"/>
                                    </a:lnTo>
                                    <a:lnTo>
                                      <a:pt x="724" y="934"/>
                                    </a:lnTo>
                                    <a:lnTo>
                                      <a:pt x="719" y="963"/>
                                    </a:lnTo>
                                    <a:lnTo>
                                      <a:pt x="710" y="993"/>
                                    </a:lnTo>
                                    <a:lnTo>
                                      <a:pt x="699" y="1021"/>
                                    </a:lnTo>
                                    <a:lnTo>
                                      <a:pt x="685" y="1049"/>
                                    </a:lnTo>
                                    <a:lnTo>
                                      <a:pt x="671" y="1074"/>
                                    </a:lnTo>
                                    <a:lnTo>
                                      <a:pt x="659" y="1095"/>
                                    </a:lnTo>
                                    <a:lnTo>
                                      <a:pt x="649" y="1114"/>
                                    </a:lnTo>
                                    <a:lnTo>
                                      <a:pt x="644" y="1130"/>
                                    </a:lnTo>
                                    <a:lnTo>
                                      <a:pt x="646" y="1145"/>
                                    </a:lnTo>
                                    <a:lnTo>
                                      <a:pt x="651" y="1161"/>
                                    </a:lnTo>
                                    <a:lnTo>
                                      <a:pt x="665" y="1176"/>
                                    </a:lnTo>
                                    <a:lnTo>
                                      <a:pt x="682" y="1188"/>
                                    </a:lnTo>
                                    <a:lnTo>
                                      <a:pt x="705" y="1197"/>
                                    </a:lnTo>
                                    <a:lnTo>
                                      <a:pt x="731" y="1201"/>
                                    </a:lnTo>
                                    <a:lnTo>
                                      <a:pt x="762" y="1203"/>
                                    </a:lnTo>
                                    <a:lnTo>
                                      <a:pt x="796" y="1200"/>
                                    </a:lnTo>
                                    <a:lnTo>
                                      <a:pt x="834" y="1189"/>
                                    </a:lnTo>
                                    <a:lnTo>
                                      <a:pt x="874" y="1173"/>
                                    </a:lnTo>
                                    <a:lnTo>
                                      <a:pt x="918" y="1150"/>
                                    </a:lnTo>
                                    <a:lnTo>
                                      <a:pt x="954" y="1123"/>
                                    </a:lnTo>
                                    <a:lnTo>
                                      <a:pt x="985" y="1093"/>
                                    </a:lnTo>
                                    <a:lnTo>
                                      <a:pt x="1008" y="1064"/>
                                    </a:lnTo>
                                    <a:lnTo>
                                      <a:pt x="1029" y="1033"/>
                                    </a:lnTo>
                                    <a:lnTo>
                                      <a:pt x="1044" y="1002"/>
                                    </a:lnTo>
                                    <a:lnTo>
                                      <a:pt x="1054" y="971"/>
                                    </a:lnTo>
                                    <a:lnTo>
                                      <a:pt x="1063" y="943"/>
                                    </a:lnTo>
                                    <a:lnTo>
                                      <a:pt x="1067" y="916"/>
                                    </a:lnTo>
                                    <a:lnTo>
                                      <a:pt x="1070" y="893"/>
                                    </a:lnTo>
                                    <a:lnTo>
                                      <a:pt x="1072" y="873"/>
                                    </a:lnTo>
                                    <a:lnTo>
                                      <a:pt x="1072" y="859"/>
                                    </a:lnTo>
                                    <a:lnTo>
                                      <a:pt x="1072" y="850"/>
                                    </a:lnTo>
                                    <a:lnTo>
                                      <a:pt x="1072" y="847"/>
                                    </a:lnTo>
                                    <a:lnTo>
                                      <a:pt x="1067" y="807"/>
                                    </a:lnTo>
                                    <a:lnTo>
                                      <a:pt x="1058" y="766"/>
                                    </a:lnTo>
                                    <a:lnTo>
                                      <a:pt x="1044" y="727"/>
                                    </a:lnTo>
                                    <a:lnTo>
                                      <a:pt x="1023" y="690"/>
                                    </a:lnTo>
                                    <a:lnTo>
                                      <a:pt x="1001" y="659"/>
                                    </a:lnTo>
                                    <a:lnTo>
                                      <a:pt x="967" y="627"/>
                                    </a:lnTo>
                                    <a:lnTo>
                                      <a:pt x="932" y="602"/>
                                    </a:lnTo>
                                    <a:lnTo>
                                      <a:pt x="896" y="582"/>
                                    </a:lnTo>
                                    <a:lnTo>
                                      <a:pt x="861" y="566"/>
                                    </a:lnTo>
                                    <a:lnTo>
                                      <a:pt x="825" y="553"/>
                                    </a:lnTo>
                                    <a:lnTo>
                                      <a:pt x="792" y="540"/>
                                    </a:lnTo>
                                    <a:lnTo>
                                      <a:pt x="761" y="526"/>
                                    </a:lnTo>
                                    <a:lnTo>
                                      <a:pt x="734" y="510"/>
                                    </a:lnTo>
                                    <a:lnTo>
                                      <a:pt x="712" y="488"/>
                                    </a:lnTo>
                                    <a:lnTo>
                                      <a:pt x="700" y="472"/>
                                    </a:lnTo>
                                    <a:lnTo>
                                      <a:pt x="697" y="455"/>
                                    </a:lnTo>
                                    <a:lnTo>
                                      <a:pt x="699" y="441"/>
                                    </a:lnTo>
                                    <a:lnTo>
                                      <a:pt x="705" y="427"/>
                                    </a:lnTo>
                                    <a:lnTo>
                                      <a:pt x="713" y="417"/>
                                    </a:lnTo>
                                    <a:lnTo>
                                      <a:pt x="722" y="408"/>
                                    </a:lnTo>
                                    <a:lnTo>
                                      <a:pt x="730" y="401"/>
                                    </a:lnTo>
                                    <a:lnTo>
                                      <a:pt x="738" y="393"/>
                                    </a:lnTo>
                                    <a:lnTo>
                                      <a:pt x="741" y="386"/>
                                    </a:lnTo>
                                    <a:lnTo>
                                      <a:pt x="738" y="382"/>
                                    </a:lnTo>
                                    <a:lnTo>
                                      <a:pt x="731" y="379"/>
                                    </a:lnTo>
                                    <a:lnTo>
                                      <a:pt x="718" y="376"/>
                                    </a:lnTo>
                                    <a:lnTo>
                                      <a:pt x="700" y="371"/>
                                    </a:lnTo>
                                    <a:lnTo>
                                      <a:pt x="679" y="370"/>
                                    </a:lnTo>
                                    <a:lnTo>
                                      <a:pt x="657" y="367"/>
                                    </a:lnTo>
                                    <a:lnTo>
                                      <a:pt x="637" y="367"/>
                                    </a:lnTo>
                                    <a:lnTo>
                                      <a:pt x="619" y="365"/>
                                    </a:lnTo>
                                    <a:lnTo>
                                      <a:pt x="607" y="365"/>
                                    </a:lnTo>
                                    <a:lnTo>
                                      <a:pt x="603" y="365"/>
                                    </a:lnTo>
                                    <a:close/>
                                    <a:moveTo>
                                      <a:pt x="825" y="346"/>
                                    </a:moveTo>
                                    <a:lnTo>
                                      <a:pt x="825" y="346"/>
                                    </a:lnTo>
                                    <a:lnTo>
                                      <a:pt x="825" y="346"/>
                                    </a:lnTo>
                                    <a:lnTo>
                                      <a:pt x="825" y="346"/>
                                    </a:lnTo>
                                    <a:close/>
                                    <a:moveTo>
                                      <a:pt x="989" y="0"/>
                                    </a:moveTo>
                                    <a:lnTo>
                                      <a:pt x="1026" y="5"/>
                                    </a:lnTo>
                                    <a:lnTo>
                                      <a:pt x="1061" y="17"/>
                                    </a:lnTo>
                                    <a:lnTo>
                                      <a:pt x="1091" y="36"/>
                                    </a:lnTo>
                                    <a:lnTo>
                                      <a:pt x="1116" y="61"/>
                                    </a:lnTo>
                                    <a:lnTo>
                                      <a:pt x="1135" y="92"/>
                                    </a:lnTo>
                                    <a:lnTo>
                                      <a:pt x="1148" y="126"/>
                                    </a:lnTo>
                                    <a:lnTo>
                                      <a:pt x="1153" y="163"/>
                                    </a:lnTo>
                                    <a:lnTo>
                                      <a:pt x="1153" y="1268"/>
                                    </a:lnTo>
                                    <a:lnTo>
                                      <a:pt x="1151" y="1268"/>
                                    </a:lnTo>
                                    <a:lnTo>
                                      <a:pt x="1147" y="1306"/>
                                    </a:lnTo>
                                    <a:lnTo>
                                      <a:pt x="1132" y="1340"/>
                                    </a:lnTo>
                                    <a:lnTo>
                                      <a:pt x="1111" y="1370"/>
                                    </a:lnTo>
                                    <a:lnTo>
                                      <a:pt x="1083" y="1396"/>
                                    </a:lnTo>
                                    <a:lnTo>
                                      <a:pt x="1052" y="1415"/>
                                    </a:lnTo>
                                    <a:lnTo>
                                      <a:pt x="1016" y="1427"/>
                                    </a:lnTo>
                                    <a:lnTo>
                                      <a:pt x="977" y="1432"/>
                                    </a:lnTo>
                                    <a:lnTo>
                                      <a:pt x="977" y="1432"/>
                                    </a:lnTo>
                                    <a:lnTo>
                                      <a:pt x="977" y="1432"/>
                                    </a:lnTo>
                                    <a:lnTo>
                                      <a:pt x="977" y="1432"/>
                                    </a:lnTo>
                                    <a:lnTo>
                                      <a:pt x="977" y="1432"/>
                                    </a:lnTo>
                                    <a:lnTo>
                                      <a:pt x="973" y="1432"/>
                                    </a:lnTo>
                                    <a:lnTo>
                                      <a:pt x="962" y="1430"/>
                                    </a:lnTo>
                                    <a:lnTo>
                                      <a:pt x="945" y="1429"/>
                                    </a:lnTo>
                                    <a:lnTo>
                                      <a:pt x="920" y="1426"/>
                                    </a:lnTo>
                                    <a:lnTo>
                                      <a:pt x="892" y="1418"/>
                                    </a:lnTo>
                                    <a:lnTo>
                                      <a:pt x="861" y="1407"/>
                                    </a:lnTo>
                                    <a:lnTo>
                                      <a:pt x="831" y="1390"/>
                                    </a:lnTo>
                                    <a:lnTo>
                                      <a:pt x="831" y="1390"/>
                                    </a:lnTo>
                                    <a:lnTo>
                                      <a:pt x="831" y="1390"/>
                                    </a:lnTo>
                                    <a:lnTo>
                                      <a:pt x="828" y="1389"/>
                                    </a:lnTo>
                                    <a:lnTo>
                                      <a:pt x="822" y="1387"/>
                                    </a:lnTo>
                                    <a:lnTo>
                                      <a:pt x="820" y="1389"/>
                                    </a:lnTo>
                                    <a:lnTo>
                                      <a:pt x="817" y="1389"/>
                                    </a:lnTo>
                                    <a:lnTo>
                                      <a:pt x="814" y="1390"/>
                                    </a:lnTo>
                                    <a:lnTo>
                                      <a:pt x="812" y="1392"/>
                                    </a:lnTo>
                                    <a:lnTo>
                                      <a:pt x="780" y="1405"/>
                                    </a:lnTo>
                                    <a:lnTo>
                                      <a:pt x="747" y="1417"/>
                                    </a:lnTo>
                                    <a:lnTo>
                                      <a:pt x="691" y="1429"/>
                                    </a:lnTo>
                                    <a:lnTo>
                                      <a:pt x="634" y="1436"/>
                                    </a:lnTo>
                                    <a:lnTo>
                                      <a:pt x="575" y="1438"/>
                                    </a:lnTo>
                                    <a:lnTo>
                                      <a:pt x="503" y="1433"/>
                                    </a:lnTo>
                                    <a:lnTo>
                                      <a:pt x="433" y="1420"/>
                                    </a:lnTo>
                                    <a:lnTo>
                                      <a:pt x="367" y="1399"/>
                                    </a:lnTo>
                                    <a:lnTo>
                                      <a:pt x="305" y="1370"/>
                                    </a:lnTo>
                                    <a:lnTo>
                                      <a:pt x="246" y="1334"/>
                                    </a:lnTo>
                                    <a:lnTo>
                                      <a:pt x="193" y="1293"/>
                                    </a:lnTo>
                                    <a:lnTo>
                                      <a:pt x="144" y="1244"/>
                                    </a:lnTo>
                                    <a:lnTo>
                                      <a:pt x="103" y="1191"/>
                                    </a:lnTo>
                                    <a:lnTo>
                                      <a:pt x="68" y="1133"/>
                                    </a:lnTo>
                                    <a:lnTo>
                                      <a:pt x="38" y="1071"/>
                                    </a:lnTo>
                                    <a:lnTo>
                                      <a:pt x="18" y="1005"/>
                                    </a:lnTo>
                                    <a:lnTo>
                                      <a:pt x="4" y="935"/>
                                    </a:lnTo>
                                    <a:lnTo>
                                      <a:pt x="0" y="863"/>
                                    </a:lnTo>
                                    <a:lnTo>
                                      <a:pt x="4" y="792"/>
                                    </a:lnTo>
                                    <a:lnTo>
                                      <a:pt x="18" y="723"/>
                                    </a:lnTo>
                                    <a:lnTo>
                                      <a:pt x="38" y="656"/>
                                    </a:lnTo>
                                    <a:lnTo>
                                      <a:pt x="68" y="594"/>
                                    </a:lnTo>
                                    <a:lnTo>
                                      <a:pt x="103" y="535"/>
                                    </a:lnTo>
                                    <a:lnTo>
                                      <a:pt x="144" y="482"/>
                                    </a:lnTo>
                                    <a:lnTo>
                                      <a:pt x="193" y="435"/>
                                    </a:lnTo>
                                    <a:lnTo>
                                      <a:pt x="246" y="392"/>
                                    </a:lnTo>
                                    <a:lnTo>
                                      <a:pt x="305" y="356"/>
                                    </a:lnTo>
                                    <a:lnTo>
                                      <a:pt x="367" y="328"/>
                                    </a:lnTo>
                                    <a:lnTo>
                                      <a:pt x="433" y="308"/>
                                    </a:lnTo>
                                    <a:lnTo>
                                      <a:pt x="503" y="294"/>
                                    </a:lnTo>
                                    <a:lnTo>
                                      <a:pt x="575" y="290"/>
                                    </a:lnTo>
                                    <a:lnTo>
                                      <a:pt x="634" y="293"/>
                                    </a:lnTo>
                                    <a:lnTo>
                                      <a:pt x="690" y="300"/>
                                    </a:lnTo>
                                    <a:lnTo>
                                      <a:pt x="744" y="315"/>
                                    </a:lnTo>
                                    <a:lnTo>
                                      <a:pt x="797" y="334"/>
                                    </a:lnTo>
                                    <a:lnTo>
                                      <a:pt x="796" y="334"/>
                                    </a:lnTo>
                                    <a:lnTo>
                                      <a:pt x="797" y="334"/>
                                    </a:lnTo>
                                    <a:lnTo>
                                      <a:pt x="800" y="334"/>
                                    </a:lnTo>
                                    <a:lnTo>
                                      <a:pt x="805" y="336"/>
                                    </a:lnTo>
                                    <a:lnTo>
                                      <a:pt x="811" y="334"/>
                                    </a:lnTo>
                                    <a:lnTo>
                                      <a:pt x="817" y="331"/>
                                    </a:lnTo>
                                    <a:lnTo>
                                      <a:pt x="821" y="327"/>
                                    </a:lnTo>
                                    <a:lnTo>
                                      <a:pt x="824" y="321"/>
                                    </a:lnTo>
                                    <a:lnTo>
                                      <a:pt x="825" y="314"/>
                                    </a:lnTo>
                                    <a:lnTo>
                                      <a:pt x="825" y="163"/>
                                    </a:lnTo>
                                    <a:lnTo>
                                      <a:pt x="830" y="126"/>
                                    </a:lnTo>
                                    <a:lnTo>
                                      <a:pt x="842" y="92"/>
                                    </a:lnTo>
                                    <a:lnTo>
                                      <a:pt x="862" y="61"/>
                                    </a:lnTo>
                                    <a:lnTo>
                                      <a:pt x="887" y="36"/>
                                    </a:lnTo>
                                    <a:lnTo>
                                      <a:pt x="917" y="17"/>
                                    </a:lnTo>
                                    <a:lnTo>
                                      <a:pt x="952" y="5"/>
                                    </a:lnTo>
                                    <a:lnTo>
                                      <a:pt x="98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 name="Freeform 10"/>
                            <wps:cNvSpPr>
                              <a:spLocks noEditPoints="1"/>
                            </wps:cNvSpPr>
                            <wps:spPr bwMode="auto">
                              <a:xfrm>
                                <a:off x="421005" y="11430"/>
                                <a:ext cx="221615" cy="349250"/>
                              </a:xfrm>
                              <a:custGeom>
                                <a:avLst/>
                                <a:gdLst>
                                  <a:gd name="T0" fmla="*/ 316 w 697"/>
                                  <a:gd name="T1" fmla="*/ 438 h 1101"/>
                                  <a:gd name="T2" fmla="*/ 247 w 697"/>
                                  <a:gd name="T3" fmla="*/ 464 h 1101"/>
                                  <a:gd name="T4" fmla="*/ 194 w 697"/>
                                  <a:gd name="T5" fmla="*/ 516 h 1101"/>
                                  <a:gd name="T6" fmla="*/ 157 w 697"/>
                                  <a:gd name="T7" fmla="*/ 585 h 1101"/>
                                  <a:gd name="T8" fmla="*/ 138 w 697"/>
                                  <a:gd name="T9" fmla="*/ 671 h 1101"/>
                                  <a:gd name="T10" fmla="*/ 138 w 697"/>
                                  <a:gd name="T11" fmla="*/ 763 h 1101"/>
                                  <a:gd name="T12" fmla="*/ 156 w 697"/>
                                  <a:gd name="T13" fmla="*/ 844 h 1101"/>
                                  <a:gd name="T14" fmla="*/ 191 w 697"/>
                                  <a:gd name="T15" fmla="*/ 912 h 1101"/>
                                  <a:gd name="T16" fmla="*/ 243 w 697"/>
                                  <a:gd name="T17" fmla="*/ 962 h 1101"/>
                                  <a:gd name="T18" fmla="*/ 312 w 697"/>
                                  <a:gd name="T19" fmla="*/ 989 h 1101"/>
                                  <a:gd name="T20" fmla="*/ 392 w 697"/>
                                  <a:gd name="T21" fmla="*/ 989 h 1101"/>
                                  <a:gd name="T22" fmla="*/ 461 w 697"/>
                                  <a:gd name="T23" fmla="*/ 960 h 1101"/>
                                  <a:gd name="T24" fmla="*/ 515 w 697"/>
                                  <a:gd name="T25" fmla="*/ 907 h 1101"/>
                                  <a:gd name="T26" fmla="*/ 549 w 697"/>
                                  <a:gd name="T27" fmla="*/ 832 h 1101"/>
                                  <a:gd name="T28" fmla="*/ 557 w 697"/>
                                  <a:gd name="T29" fmla="*/ 774 h 1101"/>
                                  <a:gd name="T30" fmla="*/ 555 w 697"/>
                                  <a:gd name="T31" fmla="*/ 618 h 1101"/>
                                  <a:gd name="T32" fmla="*/ 540 w 697"/>
                                  <a:gd name="T33" fmla="*/ 557 h 1101"/>
                                  <a:gd name="T34" fmla="*/ 507 w 697"/>
                                  <a:gd name="T35" fmla="*/ 503 h 1101"/>
                                  <a:gd name="T36" fmla="*/ 456 w 697"/>
                                  <a:gd name="T37" fmla="*/ 461 h 1101"/>
                                  <a:gd name="T38" fmla="*/ 393 w 697"/>
                                  <a:gd name="T39" fmla="*/ 438 h 1101"/>
                                  <a:gd name="T40" fmla="*/ 557 w 697"/>
                                  <a:gd name="T41" fmla="*/ 0 h 1101"/>
                                  <a:gd name="T42" fmla="*/ 689 w 697"/>
                                  <a:gd name="T43" fmla="*/ 894 h 1101"/>
                                  <a:gd name="T44" fmla="*/ 691 w 697"/>
                                  <a:gd name="T45" fmla="*/ 994 h 1101"/>
                                  <a:gd name="T46" fmla="*/ 697 w 697"/>
                                  <a:gd name="T47" fmla="*/ 1085 h 1101"/>
                                  <a:gd name="T48" fmla="*/ 570 w 697"/>
                                  <a:gd name="T49" fmla="*/ 956 h 1101"/>
                                  <a:gd name="T50" fmla="*/ 546 w 697"/>
                                  <a:gd name="T51" fmla="*/ 990 h 1101"/>
                                  <a:gd name="T52" fmla="*/ 489 w 697"/>
                                  <a:gd name="T53" fmla="*/ 1048 h 1101"/>
                                  <a:gd name="T54" fmla="*/ 412 w 697"/>
                                  <a:gd name="T55" fmla="*/ 1086 h 1101"/>
                                  <a:gd name="T56" fmla="*/ 316 w 697"/>
                                  <a:gd name="T57" fmla="*/ 1101 h 1101"/>
                                  <a:gd name="T58" fmla="*/ 225 w 697"/>
                                  <a:gd name="T59" fmla="*/ 1086 h 1101"/>
                                  <a:gd name="T60" fmla="*/ 143 w 697"/>
                                  <a:gd name="T61" fmla="*/ 1045 h 1101"/>
                                  <a:gd name="T62" fmla="*/ 76 w 697"/>
                                  <a:gd name="T63" fmla="*/ 978 h 1101"/>
                                  <a:gd name="T64" fmla="*/ 29 w 697"/>
                                  <a:gd name="T65" fmla="*/ 891 h 1101"/>
                                  <a:gd name="T66" fmla="*/ 4 w 697"/>
                                  <a:gd name="T67" fmla="*/ 785 h 1101"/>
                                  <a:gd name="T68" fmla="*/ 2 w 697"/>
                                  <a:gd name="T69" fmla="*/ 667 h 1101"/>
                                  <a:gd name="T70" fmla="*/ 26 w 697"/>
                                  <a:gd name="T71" fmla="*/ 559 h 1101"/>
                                  <a:gd name="T72" fmla="*/ 70 w 697"/>
                                  <a:gd name="T73" fmla="*/ 472 h 1101"/>
                                  <a:gd name="T74" fmla="*/ 131 w 697"/>
                                  <a:gd name="T75" fmla="*/ 404 h 1101"/>
                                  <a:gd name="T76" fmla="*/ 204 w 697"/>
                                  <a:gd name="T77" fmla="*/ 356 h 1101"/>
                                  <a:gd name="T78" fmla="*/ 287 w 697"/>
                                  <a:gd name="T79" fmla="*/ 331 h 1101"/>
                                  <a:gd name="T80" fmla="*/ 377 w 697"/>
                                  <a:gd name="T81" fmla="*/ 333 h 1101"/>
                                  <a:gd name="T82" fmla="*/ 456 w 697"/>
                                  <a:gd name="T83" fmla="*/ 355 h 1101"/>
                                  <a:gd name="T84" fmla="*/ 515 w 697"/>
                                  <a:gd name="T85" fmla="*/ 393 h 1101"/>
                                  <a:gd name="T86" fmla="*/ 554 w 697"/>
                                  <a:gd name="T87" fmla="*/ 441 h 1101"/>
                                  <a:gd name="T88" fmla="*/ 557 w 697"/>
                                  <a:gd name="T89" fmla="*/ 0 h 1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7" h="1101">
                                    <a:moveTo>
                                      <a:pt x="356" y="435"/>
                                    </a:moveTo>
                                    <a:lnTo>
                                      <a:pt x="316" y="438"/>
                                    </a:lnTo>
                                    <a:lnTo>
                                      <a:pt x="281" y="448"/>
                                    </a:lnTo>
                                    <a:lnTo>
                                      <a:pt x="247" y="464"/>
                                    </a:lnTo>
                                    <a:lnTo>
                                      <a:pt x="219" y="488"/>
                                    </a:lnTo>
                                    <a:lnTo>
                                      <a:pt x="194" y="516"/>
                                    </a:lnTo>
                                    <a:lnTo>
                                      <a:pt x="173" y="548"/>
                                    </a:lnTo>
                                    <a:lnTo>
                                      <a:pt x="157" y="585"/>
                                    </a:lnTo>
                                    <a:lnTo>
                                      <a:pt x="145" y="627"/>
                                    </a:lnTo>
                                    <a:lnTo>
                                      <a:pt x="138" y="671"/>
                                    </a:lnTo>
                                    <a:lnTo>
                                      <a:pt x="135" y="718"/>
                                    </a:lnTo>
                                    <a:lnTo>
                                      <a:pt x="138" y="763"/>
                                    </a:lnTo>
                                    <a:lnTo>
                                      <a:pt x="144" y="804"/>
                                    </a:lnTo>
                                    <a:lnTo>
                                      <a:pt x="156" y="844"/>
                                    </a:lnTo>
                                    <a:lnTo>
                                      <a:pt x="171" y="879"/>
                                    </a:lnTo>
                                    <a:lnTo>
                                      <a:pt x="191" y="912"/>
                                    </a:lnTo>
                                    <a:lnTo>
                                      <a:pt x="215" y="940"/>
                                    </a:lnTo>
                                    <a:lnTo>
                                      <a:pt x="243" y="962"/>
                                    </a:lnTo>
                                    <a:lnTo>
                                      <a:pt x="277" y="978"/>
                                    </a:lnTo>
                                    <a:lnTo>
                                      <a:pt x="312" y="989"/>
                                    </a:lnTo>
                                    <a:lnTo>
                                      <a:pt x="353" y="993"/>
                                    </a:lnTo>
                                    <a:lnTo>
                                      <a:pt x="392" y="989"/>
                                    </a:lnTo>
                                    <a:lnTo>
                                      <a:pt x="427" y="978"/>
                                    </a:lnTo>
                                    <a:lnTo>
                                      <a:pt x="461" y="960"/>
                                    </a:lnTo>
                                    <a:lnTo>
                                      <a:pt x="490" y="937"/>
                                    </a:lnTo>
                                    <a:lnTo>
                                      <a:pt x="515" y="907"/>
                                    </a:lnTo>
                                    <a:lnTo>
                                      <a:pt x="536" y="872"/>
                                    </a:lnTo>
                                    <a:lnTo>
                                      <a:pt x="549" y="832"/>
                                    </a:lnTo>
                                    <a:lnTo>
                                      <a:pt x="555" y="804"/>
                                    </a:lnTo>
                                    <a:lnTo>
                                      <a:pt x="557" y="774"/>
                                    </a:lnTo>
                                    <a:lnTo>
                                      <a:pt x="557" y="646"/>
                                    </a:lnTo>
                                    <a:lnTo>
                                      <a:pt x="555" y="618"/>
                                    </a:lnTo>
                                    <a:lnTo>
                                      <a:pt x="549" y="588"/>
                                    </a:lnTo>
                                    <a:lnTo>
                                      <a:pt x="540" y="557"/>
                                    </a:lnTo>
                                    <a:lnTo>
                                      <a:pt x="526" y="529"/>
                                    </a:lnTo>
                                    <a:lnTo>
                                      <a:pt x="507" y="503"/>
                                    </a:lnTo>
                                    <a:lnTo>
                                      <a:pt x="483" y="480"/>
                                    </a:lnTo>
                                    <a:lnTo>
                                      <a:pt x="456" y="461"/>
                                    </a:lnTo>
                                    <a:lnTo>
                                      <a:pt x="427" y="446"/>
                                    </a:lnTo>
                                    <a:lnTo>
                                      <a:pt x="393" y="438"/>
                                    </a:lnTo>
                                    <a:lnTo>
                                      <a:pt x="356" y="435"/>
                                    </a:lnTo>
                                    <a:close/>
                                    <a:moveTo>
                                      <a:pt x="557" y="0"/>
                                    </a:moveTo>
                                    <a:lnTo>
                                      <a:pt x="689" y="0"/>
                                    </a:lnTo>
                                    <a:lnTo>
                                      <a:pt x="689" y="894"/>
                                    </a:lnTo>
                                    <a:lnTo>
                                      <a:pt x="691" y="944"/>
                                    </a:lnTo>
                                    <a:lnTo>
                                      <a:pt x="691" y="994"/>
                                    </a:lnTo>
                                    <a:lnTo>
                                      <a:pt x="694" y="1042"/>
                                    </a:lnTo>
                                    <a:lnTo>
                                      <a:pt x="697" y="1085"/>
                                    </a:lnTo>
                                    <a:lnTo>
                                      <a:pt x="576" y="1085"/>
                                    </a:lnTo>
                                    <a:lnTo>
                                      <a:pt x="570" y="956"/>
                                    </a:lnTo>
                                    <a:lnTo>
                                      <a:pt x="567" y="956"/>
                                    </a:lnTo>
                                    <a:lnTo>
                                      <a:pt x="546" y="990"/>
                                    </a:lnTo>
                                    <a:lnTo>
                                      <a:pt x="520" y="1021"/>
                                    </a:lnTo>
                                    <a:lnTo>
                                      <a:pt x="489" y="1048"/>
                                    </a:lnTo>
                                    <a:lnTo>
                                      <a:pt x="454" y="1070"/>
                                    </a:lnTo>
                                    <a:lnTo>
                                      <a:pt x="412" y="1086"/>
                                    </a:lnTo>
                                    <a:lnTo>
                                      <a:pt x="367" y="1098"/>
                                    </a:lnTo>
                                    <a:lnTo>
                                      <a:pt x="316" y="1101"/>
                                    </a:lnTo>
                                    <a:lnTo>
                                      <a:pt x="269" y="1098"/>
                                    </a:lnTo>
                                    <a:lnTo>
                                      <a:pt x="225" y="1086"/>
                                    </a:lnTo>
                                    <a:lnTo>
                                      <a:pt x="182" y="1068"/>
                                    </a:lnTo>
                                    <a:lnTo>
                                      <a:pt x="143" y="1045"/>
                                    </a:lnTo>
                                    <a:lnTo>
                                      <a:pt x="109" y="1015"/>
                                    </a:lnTo>
                                    <a:lnTo>
                                      <a:pt x="76" y="978"/>
                                    </a:lnTo>
                                    <a:lnTo>
                                      <a:pt x="51" y="937"/>
                                    </a:lnTo>
                                    <a:lnTo>
                                      <a:pt x="29" y="891"/>
                                    </a:lnTo>
                                    <a:lnTo>
                                      <a:pt x="13" y="841"/>
                                    </a:lnTo>
                                    <a:lnTo>
                                      <a:pt x="4" y="785"/>
                                    </a:lnTo>
                                    <a:lnTo>
                                      <a:pt x="0" y="726"/>
                                    </a:lnTo>
                                    <a:lnTo>
                                      <a:pt x="2" y="667"/>
                                    </a:lnTo>
                                    <a:lnTo>
                                      <a:pt x="11" y="610"/>
                                    </a:lnTo>
                                    <a:lnTo>
                                      <a:pt x="26" y="559"/>
                                    </a:lnTo>
                                    <a:lnTo>
                                      <a:pt x="45" y="513"/>
                                    </a:lnTo>
                                    <a:lnTo>
                                      <a:pt x="70" y="472"/>
                                    </a:lnTo>
                                    <a:lnTo>
                                      <a:pt x="98" y="435"/>
                                    </a:lnTo>
                                    <a:lnTo>
                                      <a:pt x="131" y="404"/>
                                    </a:lnTo>
                                    <a:lnTo>
                                      <a:pt x="166" y="377"/>
                                    </a:lnTo>
                                    <a:lnTo>
                                      <a:pt x="204" y="356"/>
                                    </a:lnTo>
                                    <a:lnTo>
                                      <a:pt x="244" y="342"/>
                                    </a:lnTo>
                                    <a:lnTo>
                                      <a:pt x="287" y="331"/>
                                    </a:lnTo>
                                    <a:lnTo>
                                      <a:pt x="331" y="328"/>
                                    </a:lnTo>
                                    <a:lnTo>
                                      <a:pt x="377" y="333"/>
                                    </a:lnTo>
                                    <a:lnTo>
                                      <a:pt x="420" y="340"/>
                                    </a:lnTo>
                                    <a:lnTo>
                                      <a:pt x="456" y="355"/>
                                    </a:lnTo>
                                    <a:lnTo>
                                      <a:pt x="487" y="373"/>
                                    </a:lnTo>
                                    <a:lnTo>
                                      <a:pt x="515" y="393"/>
                                    </a:lnTo>
                                    <a:lnTo>
                                      <a:pt x="536" y="415"/>
                                    </a:lnTo>
                                    <a:lnTo>
                                      <a:pt x="554" y="441"/>
                                    </a:lnTo>
                                    <a:lnTo>
                                      <a:pt x="557" y="441"/>
                                    </a:lnTo>
                                    <a:lnTo>
                                      <a:pt x="55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6" name="Freeform 11"/>
                            <wps:cNvSpPr>
                              <a:spLocks noEditPoints="1"/>
                            </wps:cNvSpPr>
                            <wps:spPr bwMode="auto">
                              <a:xfrm>
                                <a:off x="682625" y="22860"/>
                                <a:ext cx="54610" cy="332740"/>
                              </a:xfrm>
                              <a:custGeom>
                                <a:avLst/>
                                <a:gdLst>
                                  <a:gd name="T0" fmla="*/ 21 w 173"/>
                                  <a:gd name="T1" fmla="*/ 309 h 1048"/>
                                  <a:gd name="T2" fmla="*/ 154 w 173"/>
                                  <a:gd name="T3" fmla="*/ 309 h 1048"/>
                                  <a:gd name="T4" fmla="*/ 154 w 173"/>
                                  <a:gd name="T5" fmla="*/ 1048 h 1048"/>
                                  <a:gd name="T6" fmla="*/ 21 w 173"/>
                                  <a:gd name="T7" fmla="*/ 1048 h 1048"/>
                                  <a:gd name="T8" fmla="*/ 21 w 173"/>
                                  <a:gd name="T9" fmla="*/ 309 h 1048"/>
                                  <a:gd name="T10" fmla="*/ 87 w 173"/>
                                  <a:gd name="T11" fmla="*/ 0 h 1048"/>
                                  <a:gd name="T12" fmla="*/ 111 w 173"/>
                                  <a:gd name="T13" fmla="*/ 3 h 1048"/>
                                  <a:gd name="T14" fmla="*/ 133 w 173"/>
                                  <a:gd name="T15" fmla="*/ 12 h 1048"/>
                                  <a:gd name="T16" fmla="*/ 149 w 173"/>
                                  <a:gd name="T17" fmla="*/ 25 h 1048"/>
                                  <a:gd name="T18" fmla="*/ 163 w 173"/>
                                  <a:gd name="T19" fmla="*/ 43 h 1048"/>
                                  <a:gd name="T20" fmla="*/ 170 w 173"/>
                                  <a:gd name="T21" fmla="*/ 64 h 1048"/>
                                  <a:gd name="T22" fmla="*/ 173 w 173"/>
                                  <a:gd name="T23" fmla="*/ 86 h 1048"/>
                                  <a:gd name="T24" fmla="*/ 170 w 173"/>
                                  <a:gd name="T25" fmla="*/ 108 h 1048"/>
                                  <a:gd name="T26" fmla="*/ 163 w 173"/>
                                  <a:gd name="T27" fmla="*/ 129 h 1048"/>
                                  <a:gd name="T28" fmla="*/ 149 w 173"/>
                                  <a:gd name="T29" fmla="*/ 147 h 1048"/>
                                  <a:gd name="T30" fmla="*/ 132 w 173"/>
                                  <a:gd name="T31" fmla="*/ 161 h 1048"/>
                                  <a:gd name="T32" fmla="*/ 111 w 173"/>
                                  <a:gd name="T33" fmla="*/ 170 h 1048"/>
                                  <a:gd name="T34" fmla="*/ 86 w 173"/>
                                  <a:gd name="T35" fmla="*/ 173 h 1048"/>
                                  <a:gd name="T36" fmla="*/ 84 w 173"/>
                                  <a:gd name="T37" fmla="*/ 173 h 1048"/>
                                  <a:gd name="T38" fmla="*/ 61 w 173"/>
                                  <a:gd name="T39" fmla="*/ 170 h 1048"/>
                                  <a:gd name="T40" fmla="*/ 40 w 173"/>
                                  <a:gd name="T41" fmla="*/ 161 h 1048"/>
                                  <a:gd name="T42" fmla="*/ 24 w 173"/>
                                  <a:gd name="T43" fmla="*/ 147 h 1048"/>
                                  <a:gd name="T44" fmla="*/ 11 w 173"/>
                                  <a:gd name="T45" fmla="*/ 129 h 1048"/>
                                  <a:gd name="T46" fmla="*/ 3 w 173"/>
                                  <a:gd name="T47" fmla="*/ 108 h 1048"/>
                                  <a:gd name="T48" fmla="*/ 0 w 173"/>
                                  <a:gd name="T49" fmla="*/ 86 h 1048"/>
                                  <a:gd name="T50" fmla="*/ 3 w 173"/>
                                  <a:gd name="T51" fmla="*/ 64 h 1048"/>
                                  <a:gd name="T52" fmla="*/ 12 w 173"/>
                                  <a:gd name="T53" fmla="*/ 43 h 1048"/>
                                  <a:gd name="T54" fmla="*/ 24 w 173"/>
                                  <a:gd name="T55" fmla="*/ 25 h 1048"/>
                                  <a:gd name="T56" fmla="*/ 42 w 173"/>
                                  <a:gd name="T57" fmla="*/ 12 h 1048"/>
                                  <a:gd name="T58" fmla="*/ 62 w 173"/>
                                  <a:gd name="T59" fmla="*/ 3 h 1048"/>
                                  <a:gd name="T60" fmla="*/ 87 w 173"/>
                                  <a:gd name="T61"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3" h="1048">
                                    <a:moveTo>
                                      <a:pt x="21" y="309"/>
                                    </a:moveTo>
                                    <a:lnTo>
                                      <a:pt x="154" y="309"/>
                                    </a:lnTo>
                                    <a:lnTo>
                                      <a:pt x="154" y="1048"/>
                                    </a:lnTo>
                                    <a:lnTo>
                                      <a:pt x="21" y="1048"/>
                                    </a:lnTo>
                                    <a:lnTo>
                                      <a:pt x="21" y="309"/>
                                    </a:lnTo>
                                    <a:close/>
                                    <a:moveTo>
                                      <a:pt x="87" y="0"/>
                                    </a:moveTo>
                                    <a:lnTo>
                                      <a:pt x="111" y="3"/>
                                    </a:lnTo>
                                    <a:lnTo>
                                      <a:pt x="133" y="12"/>
                                    </a:lnTo>
                                    <a:lnTo>
                                      <a:pt x="149" y="25"/>
                                    </a:lnTo>
                                    <a:lnTo>
                                      <a:pt x="163" y="43"/>
                                    </a:lnTo>
                                    <a:lnTo>
                                      <a:pt x="170" y="64"/>
                                    </a:lnTo>
                                    <a:lnTo>
                                      <a:pt x="173" y="86"/>
                                    </a:lnTo>
                                    <a:lnTo>
                                      <a:pt x="170" y="108"/>
                                    </a:lnTo>
                                    <a:lnTo>
                                      <a:pt x="163" y="129"/>
                                    </a:lnTo>
                                    <a:lnTo>
                                      <a:pt x="149" y="147"/>
                                    </a:lnTo>
                                    <a:lnTo>
                                      <a:pt x="132" y="161"/>
                                    </a:lnTo>
                                    <a:lnTo>
                                      <a:pt x="111" y="170"/>
                                    </a:lnTo>
                                    <a:lnTo>
                                      <a:pt x="86" y="173"/>
                                    </a:lnTo>
                                    <a:lnTo>
                                      <a:pt x="84" y="173"/>
                                    </a:lnTo>
                                    <a:lnTo>
                                      <a:pt x="61" y="170"/>
                                    </a:lnTo>
                                    <a:lnTo>
                                      <a:pt x="40" y="161"/>
                                    </a:lnTo>
                                    <a:lnTo>
                                      <a:pt x="24" y="147"/>
                                    </a:lnTo>
                                    <a:lnTo>
                                      <a:pt x="11" y="129"/>
                                    </a:lnTo>
                                    <a:lnTo>
                                      <a:pt x="3" y="108"/>
                                    </a:lnTo>
                                    <a:lnTo>
                                      <a:pt x="0" y="86"/>
                                    </a:lnTo>
                                    <a:lnTo>
                                      <a:pt x="3" y="64"/>
                                    </a:lnTo>
                                    <a:lnTo>
                                      <a:pt x="12" y="43"/>
                                    </a:lnTo>
                                    <a:lnTo>
                                      <a:pt x="24" y="25"/>
                                    </a:lnTo>
                                    <a:lnTo>
                                      <a:pt x="42" y="12"/>
                                    </a:lnTo>
                                    <a:lnTo>
                                      <a:pt x="62" y="3"/>
                                    </a:lnTo>
                                    <a:lnTo>
                                      <a:pt x="8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7" name="Freeform 12"/>
                            <wps:cNvSpPr>
                              <a:spLocks noEditPoints="1"/>
                            </wps:cNvSpPr>
                            <wps:spPr bwMode="auto">
                              <a:xfrm>
                                <a:off x="767715" y="115570"/>
                                <a:ext cx="186690" cy="245110"/>
                              </a:xfrm>
                              <a:custGeom>
                                <a:avLst/>
                                <a:gdLst>
                                  <a:gd name="T0" fmla="*/ 379 w 588"/>
                                  <a:gd name="T1" fmla="*/ 380 h 773"/>
                                  <a:gd name="T2" fmla="*/ 311 w 588"/>
                                  <a:gd name="T3" fmla="*/ 387 h 773"/>
                                  <a:gd name="T4" fmla="*/ 250 w 588"/>
                                  <a:gd name="T5" fmla="*/ 402 h 773"/>
                                  <a:gd name="T6" fmla="*/ 197 w 588"/>
                                  <a:gd name="T7" fmla="*/ 427 h 773"/>
                                  <a:gd name="T8" fmla="*/ 159 w 588"/>
                                  <a:gd name="T9" fmla="*/ 464 h 773"/>
                                  <a:gd name="T10" fmla="*/ 137 w 588"/>
                                  <a:gd name="T11" fmla="*/ 514 h 773"/>
                                  <a:gd name="T12" fmla="*/ 137 w 588"/>
                                  <a:gd name="T13" fmla="*/ 576 h 773"/>
                                  <a:gd name="T14" fmla="*/ 156 w 588"/>
                                  <a:gd name="T15" fmla="*/ 625 h 773"/>
                                  <a:gd name="T16" fmla="*/ 190 w 588"/>
                                  <a:gd name="T17" fmla="*/ 656 h 773"/>
                                  <a:gd name="T18" fmla="*/ 234 w 588"/>
                                  <a:gd name="T19" fmla="*/ 672 h 773"/>
                                  <a:gd name="T20" fmla="*/ 299 w 588"/>
                                  <a:gd name="T21" fmla="*/ 671 h 773"/>
                                  <a:gd name="T22" fmla="*/ 365 w 588"/>
                                  <a:gd name="T23" fmla="*/ 644 h 773"/>
                                  <a:gd name="T24" fmla="*/ 412 w 588"/>
                                  <a:gd name="T25" fmla="*/ 601 h 773"/>
                                  <a:gd name="T26" fmla="*/ 440 w 588"/>
                                  <a:gd name="T27" fmla="*/ 550 h 773"/>
                                  <a:gd name="T28" fmla="*/ 446 w 588"/>
                                  <a:gd name="T29" fmla="*/ 507 h 773"/>
                                  <a:gd name="T30" fmla="*/ 412 w 588"/>
                                  <a:gd name="T31" fmla="*/ 380 h 773"/>
                                  <a:gd name="T32" fmla="*/ 345 w 588"/>
                                  <a:gd name="T33" fmla="*/ 3 h 773"/>
                                  <a:gd name="T34" fmla="*/ 427 w 588"/>
                                  <a:gd name="T35" fmla="*/ 24 h 773"/>
                                  <a:gd name="T36" fmla="*/ 488 w 588"/>
                                  <a:gd name="T37" fmla="*/ 61 h 773"/>
                                  <a:gd name="T38" fmla="*/ 530 w 588"/>
                                  <a:gd name="T39" fmla="*/ 110 h 773"/>
                                  <a:gd name="T40" fmla="*/ 558 w 588"/>
                                  <a:gd name="T41" fmla="*/ 169 h 773"/>
                                  <a:gd name="T42" fmla="*/ 573 w 588"/>
                                  <a:gd name="T43" fmla="*/ 235 h 773"/>
                                  <a:gd name="T44" fmla="*/ 578 w 588"/>
                                  <a:gd name="T45" fmla="*/ 303 h 773"/>
                                  <a:gd name="T46" fmla="*/ 579 w 588"/>
                                  <a:gd name="T47" fmla="*/ 643 h 773"/>
                                  <a:gd name="T48" fmla="*/ 588 w 588"/>
                                  <a:gd name="T49" fmla="*/ 757 h 773"/>
                                  <a:gd name="T50" fmla="*/ 455 w 588"/>
                                  <a:gd name="T51" fmla="*/ 663 h 773"/>
                                  <a:gd name="T52" fmla="*/ 432 w 588"/>
                                  <a:gd name="T53" fmla="*/ 687 h 773"/>
                                  <a:gd name="T54" fmla="*/ 379 w 588"/>
                                  <a:gd name="T55" fmla="*/ 731 h 773"/>
                                  <a:gd name="T56" fmla="*/ 309 w 588"/>
                                  <a:gd name="T57" fmla="*/ 761 h 773"/>
                                  <a:gd name="T58" fmla="*/ 225 w 588"/>
                                  <a:gd name="T59" fmla="*/ 773 h 773"/>
                                  <a:gd name="T60" fmla="*/ 146 w 588"/>
                                  <a:gd name="T61" fmla="*/ 761 h 773"/>
                                  <a:gd name="T62" fmla="*/ 82 w 588"/>
                                  <a:gd name="T63" fmla="*/ 728 h 773"/>
                                  <a:gd name="T64" fmla="*/ 37 w 588"/>
                                  <a:gd name="T65" fmla="*/ 681 h 773"/>
                                  <a:gd name="T66" fmla="*/ 10 w 588"/>
                                  <a:gd name="T67" fmla="*/ 624 h 773"/>
                                  <a:gd name="T68" fmla="*/ 0 w 588"/>
                                  <a:gd name="T69" fmla="*/ 562 h 773"/>
                                  <a:gd name="T70" fmla="*/ 13 w 588"/>
                                  <a:gd name="T71" fmla="*/ 479 h 773"/>
                                  <a:gd name="T72" fmla="*/ 51 w 588"/>
                                  <a:gd name="T73" fmla="*/ 409 h 773"/>
                                  <a:gd name="T74" fmla="*/ 115 w 588"/>
                                  <a:gd name="T75" fmla="*/ 355 h 773"/>
                                  <a:gd name="T76" fmla="*/ 202 w 588"/>
                                  <a:gd name="T77" fmla="*/ 316 h 773"/>
                                  <a:gd name="T78" fmla="*/ 312 w 588"/>
                                  <a:gd name="T79" fmla="*/ 294 h 773"/>
                                  <a:gd name="T80" fmla="*/ 443 w 588"/>
                                  <a:gd name="T81" fmla="*/ 287 h 773"/>
                                  <a:gd name="T82" fmla="*/ 443 w 588"/>
                                  <a:gd name="T83" fmla="*/ 254 h 773"/>
                                  <a:gd name="T84" fmla="*/ 439 w 588"/>
                                  <a:gd name="T85" fmla="*/ 219 h 773"/>
                                  <a:gd name="T86" fmla="*/ 426 w 588"/>
                                  <a:gd name="T87" fmla="*/ 181 h 773"/>
                                  <a:gd name="T88" fmla="*/ 404 w 588"/>
                                  <a:gd name="T89" fmla="*/ 145 h 773"/>
                                  <a:gd name="T90" fmla="*/ 365 w 588"/>
                                  <a:gd name="T91" fmla="*/ 117 h 773"/>
                                  <a:gd name="T92" fmla="*/ 311 w 588"/>
                                  <a:gd name="T93" fmla="*/ 102 h 773"/>
                                  <a:gd name="T94" fmla="*/ 234 w 588"/>
                                  <a:gd name="T95" fmla="*/ 102 h 773"/>
                                  <a:gd name="T96" fmla="*/ 153 w 588"/>
                                  <a:gd name="T97" fmla="*/ 120 h 773"/>
                                  <a:gd name="T98" fmla="*/ 82 w 588"/>
                                  <a:gd name="T99" fmla="*/ 155 h 773"/>
                                  <a:gd name="T100" fmla="*/ 93 w 588"/>
                                  <a:gd name="T101" fmla="*/ 43 h 773"/>
                                  <a:gd name="T102" fmla="*/ 187 w 588"/>
                                  <a:gd name="T103" fmla="*/ 12 h 773"/>
                                  <a:gd name="T104" fmla="*/ 296 w 588"/>
                                  <a:gd name="T105" fmla="*/ 0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88" h="773">
                                    <a:moveTo>
                                      <a:pt x="412" y="380"/>
                                    </a:moveTo>
                                    <a:lnTo>
                                      <a:pt x="379" y="380"/>
                                    </a:lnTo>
                                    <a:lnTo>
                                      <a:pt x="345" y="383"/>
                                    </a:lnTo>
                                    <a:lnTo>
                                      <a:pt x="311" y="387"/>
                                    </a:lnTo>
                                    <a:lnTo>
                                      <a:pt x="280" y="393"/>
                                    </a:lnTo>
                                    <a:lnTo>
                                      <a:pt x="250" y="402"/>
                                    </a:lnTo>
                                    <a:lnTo>
                                      <a:pt x="222" y="414"/>
                                    </a:lnTo>
                                    <a:lnTo>
                                      <a:pt x="197" y="427"/>
                                    </a:lnTo>
                                    <a:lnTo>
                                      <a:pt x="177" y="443"/>
                                    </a:lnTo>
                                    <a:lnTo>
                                      <a:pt x="159" y="464"/>
                                    </a:lnTo>
                                    <a:lnTo>
                                      <a:pt x="146" y="488"/>
                                    </a:lnTo>
                                    <a:lnTo>
                                      <a:pt x="137" y="514"/>
                                    </a:lnTo>
                                    <a:lnTo>
                                      <a:pt x="134" y="545"/>
                                    </a:lnTo>
                                    <a:lnTo>
                                      <a:pt x="137" y="576"/>
                                    </a:lnTo>
                                    <a:lnTo>
                                      <a:pt x="144" y="603"/>
                                    </a:lnTo>
                                    <a:lnTo>
                                      <a:pt x="156" y="625"/>
                                    </a:lnTo>
                                    <a:lnTo>
                                      <a:pt x="172" y="643"/>
                                    </a:lnTo>
                                    <a:lnTo>
                                      <a:pt x="190" y="656"/>
                                    </a:lnTo>
                                    <a:lnTo>
                                      <a:pt x="212" y="666"/>
                                    </a:lnTo>
                                    <a:lnTo>
                                      <a:pt x="234" y="672"/>
                                    </a:lnTo>
                                    <a:lnTo>
                                      <a:pt x="259" y="674"/>
                                    </a:lnTo>
                                    <a:lnTo>
                                      <a:pt x="299" y="671"/>
                                    </a:lnTo>
                                    <a:lnTo>
                                      <a:pt x="334" y="661"/>
                                    </a:lnTo>
                                    <a:lnTo>
                                      <a:pt x="365" y="644"/>
                                    </a:lnTo>
                                    <a:lnTo>
                                      <a:pt x="390" y="625"/>
                                    </a:lnTo>
                                    <a:lnTo>
                                      <a:pt x="412" y="601"/>
                                    </a:lnTo>
                                    <a:lnTo>
                                      <a:pt x="429" y="576"/>
                                    </a:lnTo>
                                    <a:lnTo>
                                      <a:pt x="440" y="550"/>
                                    </a:lnTo>
                                    <a:lnTo>
                                      <a:pt x="445" y="529"/>
                                    </a:lnTo>
                                    <a:lnTo>
                                      <a:pt x="446" y="507"/>
                                    </a:lnTo>
                                    <a:lnTo>
                                      <a:pt x="446" y="380"/>
                                    </a:lnTo>
                                    <a:lnTo>
                                      <a:pt x="412" y="380"/>
                                    </a:lnTo>
                                    <a:close/>
                                    <a:moveTo>
                                      <a:pt x="296" y="0"/>
                                    </a:moveTo>
                                    <a:lnTo>
                                      <a:pt x="345" y="3"/>
                                    </a:lnTo>
                                    <a:lnTo>
                                      <a:pt x="389" y="11"/>
                                    </a:lnTo>
                                    <a:lnTo>
                                      <a:pt x="427" y="24"/>
                                    </a:lnTo>
                                    <a:lnTo>
                                      <a:pt x="460" y="40"/>
                                    </a:lnTo>
                                    <a:lnTo>
                                      <a:pt x="488" y="61"/>
                                    </a:lnTo>
                                    <a:lnTo>
                                      <a:pt x="511" y="83"/>
                                    </a:lnTo>
                                    <a:lnTo>
                                      <a:pt x="530" y="110"/>
                                    </a:lnTo>
                                    <a:lnTo>
                                      <a:pt x="547" y="139"/>
                                    </a:lnTo>
                                    <a:lnTo>
                                      <a:pt x="558" y="169"/>
                                    </a:lnTo>
                                    <a:lnTo>
                                      <a:pt x="567" y="201"/>
                                    </a:lnTo>
                                    <a:lnTo>
                                      <a:pt x="573" y="235"/>
                                    </a:lnTo>
                                    <a:lnTo>
                                      <a:pt x="576" y="269"/>
                                    </a:lnTo>
                                    <a:lnTo>
                                      <a:pt x="578" y="303"/>
                                    </a:lnTo>
                                    <a:lnTo>
                                      <a:pt x="578" y="579"/>
                                    </a:lnTo>
                                    <a:lnTo>
                                      <a:pt x="579" y="643"/>
                                    </a:lnTo>
                                    <a:lnTo>
                                      <a:pt x="582" y="702"/>
                                    </a:lnTo>
                                    <a:lnTo>
                                      <a:pt x="588" y="757"/>
                                    </a:lnTo>
                                    <a:lnTo>
                                      <a:pt x="468" y="757"/>
                                    </a:lnTo>
                                    <a:lnTo>
                                      <a:pt x="455" y="663"/>
                                    </a:lnTo>
                                    <a:lnTo>
                                      <a:pt x="451" y="663"/>
                                    </a:lnTo>
                                    <a:lnTo>
                                      <a:pt x="432" y="687"/>
                                    </a:lnTo>
                                    <a:lnTo>
                                      <a:pt x="408" y="711"/>
                                    </a:lnTo>
                                    <a:lnTo>
                                      <a:pt x="379" y="731"/>
                                    </a:lnTo>
                                    <a:lnTo>
                                      <a:pt x="346" y="748"/>
                                    </a:lnTo>
                                    <a:lnTo>
                                      <a:pt x="309" y="761"/>
                                    </a:lnTo>
                                    <a:lnTo>
                                      <a:pt x="269" y="770"/>
                                    </a:lnTo>
                                    <a:lnTo>
                                      <a:pt x="225" y="773"/>
                                    </a:lnTo>
                                    <a:lnTo>
                                      <a:pt x="183" y="770"/>
                                    </a:lnTo>
                                    <a:lnTo>
                                      <a:pt x="146" y="761"/>
                                    </a:lnTo>
                                    <a:lnTo>
                                      <a:pt x="112" y="748"/>
                                    </a:lnTo>
                                    <a:lnTo>
                                      <a:pt x="82" y="728"/>
                                    </a:lnTo>
                                    <a:lnTo>
                                      <a:pt x="57" y="706"/>
                                    </a:lnTo>
                                    <a:lnTo>
                                      <a:pt x="37" y="681"/>
                                    </a:lnTo>
                                    <a:lnTo>
                                      <a:pt x="20" y="653"/>
                                    </a:lnTo>
                                    <a:lnTo>
                                      <a:pt x="10" y="624"/>
                                    </a:lnTo>
                                    <a:lnTo>
                                      <a:pt x="3" y="593"/>
                                    </a:lnTo>
                                    <a:lnTo>
                                      <a:pt x="0" y="562"/>
                                    </a:lnTo>
                                    <a:lnTo>
                                      <a:pt x="4" y="517"/>
                                    </a:lnTo>
                                    <a:lnTo>
                                      <a:pt x="13" y="479"/>
                                    </a:lnTo>
                                    <a:lnTo>
                                      <a:pt x="29" y="442"/>
                                    </a:lnTo>
                                    <a:lnTo>
                                      <a:pt x="51" y="409"/>
                                    </a:lnTo>
                                    <a:lnTo>
                                      <a:pt x="81" y="381"/>
                                    </a:lnTo>
                                    <a:lnTo>
                                      <a:pt x="115" y="355"/>
                                    </a:lnTo>
                                    <a:lnTo>
                                      <a:pt x="156" y="334"/>
                                    </a:lnTo>
                                    <a:lnTo>
                                      <a:pt x="202" y="316"/>
                                    </a:lnTo>
                                    <a:lnTo>
                                      <a:pt x="255" y="303"/>
                                    </a:lnTo>
                                    <a:lnTo>
                                      <a:pt x="312" y="294"/>
                                    </a:lnTo>
                                    <a:lnTo>
                                      <a:pt x="376" y="288"/>
                                    </a:lnTo>
                                    <a:lnTo>
                                      <a:pt x="443" y="287"/>
                                    </a:lnTo>
                                    <a:lnTo>
                                      <a:pt x="443" y="271"/>
                                    </a:lnTo>
                                    <a:lnTo>
                                      <a:pt x="443" y="254"/>
                                    </a:lnTo>
                                    <a:lnTo>
                                      <a:pt x="442" y="237"/>
                                    </a:lnTo>
                                    <a:lnTo>
                                      <a:pt x="439" y="219"/>
                                    </a:lnTo>
                                    <a:lnTo>
                                      <a:pt x="433" y="200"/>
                                    </a:lnTo>
                                    <a:lnTo>
                                      <a:pt x="426" y="181"/>
                                    </a:lnTo>
                                    <a:lnTo>
                                      <a:pt x="417" y="163"/>
                                    </a:lnTo>
                                    <a:lnTo>
                                      <a:pt x="404" y="145"/>
                                    </a:lnTo>
                                    <a:lnTo>
                                      <a:pt x="386" y="130"/>
                                    </a:lnTo>
                                    <a:lnTo>
                                      <a:pt x="365" y="117"/>
                                    </a:lnTo>
                                    <a:lnTo>
                                      <a:pt x="340" y="108"/>
                                    </a:lnTo>
                                    <a:lnTo>
                                      <a:pt x="311" y="102"/>
                                    </a:lnTo>
                                    <a:lnTo>
                                      <a:pt x="275" y="101"/>
                                    </a:lnTo>
                                    <a:lnTo>
                                      <a:pt x="234" y="102"/>
                                    </a:lnTo>
                                    <a:lnTo>
                                      <a:pt x="193" y="110"/>
                                    </a:lnTo>
                                    <a:lnTo>
                                      <a:pt x="153" y="120"/>
                                    </a:lnTo>
                                    <a:lnTo>
                                      <a:pt x="116" y="136"/>
                                    </a:lnTo>
                                    <a:lnTo>
                                      <a:pt x="82" y="155"/>
                                    </a:lnTo>
                                    <a:lnTo>
                                      <a:pt x="53" y="65"/>
                                    </a:lnTo>
                                    <a:lnTo>
                                      <a:pt x="93" y="43"/>
                                    </a:lnTo>
                                    <a:lnTo>
                                      <a:pt x="137" y="25"/>
                                    </a:lnTo>
                                    <a:lnTo>
                                      <a:pt x="187" y="12"/>
                                    </a:lnTo>
                                    <a:lnTo>
                                      <a:pt x="240" y="3"/>
                                    </a:lnTo>
                                    <a:lnTo>
                                      <a:pt x="296"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8" name="Rectangle 8"/>
                            <wps:cNvSpPr>
                              <a:spLocks noChangeArrowheads="1"/>
                            </wps:cNvSpPr>
                            <wps:spPr bwMode="auto">
                              <a:xfrm>
                                <a:off x="993775" y="11430"/>
                                <a:ext cx="42545" cy="344170"/>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9" name="Freeform 14"/>
                            <wps:cNvSpPr>
                              <a:spLocks noEditPoints="1"/>
                            </wps:cNvSpPr>
                            <wps:spPr bwMode="auto">
                              <a:xfrm>
                                <a:off x="1071245" y="115570"/>
                                <a:ext cx="228600" cy="245110"/>
                              </a:xfrm>
                              <a:custGeom>
                                <a:avLst/>
                                <a:gdLst>
                                  <a:gd name="T0" fmla="*/ 320 w 721"/>
                                  <a:gd name="T1" fmla="*/ 105 h 773"/>
                                  <a:gd name="T2" fmla="*/ 252 w 721"/>
                                  <a:gd name="T3" fmla="*/ 132 h 773"/>
                                  <a:gd name="T4" fmla="*/ 199 w 721"/>
                                  <a:gd name="T5" fmla="*/ 178 h 773"/>
                                  <a:gd name="T6" fmla="*/ 163 w 721"/>
                                  <a:gd name="T7" fmla="*/ 240 h 773"/>
                                  <a:gd name="T8" fmla="*/ 143 w 721"/>
                                  <a:gd name="T9" fmla="*/ 312 h 773"/>
                                  <a:gd name="T10" fmla="*/ 135 w 721"/>
                                  <a:gd name="T11" fmla="*/ 389 h 773"/>
                                  <a:gd name="T12" fmla="*/ 146 w 721"/>
                                  <a:gd name="T13" fmla="*/ 480 h 773"/>
                                  <a:gd name="T14" fmla="*/ 175 w 721"/>
                                  <a:gd name="T15" fmla="*/ 559 h 773"/>
                                  <a:gd name="T16" fmla="*/ 222 w 721"/>
                                  <a:gd name="T17" fmla="*/ 619 h 773"/>
                                  <a:gd name="T18" fmla="*/ 283 w 721"/>
                                  <a:gd name="T19" fmla="*/ 659 h 773"/>
                                  <a:gd name="T20" fmla="*/ 357 w 721"/>
                                  <a:gd name="T21" fmla="*/ 672 h 773"/>
                                  <a:gd name="T22" fmla="*/ 399 w 721"/>
                                  <a:gd name="T23" fmla="*/ 668 h 773"/>
                                  <a:gd name="T24" fmla="*/ 473 w 721"/>
                                  <a:gd name="T25" fmla="*/ 635 h 773"/>
                                  <a:gd name="T26" fmla="*/ 530 w 721"/>
                                  <a:gd name="T27" fmla="*/ 573 h 773"/>
                                  <a:gd name="T28" fmla="*/ 567 w 721"/>
                                  <a:gd name="T29" fmla="*/ 488 h 773"/>
                                  <a:gd name="T30" fmla="*/ 582 w 721"/>
                                  <a:gd name="T31" fmla="*/ 384 h 773"/>
                                  <a:gd name="T32" fmla="*/ 576 w 721"/>
                                  <a:gd name="T33" fmla="*/ 319 h 773"/>
                                  <a:gd name="T34" fmla="*/ 560 w 721"/>
                                  <a:gd name="T35" fmla="*/ 256 h 773"/>
                                  <a:gd name="T36" fmla="*/ 530 w 721"/>
                                  <a:gd name="T37" fmla="*/ 195 h 773"/>
                                  <a:gd name="T38" fmla="*/ 488 w 721"/>
                                  <a:gd name="T39" fmla="*/ 147 h 773"/>
                                  <a:gd name="T40" fmla="*/ 432 w 721"/>
                                  <a:gd name="T41" fmla="*/ 114 h 773"/>
                                  <a:gd name="T42" fmla="*/ 361 w 721"/>
                                  <a:gd name="T43" fmla="*/ 102 h 773"/>
                                  <a:gd name="T44" fmla="*/ 421 w 721"/>
                                  <a:gd name="T45" fmla="*/ 5 h 773"/>
                                  <a:gd name="T46" fmla="*/ 522 w 721"/>
                                  <a:gd name="T47" fmla="*/ 34 h 773"/>
                                  <a:gd name="T48" fmla="*/ 604 w 721"/>
                                  <a:gd name="T49" fmla="*/ 89 h 773"/>
                                  <a:gd name="T50" fmla="*/ 666 w 721"/>
                                  <a:gd name="T51" fmla="*/ 167 h 773"/>
                                  <a:gd name="T52" fmla="*/ 706 w 721"/>
                                  <a:gd name="T53" fmla="*/ 265 h 773"/>
                                  <a:gd name="T54" fmla="*/ 721 w 721"/>
                                  <a:gd name="T55" fmla="*/ 380 h 773"/>
                                  <a:gd name="T56" fmla="*/ 709 w 721"/>
                                  <a:gd name="T57" fmla="*/ 488 h 773"/>
                                  <a:gd name="T58" fmla="*/ 678 w 721"/>
                                  <a:gd name="T59" fmla="*/ 578 h 773"/>
                                  <a:gd name="T60" fmla="*/ 631 w 721"/>
                                  <a:gd name="T61" fmla="*/ 650 h 773"/>
                                  <a:gd name="T62" fmla="*/ 572 w 721"/>
                                  <a:gd name="T63" fmla="*/ 705 h 773"/>
                                  <a:gd name="T64" fmla="*/ 504 w 721"/>
                                  <a:gd name="T65" fmla="*/ 743 h 773"/>
                                  <a:gd name="T66" fmla="*/ 430 w 721"/>
                                  <a:gd name="T67" fmla="*/ 765 h 773"/>
                                  <a:gd name="T68" fmla="*/ 355 w 721"/>
                                  <a:gd name="T69" fmla="*/ 773 h 773"/>
                                  <a:gd name="T70" fmla="*/ 305 w 721"/>
                                  <a:gd name="T71" fmla="*/ 770 h 773"/>
                                  <a:gd name="T72" fmla="*/ 214 w 721"/>
                                  <a:gd name="T73" fmla="*/ 746 h 773"/>
                                  <a:gd name="T74" fmla="*/ 135 w 721"/>
                                  <a:gd name="T75" fmla="*/ 700 h 773"/>
                                  <a:gd name="T76" fmla="*/ 72 w 721"/>
                                  <a:gd name="T77" fmla="*/ 635 h 773"/>
                                  <a:gd name="T78" fmla="*/ 26 w 721"/>
                                  <a:gd name="T79" fmla="*/ 551 h 773"/>
                                  <a:gd name="T80" fmla="*/ 3 w 721"/>
                                  <a:gd name="T81" fmla="*/ 449 h 773"/>
                                  <a:gd name="T82" fmla="*/ 3 w 721"/>
                                  <a:gd name="T83" fmla="*/ 334 h 773"/>
                                  <a:gd name="T84" fmla="*/ 28 w 721"/>
                                  <a:gd name="T85" fmla="*/ 228 h 773"/>
                                  <a:gd name="T86" fmla="*/ 75 w 721"/>
                                  <a:gd name="T87" fmla="*/ 141 h 773"/>
                                  <a:gd name="T88" fmla="*/ 141 w 721"/>
                                  <a:gd name="T89" fmla="*/ 73 h 773"/>
                                  <a:gd name="T90" fmla="*/ 222 w 721"/>
                                  <a:gd name="T91" fmla="*/ 27 h 773"/>
                                  <a:gd name="T92" fmla="*/ 315 w 721"/>
                                  <a:gd name="T93" fmla="*/ 3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1" h="773">
                                    <a:moveTo>
                                      <a:pt x="361" y="102"/>
                                    </a:moveTo>
                                    <a:lnTo>
                                      <a:pt x="320" y="105"/>
                                    </a:lnTo>
                                    <a:lnTo>
                                      <a:pt x="284" y="116"/>
                                    </a:lnTo>
                                    <a:lnTo>
                                      <a:pt x="252" y="132"/>
                                    </a:lnTo>
                                    <a:lnTo>
                                      <a:pt x="224" y="152"/>
                                    </a:lnTo>
                                    <a:lnTo>
                                      <a:pt x="199" y="178"/>
                                    </a:lnTo>
                                    <a:lnTo>
                                      <a:pt x="180" y="207"/>
                                    </a:lnTo>
                                    <a:lnTo>
                                      <a:pt x="163" y="240"/>
                                    </a:lnTo>
                                    <a:lnTo>
                                      <a:pt x="150" y="275"/>
                                    </a:lnTo>
                                    <a:lnTo>
                                      <a:pt x="143" y="312"/>
                                    </a:lnTo>
                                    <a:lnTo>
                                      <a:pt x="137" y="350"/>
                                    </a:lnTo>
                                    <a:lnTo>
                                      <a:pt x="135" y="389"/>
                                    </a:lnTo>
                                    <a:lnTo>
                                      <a:pt x="138" y="436"/>
                                    </a:lnTo>
                                    <a:lnTo>
                                      <a:pt x="146" y="480"/>
                                    </a:lnTo>
                                    <a:lnTo>
                                      <a:pt x="159" y="522"/>
                                    </a:lnTo>
                                    <a:lnTo>
                                      <a:pt x="175" y="559"/>
                                    </a:lnTo>
                                    <a:lnTo>
                                      <a:pt x="197" y="591"/>
                                    </a:lnTo>
                                    <a:lnTo>
                                      <a:pt x="222" y="619"/>
                                    </a:lnTo>
                                    <a:lnTo>
                                      <a:pt x="252" y="641"/>
                                    </a:lnTo>
                                    <a:lnTo>
                                      <a:pt x="283" y="659"/>
                                    </a:lnTo>
                                    <a:lnTo>
                                      <a:pt x="318" y="669"/>
                                    </a:lnTo>
                                    <a:lnTo>
                                      <a:pt x="357" y="672"/>
                                    </a:lnTo>
                                    <a:lnTo>
                                      <a:pt x="358" y="672"/>
                                    </a:lnTo>
                                    <a:lnTo>
                                      <a:pt x="399" y="668"/>
                                    </a:lnTo>
                                    <a:lnTo>
                                      <a:pt x="438" y="655"/>
                                    </a:lnTo>
                                    <a:lnTo>
                                      <a:pt x="473" y="635"/>
                                    </a:lnTo>
                                    <a:lnTo>
                                      <a:pt x="504" y="607"/>
                                    </a:lnTo>
                                    <a:lnTo>
                                      <a:pt x="530" y="573"/>
                                    </a:lnTo>
                                    <a:lnTo>
                                      <a:pt x="551" y="533"/>
                                    </a:lnTo>
                                    <a:lnTo>
                                      <a:pt x="567" y="488"/>
                                    </a:lnTo>
                                    <a:lnTo>
                                      <a:pt x="578" y="437"/>
                                    </a:lnTo>
                                    <a:lnTo>
                                      <a:pt x="582" y="384"/>
                                    </a:lnTo>
                                    <a:lnTo>
                                      <a:pt x="581" y="352"/>
                                    </a:lnTo>
                                    <a:lnTo>
                                      <a:pt x="576" y="319"/>
                                    </a:lnTo>
                                    <a:lnTo>
                                      <a:pt x="569" y="287"/>
                                    </a:lnTo>
                                    <a:lnTo>
                                      <a:pt x="560" y="256"/>
                                    </a:lnTo>
                                    <a:lnTo>
                                      <a:pt x="547" y="225"/>
                                    </a:lnTo>
                                    <a:lnTo>
                                      <a:pt x="530" y="195"/>
                                    </a:lnTo>
                                    <a:lnTo>
                                      <a:pt x="511" y="170"/>
                                    </a:lnTo>
                                    <a:lnTo>
                                      <a:pt x="488" y="147"/>
                                    </a:lnTo>
                                    <a:lnTo>
                                      <a:pt x="461" y="129"/>
                                    </a:lnTo>
                                    <a:lnTo>
                                      <a:pt x="432" y="114"/>
                                    </a:lnTo>
                                    <a:lnTo>
                                      <a:pt x="398" y="105"/>
                                    </a:lnTo>
                                    <a:lnTo>
                                      <a:pt x="361" y="102"/>
                                    </a:lnTo>
                                    <a:close/>
                                    <a:moveTo>
                                      <a:pt x="365" y="0"/>
                                    </a:moveTo>
                                    <a:lnTo>
                                      <a:pt x="421" y="5"/>
                                    </a:lnTo>
                                    <a:lnTo>
                                      <a:pt x="473" y="15"/>
                                    </a:lnTo>
                                    <a:lnTo>
                                      <a:pt x="522" y="34"/>
                                    </a:lnTo>
                                    <a:lnTo>
                                      <a:pt x="566" y="58"/>
                                    </a:lnTo>
                                    <a:lnTo>
                                      <a:pt x="604" y="89"/>
                                    </a:lnTo>
                                    <a:lnTo>
                                      <a:pt x="638" y="124"/>
                                    </a:lnTo>
                                    <a:lnTo>
                                      <a:pt x="666" y="167"/>
                                    </a:lnTo>
                                    <a:lnTo>
                                      <a:pt x="690" y="213"/>
                                    </a:lnTo>
                                    <a:lnTo>
                                      <a:pt x="706" y="265"/>
                                    </a:lnTo>
                                    <a:lnTo>
                                      <a:pt x="716" y="319"/>
                                    </a:lnTo>
                                    <a:lnTo>
                                      <a:pt x="721" y="380"/>
                                    </a:lnTo>
                                    <a:lnTo>
                                      <a:pt x="718" y="436"/>
                                    </a:lnTo>
                                    <a:lnTo>
                                      <a:pt x="709" y="488"/>
                                    </a:lnTo>
                                    <a:lnTo>
                                      <a:pt x="696" y="535"/>
                                    </a:lnTo>
                                    <a:lnTo>
                                      <a:pt x="678" y="578"/>
                                    </a:lnTo>
                                    <a:lnTo>
                                      <a:pt x="656" y="616"/>
                                    </a:lnTo>
                                    <a:lnTo>
                                      <a:pt x="631" y="650"/>
                                    </a:lnTo>
                                    <a:lnTo>
                                      <a:pt x="603" y="680"/>
                                    </a:lnTo>
                                    <a:lnTo>
                                      <a:pt x="572" y="705"/>
                                    </a:lnTo>
                                    <a:lnTo>
                                      <a:pt x="538" y="725"/>
                                    </a:lnTo>
                                    <a:lnTo>
                                      <a:pt x="504" y="743"/>
                                    </a:lnTo>
                                    <a:lnTo>
                                      <a:pt x="467" y="757"/>
                                    </a:lnTo>
                                    <a:lnTo>
                                      <a:pt x="430" y="765"/>
                                    </a:lnTo>
                                    <a:lnTo>
                                      <a:pt x="392" y="771"/>
                                    </a:lnTo>
                                    <a:lnTo>
                                      <a:pt x="355" y="773"/>
                                    </a:lnTo>
                                    <a:lnTo>
                                      <a:pt x="354" y="773"/>
                                    </a:lnTo>
                                    <a:lnTo>
                                      <a:pt x="305" y="770"/>
                                    </a:lnTo>
                                    <a:lnTo>
                                      <a:pt x="258" y="761"/>
                                    </a:lnTo>
                                    <a:lnTo>
                                      <a:pt x="214" y="746"/>
                                    </a:lnTo>
                                    <a:lnTo>
                                      <a:pt x="174" y="727"/>
                                    </a:lnTo>
                                    <a:lnTo>
                                      <a:pt x="135" y="700"/>
                                    </a:lnTo>
                                    <a:lnTo>
                                      <a:pt x="102" y="671"/>
                                    </a:lnTo>
                                    <a:lnTo>
                                      <a:pt x="72" y="635"/>
                                    </a:lnTo>
                                    <a:lnTo>
                                      <a:pt x="47" y="596"/>
                                    </a:lnTo>
                                    <a:lnTo>
                                      <a:pt x="26" y="551"/>
                                    </a:lnTo>
                                    <a:lnTo>
                                      <a:pt x="12" y="502"/>
                                    </a:lnTo>
                                    <a:lnTo>
                                      <a:pt x="3" y="449"/>
                                    </a:lnTo>
                                    <a:lnTo>
                                      <a:pt x="0" y="393"/>
                                    </a:lnTo>
                                    <a:lnTo>
                                      <a:pt x="3" y="334"/>
                                    </a:lnTo>
                                    <a:lnTo>
                                      <a:pt x="13" y="278"/>
                                    </a:lnTo>
                                    <a:lnTo>
                                      <a:pt x="28" y="228"/>
                                    </a:lnTo>
                                    <a:lnTo>
                                      <a:pt x="50" y="182"/>
                                    </a:lnTo>
                                    <a:lnTo>
                                      <a:pt x="75" y="141"/>
                                    </a:lnTo>
                                    <a:lnTo>
                                      <a:pt x="106" y="104"/>
                                    </a:lnTo>
                                    <a:lnTo>
                                      <a:pt x="141" y="73"/>
                                    </a:lnTo>
                                    <a:lnTo>
                                      <a:pt x="180" y="48"/>
                                    </a:lnTo>
                                    <a:lnTo>
                                      <a:pt x="222" y="27"/>
                                    </a:lnTo>
                                    <a:lnTo>
                                      <a:pt x="268" y="12"/>
                                    </a:lnTo>
                                    <a:lnTo>
                                      <a:pt x="315" y="3"/>
                                    </a:lnTo>
                                    <a:lnTo>
                                      <a:pt x="36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0" name="Freeform 15"/>
                            <wps:cNvSpPr>
                              <a:spLocks noEditPoints="1"/>
                            </wps:cNvSpPr>
                            <wps:spPr bwMode="auto">
                              <a:xfrm>
                                <a:off x="1323340" y="115570"/>
                                <a:ext cx="219075" cy="340995"/>
                              </a:xfrm>
                              <a:custGeom>
                                <a:avLst/>
                                <a:gdLst>
                                  <a:gd name="T0" fmla="*/ 276 w 690"/>
                                  <a:gd name="T1" fmla="*/ 120 h 1076"/>
                                  <a:gd name="T2" fmla="*/ 186 w 690"/>
                                  <a:gd name="T3" fmla="*/ 197 h 1076"/>
                                  <a:gd name="T4" fmla="*/ 139 w 690"/>
                                  <a:gd name="T5" fmla="*/ 330 h 1076"/>
                                  <a:gd name="T6" fmla="*/ 145 w 690"/>
                                  <a:gd name="T7" fmla="*/ 469 h 1076"/>
                                  <a:gd name="T8" fmla="*/ 192 w 690"/>
                                  <a:gd name="T9" fmla="*/ 572 h 1076"/>
                                  <a:gd name="T10" fmla="*/ 276 w 690"/>
                                  <a:gd name="T11" fmla="*/ 637 h 1076"/>
                                  <a:gd name="T12" fmla="*/ 389 w 690"/>
                                  <a:gd name="T13" fmla="*/ 647 h 1076"/>
                                  <a:gd name="T14" fmla="*/ 482 w 690"/>
                                  <a:gd name="T15" fmla="*/ 603 h 1076"/>
                                  <a:gd name="T16" fmla="*/ 540 w 690"/>
                                  <a:gd name="T17" fmla="*/ 511 h 1076"/>
                                  <a:gd name="T18" fmla="*/ 550 w 690"/>
                                  <a:gd name="T19" fmla="*/ 440 h 1076"/>
                                  <a:gd name="T20" fmla="*/ 543 w 690"/>
                                  <a:gd name="T21" fmla="*/ 248 h 1076"/>
                                  <a:gd name="T22" fmla="*/ 498 w 690"/>
                                  <a:gd name="T23" fmla="*/ 167 h 1076"/>
                                  <a:gd name="T24" fmla="*/ 423 w 690"/>
                                  <a:gd name="T25" fmla="*/ 116 h 1076"/>
                                  <a:gd name="T26" fmla="*/ 335 w 690"/>
                                  <a:gd name="T27" fmla="*/ 0 h 1076"/>
                                  <a:gd name="T28" fmla="*/ 454 w 690"/>
                                  <a:gd name="T29" fmla="*/ 25 h 1076"/>
                                  <a:gd name="T30" fmla="*/ 532 w 690"/>
                                  <a:gd name="T31" fmla="*/ 82 h 1076"/>
                                  <a:gd name="T32" fmla="*/ 568 w 690"/>
                                  <a:gd name="T33" fmla="*/ 127 h 1076"/>
                                  <a:gd name="T34" fmla="*/ 689 w 690"/>
                                  <a:gd name="T35" fmla="*/ 51 h 1076"/>
                                  <a:gd name="T36" fmla="*/ 684 w 690"/>
                                  <a:gd name="T37" fmla="*/ 169 h 1076"/>
                                  <a:gd name="T38" fmla="*/ 683 w 690"/>
                                  <a:gd name="T39" fmla="*/ 709 h 1076"/>
                                  <a:gd name="T40" fmla="*/ 658 w 690"/>
                                  <a:gd name="T41" fmla="*/ 857 h 1076"/>
                                  <a:gd name="T42" fmla="*/ 605 w 690"/>
                                  <a:gd name="T43" fmla="*/ 960 h 1076"/>
                                  <a:gd name="T44" fmla="*/ 510 w 690"/>
                                  <a:gd name="T45" fmla="*/ 1033 h 1076"/>
                                  <a:gd name="T46" fmla="*/ 391 w 690"/>
                                  <a:gd name="T47" fmla="*/ 1070 h 1076"/>
                                  <a:gd name="T48" fmla="*/ 266 w 690"/>
                                  <a:gd name="T49" fmla="*/ 1074 h 1076"/>
                                  <a:gd name="T50" fmla="*/ 134 w 690"/>
                                  <a:gd name="T51" fmla="*/ 1047 h 1076"/>
                                  <a:gd name="T52" fmla="*/ 98 w 690"/>
                                  <a:gd name="T53" fmla="*/ 910 h 1076"/>
                                  <a:gd name="T54" fmla="*/ 213 w 690"/>
                                  <a:gd name="T55" fmla="*/ 959 h 1076"/>
                                  <a:gd name="T56" fmla="*/ 351 w 690"/>
                                  <a:gd name="T57" fmla="*/ 968 h 1076"/>
                                  <a:gd name="T58" fmla="*/ 447 w 690"/>
                                  <a:gd name="T59" fmla="*/ 940 h 1076"/>
                                  <a:gd name="T60" fmla="*/ 515 w 690"/>
                                  <a:gd name="T61" fmla="*/ 872 h 1076"/>
                                  <a:gd name="T62" fmla="*/ 550 w 690"/>
                                  <a:gd name="T63" fmla="*/ 759 h 1076"/>
                                  <a:gd name="T64" fmla="*/ 549 w 690"/>
                                  <a:gd name="T65" fmla="*/ 629 h 1076"/>
                                  <a:gd name="T66" fmla="*/ 476 w 690"/>
                                  <a:gd name="T67" fmla="*/ 708 h 1076"/>
                                  <a:gd name="T68" fmla="*/ 361 w 690"/>
                                  <a:gd name="T69" fmla="*/ 751 h 1076"/>
                                  <a:gd name="T70" fmla="*/ 220 w 690"/>
                                  <a:gd name="T71" fmla="*/ 739 h 1076"/>
                                  <a:gd name="T72" fmla="*/ 105 w 690"/>
                                  <a:gd name="T73" fmla="*/ 666 h 1076"/>
                                  <a:gd name="T74" fmla="*/ 28 w 690"/>
                                  <a:gd name="T75" fmla="*/ 547 h 1076"/>
                                  <a:gd name="T76" fmla="*/ 0 w 690"/>
                                  <a:gd name="T77" fmla="*/ 392 h 1076"/>
                                  <a:gd name="T78" fmla="*/ 28 w 690"/>
                                  <a:gd name="T79" fmla="*/ 225 h 1076"/>
                                  <a:gd name="T80" fmla="*/ 103 w 690"/>
                                  <a:gd name="T81" fmla="*/ 102 h 1076"/>
                                  <a:gd name="T82" fmla="*/ 210 w 690"/>
                                  <a:gd name="T83" fmla="*/ 27 h 1076"/>
                                  <a:gd name="T84" fmla="*/ 335 w 690"/>
                                  <a:gd name="T85" fmla="*/ 0 h 1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90" h="1076">
                                    <a:moveTo>
                                      <a:pt x="356" y="105"/>
                                    </a:moveTo>
                                    <a:lnTo>
                                      <a:pt x="314" y="108"/>
                                    </a:lnTo>
                                    <a:lnTo>
                                      <a:pt x="276" y="120"/>
                                    </a:lnTo>
                                    <a:lnTo>
                                      <a:pt x="242" y="139"/>
                                    </a:lnTo>
                                    <a:lnTo>
                                      <a:pt x="211" y="164"/>
                                    </a:lnTo>
                                    <a:lnTo>
                                      <a:pt x="186" y="197"/>
                                    </a:lnTo>
                                    <a:lnTo>
                                      <a:pt x="165" y="237"/>
                                    </a:lnTo>
                                    <a:lnTo>
                                      <a:pt x="149" y="281"/>
                                    </a:lnTo>
                                    <a:lnTo>
                                      <a:pt x="139" y="330"/>
                                    </a:lnTo>
                                    <a:lnTo>
                                      <a:pt x="136" y="386"/>
                                    </a:lnTo>
                                    <a:lnTo>
                                      <a:pt x="139" y="427"/>
                                    </a:lnTo>
                                    <a:lnTo>
                                      <a:pt x="145" y="469"/>
                                    </a:lnTo>
                                    <a:lnTo>
                                      <a:pt x="157" y="505"/>
                                    </a:lnTo>
                                    <a:lnTo>
                                      <a:pt x="171" y="541"/>
                                    </a:lnTo>
                                    <a:lnTo>
                                      <a:pt x="192" y="572"/>
                                    </a:lnTo>
                                    <a:lnTo>
                                      <a:pt x="215" y="598"/>
                                    </a:lnTo>
                                    <a:lnTo>
                                      <a:pt x="244" y="621"/>
                                    </a:lnTo>
                                    <a:lnTo>
                                      <a:pt x="276" y="637"/>
                                    </a:lnTo>
                                    <a:lnTo>
                                      <a:pt x="313" y="647"/>
                                    </a:lnTo>
                                    <a:lnTo>
                                      <a:pt x="354" y="652"/>
                                    </a:lnTo>
                                    <a:lnTo>
                                      <a:pt x="389" y="647"/>
                                    </a:lnTo>
                                    <a:lnTo>
                                      <a:pt x="423" y="638"/>
                                    </a:lnTo>
                                    <a:lnTo>
                                      <a:pt x="454" y="624"/>
                                    </a:lnTo>
                                    <a:lnTo>
                                      <a:pt x="482" y="603"/>
                                    </a:lnTo>
                                    <a:lnTo>
                                      <a:pt x="506" y="578"/>
                                    </a:lnTo>
                                    <a:lnTo>
                                      <a:pt x="525" y="547"/>
                                    </a:lnTo>
                                    <a:lnTo>
                                      <a:pt x="540" y="511"/>
                                    </a:lnTo>
                                    <a:lnTo>
                                      <a:pt x="546" y="489"/>
                                    </a:lnTo>
                                    <a:lnTo>
                                      <a:pt x="550" y="466"/>
                                    </a:lnTo>
                                    <a:lnTo>
                                      <a:pt x="550" y="440"/>
                                    </a:lnTo>
                                    <a:lnTo>
                                      <a:pt x="550" y="308"/>
                                    </a:lnTo>
                                    <a:lnTo>
                                      <a:pt x="549" y="277"/>
                                    </a:lnTo>
                                    <a:lnTo>
                                      <a:pt x="543" y="248"/>
                                    </a:lnTo>
                                    <a:lnTo>
                                      <a:pt x="532" y="219"/>
                                    </a:lnTo>
                                    <a:lnTo>
                                      <a:pt x="518" y="192"/>
                                    </a:lnTo>
                                    <a:lnTo>
                                      <a:pt x="498" y="167"/>
                                    </a:lnTo>
                                    <a:lnTo>
                                      <a:pt x="478" y="147"/>
                                    </a:lnTo>
                                    <a:lnTo>
                                      <a:pt x="451" y="129"/>
                                    </a:lnTo>
                                    <a:lnTo>
                                      <a:pt x="423" y="116"/>
                                    </a:lnTo>
                                    <a:lnTo>
                                      <a:pt x="391" y="108"/>
                                    </a:lnTo>
                                    <a:lnTo>
                                      <a:pt x="356" y="105"/>
                                    </a:lnTo>
                                    <a:close/>
                                    <a:moveTo>
                                      <a:pt x="335" y="0"/>
                                    </a:moveTo>
                                    <a:lnTo>
                                      <a:pt x="379" y="3"/>
                                    </a:lnTo>
                                    <a:lnTo>
                                      <a:pt x="419" y="12"/>
                                    </a:lnTo>
                                    <a:lnTo>
                                      <a:pt x="454" y="25"/>
                                    </a:lnTo>
                                    <a:lnTo>
                                      <a:pt x="485" y="42"/>
                                    </a:lnTo>
                                    <a:lnTo>
                                      <a:pt x="510" y="61"/>
                                    </a:lnTo>
                                    <a:lnTo>
                                      <a:pt x="532" y="82"/>
                                    </a:lnTo>
                                    <a:lnTo>
                                      <a:pt x="550" y="105"/>
                                    </a:lnTo>
                                    <a:lnTo>
                                      <a:pt x="565" y="127"/>
                                    </a:lnTo>
                                    <a:lnTo>
                                      <a:pt x="568" y="127"/>
                                    </a:lnTo>
                                    <a:lnTo>
                                      <a:pt x="572" y="18"/>
                                    </a:lnTo>
                                    <a:lnTo>
                                      <a:pt x="690" y="18"/>
                                    </a:lnTo>
                                    <a:lnTo>
                                      <a:pt x="689" y="51"/>
                                    </a:lnTo>
                                    <a:lnTo>
                                      <a:pt x="687" y="85"/>
                                    </a:lnTo>
                                    <a:lnTo>
                                      <a:pt x="686" y="124"/>
                                    </a:lnTo>
                                    <a:lnTo>
                                      <a:pt x="684" y="169"/>
                                    </a:lnTo>
                                    <a:lnTo>
                                      <a:pt x="684" y="219"/>
                                    </a:lnTo>
                                    <a:lnTo>
                                      <a:pt x="684" y="647"/>
                                    </a:lnTo>
                                    <a:lnTo>
                                      <a:pt x="683" y="709"/>
                                    </a:lnTo>
                                    <a:lnTo>
                                      <a:pt x="678" y="764"/>
                                    </a:lnTo>
                                    <a:lnTo>
                                      <a:pt x="669" y="813"/>
                                    </a:lnTo>
                                    <a:lnTo>
                                      <a:pt x="658" y="857"/>
                                    </a:lnTo>
                                    <a:lnTo>
                                      <a:pt x="643" y="895"/>
                                    </a:lnTo>
                                    <a:lnTo>
                                      <a:pt x="625" y="929"/>
                                    </a:lnTo>
                                    <a:lnTo>
                                      <a:pt x="605" y="960"/>
                                    </a:lnTo>
                                    <a:lnTo>
                                      <a:pt x="580" y="987"/>
                                    </a:lnTo>
                                    <a:lnTo>
                                      <a:pt x="546" y="1012"/>
                                    </a:lnTo>
                                    <a:lnTo>
                                      <a:pt x="510" y="1033"/>
                                    </a:lnTo>
                                    <a:lnTo>
                                      <a:pt x="472" y="1049"/>
                                    </a:lnTo>
                                    <a:lnTo>
                                      <a:pt x="432" y="1061"/>
                                    </a:lnTo>
                                    <a:lnTo>
                                      <a:pt x="391" y="1070"/>
                                    </a:lnTo>
                                    <a:lnTo>
                                      <a:pt x="350" y="1074"/>
                                    </a:lnTo>
                                    <a:lnTo>
                                      <a:pt x="310" y="1076"/>
                                    </a:lnTo>
                                    <a:lnTo>
                                      <a:pt x="266" y="1074"/>
                                    </a:lnTo>
                                    <a:lnTo>
                                      <a:pt x="220" y="1068"/>
                                    </a:lnTo>
                                    <a:lnTo>
                                      <a:pt x="176" y="1059"/>
                                    </a:lnTo>
                                    <a:lnTo>
                                      <a:pt x="134" y="1047"/>
                                    </a:lnTo>
                                    <a:lnTo>
                                      <a:pt x="98" y="1033"/>
                                    </a:lnTo>
                                    <a:lnTo>
                                      <a:pt x="65" y="1013"/>
                                    </a:lnTo>
                                    <a:lnTo>
                                      <a:pt x="98" y="910"/>
                                    </a:lnTo>
                                    <a:lnTo>
                                      <a:pt x="130" y="929"/>
                                    </a:lnTo>
                                    <a:lnTo>
                                      <a:pt x="168" y="946"/>
                                    </a:lnTo>
                                    <a:lnTo>
                                      <a:pt x="213" y="959"/>
                                    </a:lnTo>
                                    <a:lnTo>
                                      <a:pt x="261" y="966"/>
                                    </a:lnTo>
                                    <a:lnTo>
                                      <a:pt x="314" y="969"/>
                                    </a:lnTo>
                                    <a:lnTo>
                                      <a:pt x="351" y="968"/>
                                    </a:lnTo>
                                    <a:lnTo>
                                      <a:pt x="385" y="962"/>
                                    </a:lnTo>
                                    <a:lnTo>
                                      <a:pt x="417" y="953"/>
                                    </a:lnTo>
                                    <a:lnTo>
                                      <a:pt x="447" y="940"/>
                                    </a:lnTo>
                                    <a:lnTo>
                                      <a:pt x="472" y="922"/>
                                    </a:lnTo>
                                    <a:lnTo>
                                      <a:pt x="496" y="898"/>
                                    </a:lnTo>
                                    <a:lnTo>
                                      <a:pt x="515" y="872"/>
                                    </a:lnTo>
                                    <a:lnTo>
                                      <a:pt x="531" y="839"/>
                                    </a:lnTo>
                                    <a:lnTo>
                                      <a:pt x="543" y="802"/>
                                    </a:lnTo>
                                    <a:lnTo>
                                      <a:pt x="550" y="759"/>
                                    </a:lnTo>
                                    <a:lnTo>
                                      <a:pt x="552" y="711"/>
                                    </a:lnTo>
                                    <a:lnTo>
                                      <a:pt x="552" y="629"/>
                                    </a:lnTo>
                                    <a:lnTo>
                                      <a:pt x="549" y="629"/>
                                    </a:lnTo>
                                    <a:lnTo>
                                      <a:pt x="529" y="658"/>
                                    </a:lnTo>
                                    <a:lnTo>
                                      <a:pt x="504" y="684"/>
                                    </a:lnTo>
                                    <a:lnTo>
                                      <a:pt x="476" y="708"/>
                                    </a:lnTo>
                                    <a:lnTo>
                                      <a:pt x="442" y="725"/>
                                    </a:lnTo>
                                    <a:lnTo>
                                      <a:pt x="404" y="740"/>
                                    </a:lnTo>
                                    <a:lnTo>
                                      <a:pt x="361" y="751"/>
                                    </a:lnTo>
                                    <a:lnTo>
                                      <a:pt x="314" y="754"/>
                                    </a:lnTo>
                                    <a:lnTo>
                                      <a:pt x="266" y="749"/>
                                    </a:lnTo>
                                    <a:lnTo>
                                      <a:pt x="220" y="739"/>
                                    </a:lnTo>
                                    <a:lnTo>
                                      <a:pt x="179" y="721"/>
                                    </a:lnTo>
                                    <a:lnTo>
                                      <a:pt x="139" y="696"/>
                                    </a:lnTo>
                                    <a:lnTo>
                                      <a:pt x="105" y="666"/>
                                    </a:lnTo>
                                    <a:lnTo>
                                      <a:pt x="74" y="631"/>
                                    </a:lnTo>
                                    <a:lnTo>
                                      <a:pt x="49" y="591"/>
                                    </a:lnTo>
                                    <a:lnTo>
                                      <a:pt x="28" y="547"/>
                                    </a:lnTo>
                                    <a:lnTo>
                                      <a:pt x="14" y="498"/>
                                    </a:lnTo>
                                    <a:lnTo>
                                      <a:pt x="3" y="446"/>
                                    </a:lnTo>
                                    <a:lnTo>
                                      <a:pt x="0" y="392"/>
                                    </a:lnTo>
                                    <a:lnTo>
                                      <a:pt x="5" y="331"/>
                                    </a:lnTo>
                                    <a:lnTo>
                                      <a:pt x="14" y="275"/>
                                    </a:lnTo>
                                    <a:lnTo>
                                      <a:pt x="28" y="225"/>
                                    </a:lnTo>
                                    <a:lnTo>
                                      <a:pt x="49" y="179"/>
                                    </a:lnTo>
                                    <a:lnTo>
                                      <a:pt x="74" y="138"/>
                                    </a:lnTo>
                                    <a:lnTo>
                                      <a:pt x="103" y="102"/>
                                    </a:lnTo>
                                    <a:lnTo>
                                      <a:pt x="136" y="71"/>
                                    </a:lnTo>
                                    <a:lnTo>
                                      <a:pt x="171" y="46"/>
                                    </a:lnTo>
                                    <a:lnTo>
                                      <a:pt x="210" y="27"/>
                                    </a:lnTo>
                                    <a:lnTo>
                                      <a:pt x="251" y="12"/>
                                    </a:lnTo>
                                    <a:lnTo>
                                      <a:pt x="292" y="3"/>
                                    </a:lnTo>
                                    <a:lnTo>
                                      <a:pt x="33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1" name="Freeform 16"/>
                            <wps:cNvSpPr>
                              <a:spLocks/>
                            </wps:cNvSpPr>
                            <wps:spPr bwMode="auto">
                              <a:xfrm>
                                <a:off x="448945" y="387985"/>
                                <a:ext cx="40005" cy="69215"/>
                              </a:xfrm>
                              <a:custGeom>
                                <a:avLst/>
                                <a:gdLst>
                                  <a:gd name="T0" fmla="*/ 72 w 126"/>
                                  <a:gd name="T1" fmla="*/ 0 h 219"/>
                                  <a:gd name="T2" fmla="*/ 91 w 126"/>
                                  <a:gd name="T3" fmla="*/ 3 h 219"/>
                                  <a:gd name="T4" fmla="*/ 107 w 126"/>
                                  <a:gd name="T5" fmla="*/ 6 h 219"/>
                                  <a:gd name="T6" fmla="*/ 119 w 126"/>
                                  <a:gd name="T7" fmla="*/ 11 h 219"/>
                                  <a:gd name="T8" fmla="*/ 110 w 126"/>
                                  <a:gd name="T9" fmla="*/ 33 h 219"/>
                                  <a:gd name="T10" fmla="*/ 101 w 126"/>
                                  <a:gd name="T11" fmla="*/ 30 h 219"/>
                                  <a:gd name="T12" fmla="*/ 88 w 126"/>
                                  <a:gd name="T13" fmla="*/ 26 h 219"/>
                                  <a:gd name="T14" fmla="*/ 72 w 126"/>
                                  <a:gd name="T15" fmla="*/ 24 h 219"/>
                                  <a:gd name="T16" fmla="*/ 56 w 126"/>
                                  <a:gd name="T17" fmla="*/ 26 h 219"/>
                                  <a:gd name="T18" fmla="*/ 45 w 126"/>
                                  <a:gd name="T19" fmla="*/ 30 h 219"/>
                                  <a:gd name="T20" fmla="*/ 38 w 126"/>
                                  <a:gd name="T21" fmla="*/ 37 h 219"/>
                                  <a:gd name="T22" fmla="*/ 33 w 126"/>
                                  <a:gd name="T23" fmla="*/ 46 h 219"/>
                                  <a:gd name="T24" fmla="*/ 32 w 126"/>
                                  <a:gd name="T25" fmla="*/ 55 h 219"/>
                                  <a:gd name="T26" fmla="*/ 33 w 126"/>
                                  <a:gd name="T27" fmla="*/ 68 h 219"/>
                                  <a:gd name="T28" fmla="*/ 42 w 126"/>
                                  <a:gd name="T29" fmla="*/ 79 h 219"/>
                                  <a:gd name="T30" fmla="*/ 54 w 126"/>
                                  <a:gd name="T31" fmla="*/ 88 h 219"/>
                                  <a:gd name="T32" fmla="*/ 73 w 126"/>
                                  <a:gd name="T33" fmla="*/ 96 h 219"/>
                                  <a:gd name="T34" fmla="*/ 92 w 126"/>
                                  <a:gd name="T35" fmla="*/ 105 h 219"/>
                                  <a:gd name="T36" fmla="*/ 107 w 126"/>
                                  <a:gd name="T37" fmla="*/ 114 h 219"/>
                                  <a:gd name="T38" fmla="*/ 117 w 126"/>
                                  <a:gd name="T39" fmla="*/ 126 h 219"/>
                                  <a:gd name="T40" fmla="*/ 125 w 126"/>
                                  <a:gd name="T41" fmla="*/ 141 h 219"/>
                                  <a:gd name="T42" fmla="*/ 126 w 126"/>
                                  <a:gd name="T43" fmla="*/ 157 h 219"/>
                                  <a:gd name="T44" fmla="*/ 125 w 126"/>
                                  <a:gd name="T45" fmla="*/ 173 h 219"/>
                                  <a:gd name="T46" fmla="*/ 119 w 126"/>
                                  <a:gd name="T47" fmla="*/ 188 h 219"/>
                                  <a:gd name="T48" fmla="*/ 109 w 126"/>
                                  <a:gd name="T49" fmla="*/ 200 h 219"/>
                                  <a:gd name="T50" fmla="*/ 94 w 126"/>
                                  <a:gd name="T51" fmla="*/ 210 h 219"/>
                                  <a:gd name="T52" fmla="*/ 76 w 126"/>
                                  <a:gd name="T53" fmla="*/ 216 h 219"/>
                                  <a:gd name="T54" fmla="*/ 54 w 126"/>
                                  <a:gd name="T55" fmla="*/ 219 h 219"/>
                                  <a:gd name="T56" fmla="*/ 33 w 126"/>
                                  <a:gd name="T57" fmla="*/ 216 h 219"/>
                                  <a:gd name="T58" fmla="*/ 14 w 126"/>
                                  <a:gd name="T59" fmla="*/ 212 h 219"/>
                                  <a:gd name="T60" fmla="*/ 0 w 126"/>
                                  <a:gd name="T61" fmla="*/ 204 h 219"/>
                                  <a:gd name="T62" fmla="*/ 7 w 126"/>
                                  <a:gd name="T63" fmla="*/ 182 h 219"/>
                                  <a:gd name="T64" fmla="*/ 29 w 126"/>
                                  <a:gd name="T65" fmla="*/ 192 h 219"/>
                                  <a:gd name="T66" fmla="*/ 56 w 126"/>
                                  <a:gd name="T67" fmla="*/ 195 h 219"/>
                                  <a:gd name="T68" fmla="*/ 73 w 126"/>
                                  <a:gd name="T69" fmla="*/ 192 h 219"/>
                                  <a:gd name="T70" fmla="*/ 88 w 126"/>
                                  <a:gd name="T71" fmla="*/ 187 h 219"/>
                                  <a:gd name="T72" fmla="*/ 97 w 126"/>
                                  <a:gd name="T73" fmla="*/ 175 h 219"/>
                                  <a:gd name="T74" fmla="*/ 100 w 126"/>
                                  <a:gd name="T75" fmla="*/ 160 h 219"/>
                                  <a:gd name="T76" fmla="*/ 97 w 126"/>
                                  <a:gd name="T77" fmla="*/ 147 h 219"/>
                                  <a:gd name="T78" fmla="*/ 89 w 126"/>
                                  <a:gd name="T79" fmla="*/ 136 h 219"/>
                                  <a:gd name="T80" fmla="*/ 78 w 126"/>
                                  <a:gd name="T81" fmla="*/ 126 h 219"/>
                                  <a:gd name="T82" fmla="*/ 60 w 126"/>
                                  <a:gd name="T83" fmla="*/ 119 h 219"/>
                                  <a:gd name="T84" fmla="*/ 41 w 126"/>
                                  <a:gd name="T85" fmla="*/ 110 h 219"/>
                                  <a:gd name="T86" fmla="*/ 26 w 126"/>
                                  <a:gd name="T87" fmla="*/ 101 h 219"/>
                                  <a:gd name="T88" fmla="*/ 14 w 126"/>
                                  <a:gd name="T89" fmla="*/ 89 h 219"/>
                                  <a:gd name="T90" fmla="*/ 7 w 126"/>
                                  <a:gd name="T91" fmla="*/ 74 h 219"/>
                                  <a:gd name="T92" fmla="*/ 4 w 126"/>
                                  <a:gd name="T93" fmla="*/ 58 h 219"/>
                                  <a:gd name="T94" fmla="*/ 7 w 126"/>
                                  <a:gd name="T95" fmla="*/ 40 h 219"/>
                                  <a:gd name="T96" fmla="*/ 16 w 126"/>
                                  <a:gd name="T97" fmla="*/ 24 h 219"/>
                                  <a:gd name="T98" fmla="*/ 30 w 126"/>
                                  <a:gd name="T99" fmla="*/ 12 h 219"/>
                                  <a:gd name="T100" fmla="*/ 50 w 126"/>
                                  <a:gd name="T101" fmla="*/ 3 h 219"/>
                                  <a:gd name="T102" fmla="*/ 72 w 126"/>
                                  <a:gd name="T10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219">
                                    <a:moveTo>
                                      <a:pt x="72" y="0"/>
                                    </a:moveTo>
                                    <a:lnTo>
                                      <a:pt x="91" y="3"/>
                                    </a:lnTo>
                                    <a:lnTo>
                                      <a:pt x="107" y="6"/>
                                    </a:lnTo>
                                    <a:lnTo>
                                      <a:pt x="119" y="11"/>
                                    </a:lnTo>
                                    <a:lnTo>
                                      <a:pt x="110" y="33"/>
                                    </a:lnTo>
                                    <a:lnTo>
                                      <a:pt x="101" y="30"/>
                                    </a:lnTo>
                                    <a:lnTo>
                                      <a:pt x="88" y="26"/>
                                    </a:lnTo>
                                    <a:lnTo>
                                      <a:pt x="72" y="24"/>
                                    </a:lnTo>
                                    <a:lnTo>
                                      <a:pt x="56" y="26"/>
                                    </a:lnTo>
                                    <a:lnTo>
                                      <a:pt x="45" y="30"/>
                                    </a:lnTo>
                                    <a:lnTo>
                                      <a:pt x="38" y="37"/>
                                    </a:lnTo>
                                    <a:lnTo>
                                      <a:pt x="33" y="46"/>
                                    </a:lnTo>
                                    <a:lnTo>
                                      <a:pt x="32" y="55"/>
                                    </a:lnTo>
                                    <a:lnTo>
                                      <a:pt x="33" y="68"/>
                                    </a:lnTo>
                                    <a:lnTo>
                                      <a:pt x="42" y="79"/>
                                    </a:lnTo>
                                    <a:lnTo>
                                      <a:pt x="54" y="88"/>
                                    </a:lnTo>
                                    <a:lnTo>
                                      <a:pt x="73" y="96"/>
                                    </a:lnTo>
                                    <a:lnTo>
                                      <a:pt x="92" y="105"/>
                                    </a:lnTo>
                                    <a:lnTo>
                                      <a:pt x="107" y="114"/>
                                    </a:lnTo>
                                    <a:lnTo>
                                      <a:pt x="117" y="126"/>
                                    </a:lnTo>
                                    <a:lnTo>
                                      <a:pt x="125" y="141"/>
                                    </a:lnTo>
                                    <a:lnTo>
                                      <a:pt x="126" y="157"/>
                                    </a:lnTo>
                                    <a:lnTo>
                                      <a:pt x="125" y="173"/>
                                    </a:lnTo>
                                    <a:lnTo>
                                      <a:pt x="119" y="188"/>
                                    </a:lnTo>
                                    <a:lnTo>
                                      <a:pt x="109" y="200"/>
                                    </a:lnTo>
                                    <a:lnTo>
                                      <a:pt x="94" y="210"/>
                                    </a:lnTo>
                                    <a:lnTo>
                                      <a:pt x="76" y="216"/>
                                    </a:lnTo>
                                    <a:lnTo>
                                      <a:pt x="54" y="219"/>
                                    </a:lnTo>
                                    <a:lnTo>
                                      <a:pt x="33" y="216"/>
                                    </a:lnTo>
                                    <a:lnTo>
                                      <a:pt x="14" y="212"/>
                                    </a:lnTo>
                                    <a:lnTo>
                                      <a:pt x="0" y="204"/>
                                    </a:lnTo>
                                    <a:lnTo>
                                      <a:pt x="7" y="182"/>
                                    </a:lnTo>
                                    <a:lnTo>
                                      <a:pt x="29" y="192"/>
                                    </a:lnTo>
                                    <a:lnTo>
                                      <a:pt x="56" y="195"/>
                                    </a:lnTo>
                                    <a:lnTo>
                                      <a:pt x="73" y="192"/>
                                    </a:lnTo>
                                    <a:lnTo>
                                      <a:pt x="88" y="187"/>
                                    </a:lnTo>
                                    <a:lnTo>
                                      <a:pt x="97" y="175"/>
                                    </a:lnTo>
                                    <a:lnTo>
                                      <a:pt x="100" y="160"/>
                                    </a:lnTo>
                                    <a:lnTo>
                                      <a:pt x="97" y="147"/>
                                    </a:lnTo>
                                    <a:lnTo>
                                      <a:pt x="89" y="136"/>
                                    </a:lnTo>
                                    <a:lnTo>
                                      <a:pt x="78" y="126"/>
                                    </a:lnTo>
                                    <a:lnTo>
                                      <a:pt x="60" y="119"/>
                                    </a:lnTo>
                                    <a:lnTo>
                                      <a:pt x="41" y="110"/>
                                    </a:lnTo>
                                    <a:lnTo>
                                      <a:pt x="26" y="101"/>
                                    </a:lnTo>
                                    <a:lnTo>
                                      <a:pt x="14" y="89"/>
                                    </a:lnTo>
                                    <a:lnTo>
                                      <a:pt x="7" y="74"/>
                                    </a:lnTo>
                                    <a:lnTo>
                                      <a:pt x="4" y="58"/>
                                    </a:lnTo>
                                    <a:lnTo>
                                      <a:pt x="7" y="40"/>
                                    </a:lnTo>
                                    <a:lnTo>
                                      <a:pt x="16" y="24"/>
                                    </a:lnTo>
                                    <a:lnTo>
                                      <a:pt x="30" y="12"/>
                                    </a:lnTo>
                                    <a:lnTo>
                                      <a:pt x="50" y="3"/>
                                    </a:lnTo>
                                    <a:lnTo>
                                      <a:pt x="7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2" name="Freeform 17"/>
                            <wps:cNvSpPr>
                              <a:spLocks/>
                            </wps:cNvSpPr>
                            <wps:spPr bwMode="auto">
                              <a:xfrm>
                                <a:off x="511810" y="389255"/>
                                <a:ext cx="36830" cy="66675"/>
                              </a:xfrm>
                              <a:custGeom>
                                <a:avLst/>
                                <a:gdLst>
                                  <a:gd name="T0" fmla="*/ 0 w 118"/>
                                  <a:gd name="T1" fmla="*/ 0 h 210"/>
                                  <a:gd name="T2" fmla="*/ 114 w 118"/>
                                  <a:gd name="T3" fmla="*/ 0 h 210"/>
                                  <a:gd name="T4" fmla="*/ 114 w 118"/>
                                  <a:gd name="T5" fmla="*/ 22 h 210"/>
                                  <a:gd name="T6" fmla="*/ 27 w 118"/>
                                  <a:gd name="T7" fmla="*/ 22 h 210"/>
                                  <a:gd name="T8" fmla="*/ 27 w 118"/>
                                  <a:gd name="T9" fmla="*/ 88 h 210"/>
                                  <a:gd name="T10" fmla="*/ 109 w 118"/>
                                  <a:gd name="T11" fmla="*/ 88 h 210"/>
                                  <a:gd name="T12" fmla="*/ 109 w 118"/>
                                  <a:gd name="T13" fmla="*/ 112 h 210"/>
                                  <a:gd name="T14" fmla="*/ 27 w 118"/>
                                  <a:gd name="T15" fmla="*/ 112 h 210"/>
                                  <a:gd name="T16" fmla="*/ 27 w 118"/>
                                  <a:gd name="T17" fmla="*/ 187 h 210"/>
                                  <a:gd name="T18" fmla="*/ 118 w 118"/>
                                  <a:gd name="T19" fmla="*/ 187 h 210"/>
                                  <a:gd name="T20" fmla="*/ 118 w 118"/>
                                  <a:gd name="T21" fmla="*/ 210 h 210"/>
                                  <a:gd name="T22" fmla="*/ 0 w 118"/>
                                  <a:gd name="T23" fmla="*/ 210 h 210"/>
                                  <a:gd name="T24" fmla="*/ 0 w 118"/>
                                  <a:gd name="T2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8" h="210">
                                    <a:moveTo>
                                      <a:pt x="0" y="0"/>
                                    </a:moveTo>
                                    <a:lnTo>
                                      <a:pt x="114" y="0"/>
                                    </a:lnTo>
                                    <a:lnTo>
                                      <a:pt x="114" y="22"/>
                                    </a:lnTo>
                                    <a:lnTo>
                                      <a:pt x="27" y="22"/>
                                    </a:lnTo>
                                    <a:lnTo>
                                      <a:pt x="27" y="88"/>
                                    </a:lnTo>
                                    <a:lnTo>
                                      <a:pt x="109" y="88"/>
                                    </a:lnTo>
                                    <a:lnTo>
                                      <a:pt x="109" y="112"/>
                                    </a:lnTo>
                                    <a:lnTo>
                                      <a:pt x="27" y="112"/>
                                    </a:lnTo>
                                    <a:lnTo>
                                      <a:pt x="27" y="187"/>
                                    </a:lnTo>
                                    <a:lnTo>
                                      <a:pt x="118" y="187"/>
                                    </a:lnTo>
                                    <a:lnTo>
                                      <a:pt x="118"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3" name="Freeform 18"/>
                            <wps:cNvSpPr>
                              <a:spLocks/>
                            </wps:cNvSpPr>
                            <wps:spPr bwMode="auto">
                              <a:xfrm>
                                <a:off x="568325" y="389255"/>
                                <a:ext cx="67945" cy="66675"/>
                              </a:xfrm>
                              <a:custGeom>
                                <a:avLst/>
                                <a:gdLst>
                                  <a:gd name="T0" fmla="*/ 14 w 214"/>
                                  <a:gd name="T1" fmla="*/ 0 h 210"/>
                                  <a:gd name="T2" fmla="*/ 49 w 214"/>
                                  <a:gd name="T3" fmla="*/ 0 h 210"/>
                                  <a:gd name="T4" fmla="*/ 84 w 214"/>
                                  <a:gd name="T5" fmla="*/ 102 h 210"/>
                                  <a:gd name="T6" fmla="*/ 96 w 214"/>
                                  <a:gd name="T7" fmla="*/ 139 h 210"/>
                                  <a:gd name="T8" fmla="*/ 106 w 214"/>
                                  <a:gd name="T9" fmla="*/ 173 h 210"/>
                                  <a:gd name="T10" fmla="*/ 106 w 214"/>
                                  <a:gd name="T11" fmla="*/ 173 h 210"/>
                                  <a:gd name="T12" fmla="*/ 117 w 214"/>
                                  <a:gd name="T13" fmla="*/ 139 h 210"/>
                                  <a:gd name="T14" fmla="*/ 129 w 214"/>
                                  <a:gd name="T15" fmla="*/ 102 h 210"/>
                                  <a:gd name="T16" fmla="*/ 167 w 214"/>
                                  <a:gd name="T17" fmla="*/ 0 h 210"/>
                                  <a:gd name="T18" fmla="*/ 201 w 214"/>
                                  <a:gd name="T19" fmla="*/ 0 h 210"/>
                                  <a:gd name="T20" fmla="*/ 214 w 214"/>
                                  <a:gd name="T21" fmla="*/ 210 h 210"/>
                                  <a:gd name="T22" fmla="*/ 188 w 214"/>
                                  <a:gd name="T23" fmla="*/ 210 h 210"/>
                                  <a:gd name="T24" fmla="*/ 182 w 214"/>
                                  <a:gd name="T25" fmla="*/ 118 h 210"/>
                                  <a:gd name="T26" fmla="*/ 180 w 214"/>
                                  <a:gd name="T27" fmla="*/ 87 h 210"/>
                                  <a:gd name="T28" fmla="*/ 180 w 214"/>
                                  <a:gd name="T29" fmla="*/ 56 h 210"/>
                                  <a:gd name="T30" fmla="*/ 179 w 214"/>
                                  <a:gd name="T31" fmla="*/ 26 h 210"/>
                                  <a:gd name="T32" fmla="*/ 179 w 214"/>
                                  <a:gd name="T33" fmla="*/ 26 h 210"/>
                                  <a:gd name="T34" fmla="*/ 167 w 214"/>
                                  <a:gd name="T35" fmla="*/ 65 h 210"/>
                                  <a:gd name="T36" fmla="*/ 152 w 214"/>
                                  <a:gd name="T37" fmla="*/ 106 h 210"/>
                                  <a:gd name="T38" fmla="*/ 115 w 214"/>
                                  <a:gd name="T39" fmla="*/ 208 h 210"/>
                                  <a:gd name="T40" fmla="*/ 95 w 214"/>
                                  <a:gd name="T41" fmla="*/ 208 h 210"/>
                                  <a:gd name="T42" fmla="*/ 59 w 214"/>
                                  <a:gd name="T43" fmla="*/ 109 h 210"/>
                                  <a:gd name="T44" fmla="*/ 46 w 214"/>
                                  <a:gd name="T45" fmla="*/ 66 h 210"/>
                                  <a:gd name="T46" fmla="*/ 36 w 214"/>
                                  <a:gd name="T47" fmla="*/ 26 h 210"/>
                                  <a:gd name="T48" fmla="*/ 36 w 214"/>
                                  <a:gd name="T49" fmla="*/ 26 h 210"/>
                                  <a:gd name="T50" fmla="*/ 34 w 214"/>
                                  <a:gd name="T51" fmla="*/ 56 h 210"/>
                                  <a:gd name="T52" fmla="*/ 33 w 214"/>
                                  <a:gd name="T53" fmla="*/ 87 h 210"/>
                                  <a:gd name="T54" fmla="*/ 31 w 214"/>
                                  <a:gd name="T55" fmla="*/ 119 h 210"/>
                                  <a:gd name="T56" fmla="*/ 25 w 214"/>
                                  <a:gd name="T57" fmla="*/ 210 h 210"/>
                                  <a:gd name="T58" fmla="*/ 0 w 214"/>
                                  <a:gd name="T59" fmla="*/ 210 h 210"/>
                                  <a:gd name="T60" fmla="*/ 14 w 214"/>
                                  <a:gd name="T61"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4" h="210">
                                    <a:moveTo>
                                      <a:pt x="14" y="0"/>
                                    </a:moveTo>
                                    <a:lnTo>
                                      <a:pt x="49" y="0"/>
                                    </a:lnTo>
                                    <a:lnTo>
                                      <a:pt x="84" y="102"/>
                                    </a:lnTo>
                                    <a:lnTo>
                                      <a:pt x="96" y="139"/>
                                    </a:lnTo>
                                    <a:lnTo>
                                      <a:pt x="106" y="173"/>
                                    </a:lnTo>
                                    <a:lnTo>
                                      <a:pt x="106" y="173"/>
                                    </a:lnTo>
                                    <a:lnTo>
                                      <a:pt x="117" y="139"/>
                                    </a:lnTo>
                                    <a:lnTo>
                                      <a:pt x="129" y="102"/>
                                    </a:lnTo>
                                    <a:lnTo>
                                      <a:pt x="167" y="0"/>
                                    </a:lnTo>
                                    <a:lnTo>
                                      <a:pt x="201" y="0"/>
                                    </a:lnTo>
                                    <a:lnTo>
                                      <a:pt x="214" y="210"/>
                                    </a:lnTo>
                                    <a:lnTo>
                                      <a:pt x="188" y="210"/>
                                    </a:lnTo>
                                    <a:lnTo>
                                      <a:pt x="182" y="118"/>
                                    </a:lnTo>
                                    <a:lnTo>
                                      <a:pt x="180" y="87"/>
                                    </a:lnTo>
                                    <a:lnTo>
                                      <a:pt x="180" y="56"/>
                                    </a:lnTo>
                                    <a:lnTo>
                                      <a:pt x="179" y="26"/>
                                    </a:lnTo>
                                    <a:lnTo>
                                      <a:pt x="179" y="26"/>
                                    </a:lnTo>
                                    <a:lnTo>
                                      <a:pt x="167" y="65"/>
                                    </a:lnTo>
                                    <a:lnTo>
                                      <a:pt x="152" y="106"/>
                                    </a:lnTo>
                                    <a:lnTo>
                                      <a:pt x="115" y="208"/>
                                    </a:lnTo>
                                    <a:lnTo>
                                      <a:pt x="95" y="208"/>
                                    </a:lnTo>
                                    <a:lnTo>
                                      <a:pt x="59" y="109"/>
                                    </a:lnTo>
                                    <a:lnTo>
                                      <a:pt x="46" y="66"/>
                                    </a:lnTo>
                                    <a:lnTo>
                                      <a:pt x="36" y="26"/>
                                    </a:lnTo>
                                    <a:lnTo>
                                      <a:pt x="36" y="26"/>
                                    </a:lnTo>
                                    <a:lnTo>
                                      <a:pt x="34" y="56"/>
                                    </a:lnTo>
                                    <a:lnTo>
                                      <a:pt x="33" y="87"/>
                                    </a:lnTo>
                                    <a:lnTo>
                                      <a:pt x="31" y="119"/>
                                    </a:lnTo>
                                    <a:lnTo>
                                      <a:pt x="25" y="210"/>
                                    </a:lnTo>
                                    <a:lnTo>
                                      <a:pt x="0" y="210"/>
                                    </a:lnTo>
                                    <a:lnTo>
                                      <a:pt x="14"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4" name="Rectangle 14"/>
                            <wps:cNvSpPr>
                              <a:spLocks noChangeArrowheads="1"/>
                            </wps:cNvSpPr>
                            <wps:spPr bwMode="auto">
                              <a:xfrm>
                                <a:off x="659130" y="389255"/>
                                <a:ext cx="8890" cy="6667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15" name="Freeform 20"/>
                            <wps:cNvSpPr>
                              <a:spLocks/>
                            </wps:cNvSpPr>
                            <wps:spPr bwMode="auto">
                              <a:xfrm>
                                <a:off x="689610" y="387985"/>
                                <a:ext cx="50800" cy="69215"/>
                              </a:xfrm>
                              <a:custGeom>
                                <a:avLst/>
                                <a:gdLst>
                                  <a:gd name="T0" fmla="*/ 109 w 159"/>
                                  <a:gd name="T1" fmla="*/ 0 h 219"/>
                                  <a:gd name="T2" fmla="*/ 132 w 159"/>
                                  <a:gd name="T3" fmla="*/ 3 h 219"/>
                                  <a:gd name="T4" fmla="*/ 148 w 159"/>
                                  <a:gd name="T5" fmla="*/ 6 h 219"/>
                                  <a:gd name="T6" fmla="*/ 159 w 159"/>
                                  <a:gd name="T7" fmla="*/ 11 h 219"/>
                                  <a:gd name="T8" fmla="*/ 151 w 159"/>
                                  <a:gd name="T9" fmla="*/ 33 h 219"/>
                                  <a:gd name="T10" fmla="*/ 134 w 159"/>
                                  <a:gd name="T11" fmla="*/ 27 h 219"/>
                                  <a:gd name="T12" fmla="*/ 110 w 159"/>
                                  <a:gd name="T13" fmla="*/ 24 h 219"/>
                                  <a:gd name="T14" fmla="*/ 87 w 159"/>
                                  <a:gd name="T15" fmla="*/ 27 h 219"/>
                                  <a:gd name="T16" fmla="*/ 67 w 159"/>
                                  <a:gd name="T17" fmla="*/ 34 h 219"/>
                                  <a:gd name="T18" fmla="*/ 51 w 159"/>
                                  <a:gd name="T19" fmla="*/ 46 h 219"/>
                                  <a:gd name="T20" fmla="*/ 38 w 159"/>
                                  <a:gd name="T21" fmla="*/ 64 h 219"/>
                                  <a:gd name="T22" fmla="*/ 31 w 159"/>
                                  <a:gd name="T23" fmla="*/ 85 h 219"/>
                                  <a:gd name="T24" fmla="*/ 28 w 159"/>
                                  <a:gd name="T25" fmla="*/ 111 h 219"/>
                                  <a:gd name="T26" fmla="*/ 31 w 159"/>
                                  <a:gd name="T27" fmla="*/ 135 h 219"/>
                                  <a:gd name="T28" fmla="*/ 38 w 159"/>
                                  <a:gd name="T29" fmla="*/ 155 h 219"/>
                                  <a:gd name="T30" fmla="*/ 50 w 159"/>
                                  <a:gd name="T31" fmla="*/ 173 h 219"/>
                                  <a:gd name="T32" fmla="*/ 64 w 159"/>
                                  <a:gd name="T33" fmla="*/ 185 h 219"/>
                                  <a:gd name="T34" fmla="*/ 85 w 159"/>
                                  <a:gd name="T35" fmla="*/ 192 h 219"/>
                                  <a:gd name="T36" fmla="*/ 109 w 159"/>
                                  <a:gd name="T37" fmla="*/ 195 h 219"/>
                                  <a:gd name="T38" fmla="*/ 132 w 159"/>
                                  <a:gd name="T39" fmla="*/ 192 h 219"/>
                                  <a:gd name="T40" fmla="*/ 153 w 159"/>
                                  <a:gd name="T41" fmla="*/ 187 h 219"/>
                                  <a:gd name="T42" fmla="*/ 159 w 159"/>
                                  <a:gd name="T43" fmla="*/ 209 h 219"/>
                                  <a:gd name="T44" fmla="*/ 146 w 159"/>
                                  <a:gd name="T45" fmla="*/ 213 h 219"/>
                                  <a:gd name="T46" fmla="*/ 126 w 159"/>
                                  <a:gd name="T47" fmla="*/ 218 h 219"/>
                                  <a:gd name="T48" fmla="*/ 103 w 159"/>
                                  <a:gd name="T49" fmla="*/ 219 h 219"/>
                                  <a:gd name="T50" fmla="*/ 78 w 159"/>
                                  <a:gd name="T51" fmla="*/ 216 h 219"/>
                                  <a:gd name="T52" fmla="*/ 56 w 159"/>
                                  <a:gd name="T53" fmla="*/ 210 h 219"/>
                                  <a:gd name="T54" fmla="*/ 36 w 159"/>
                                  <a:gd name="T55" fmla="*/ 198 h 219"/>
                                  <a:gd name="T56" fmla="*/ 22 w 159"/>
                                  <a:gd name="T57" fmla="*/ 184 h 219"/>
                                  <a:gd name="T58" fmla="*/ 10 w 159"/>
                                  <a:gd name="T59" fmla="*/ 163 h 219"/>
                                  <a:gd name="T60" fmla="*/ 3 w 159"/>
                                  <a:gd name="T61" fmla="*/ 139 h 219"/>
                                  <a:gd name="T62" fmla="*/ 0 w 159"/>
                                  <a:gd name="T63" fmla="*/ 111 h 219"/>
                                  <a:gd name="T64" fmla="*/ 3 w 159"/>
                                  <a:gd name="T65" fmla="*/ 80 h 219"/>
                                  <a:gd name="T66" fmla="*/ 13 w 159"/>
                                  <a:gd name="T67" fmla="*/ 54 h 219"/>
                                  <a:gd name="T68" fmla="*/ 29 w 159"/>
                                  <a:gd name="T69" fmla="*/ 31 h 219"/>
                                  <a:gd name="T70" fmla="*/ 51 w 159"/>
                                  <a:gd name="T71" fmla="*/ 15 h 219"/>
                                  <a:gd name="T72" fmla="*/ 78 w 159"/>
                                  <a:gd name="T73" fmla="*/ 5 h 219"/>
                                  <a:gd name="T74" fmla="*/ 109 w 159"/>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9" h="219">
                                    <a:moveTo>
                                      <a:pt x="109" y="0"/>
                                    </a:moveTo>
                                    <a:lnTo>
                                      <a:pt x="132" y="3"/>
                                    </a:lnTo>
                                    <a:lnTo>
                                      <a:pt x="148" y="6"/>
                                    </a:lnTo>
                                    <a:lnTo>
                                      <a:pt x="159" y="11"/>
                                    </a:lnTo>
                                    <a:lnTo>
                                      <a:pt x="151" y="33"/>
                                    </a:lnTo>
                                    <a:lnTo>
                                      <a:pt x="134" y="27"/>
                                    </a:lnTo>
                                    <a:lnTo>
                                      <a:pt x="110" y="24"/>
                                    </a:lnTo>
                                    <a:lnTo>
                                      <a:pt x="87" y="27"/>
                                    </a:lnTo>
                                    <a:lnTo>
                                      <a:pt x="67" y="34"/>
                                    </a:lnTo>
                                    <a:lnTo>
                                      <a:pt x="51" y="46"/>
                                    </a:lnTo>
                                    <a:lnTo>
                                      <a:pt x="38" y="64"/>
                                    </a:lnTo>
                                    <a:lnTo>
                                      <a:pt x="31" y="85"/>
                                    </a:lnTo>
                                    <a:lnTo>
                                      <a:pt x="28" y="111"/>
                                    </a:lnTo>
                                    <a:lnTo>
                                      <a:pt x="31" y="135"/>
                                    </a:lnTo>
                                    <a:lnTo>
                                      <a:pt x="38" y="155"/>
                                    </a:lnTo>
                                    <a:lnTo>
                                      <a:pt x="50" y="173"/>
                                    </a:lnTo>
                                    <a:lnTo>
                                      <a:pt x="64" y="185"/>
                                    </a:lnTo>
                                    <a:lnTo>
                                      <a:pt x="85" y="192"/>
                                    </a:lnTo>
                                    <a:lnTo>
                                      <a:pt x="109" y="195"/>
                                    </a:lnTo>
                                    <a:lnTo>
                                      <a:pt x="132" y="192"/>
                                    </a:lnTo>
                                    <a:lnTo>
                                      <a:pt x="153" y="187"/>
                                    </a:lnTo>
                                    <a:lnTo>
                                      <a:pt x="159" y="209"/>
                                    </a:lnTo>
                                    <a:lnTo>
                                      <a:pt x="146" y="213"/>
                                    </a:lnTo>
                                    <a:lnTo>
                                      <a:pt x="126" y="218"/>
                                    </a:lnTo>
                                    <a:lnTo>
                                      <a:pt x="103" y="219"/>
                                    </a:lnTo>
                                    <a:lnTo>
                                      <a:pt x="78" y="216"/>
                                    </a:lnTo>
                                    <a:lnTo>
                                      <a:pt x="56" y="210"/>
                                    </a:lnTo>
                                    <a:lnTo>
                                      <a:pt x="36" y="198"/>
                                    </a:lnTo>
                                    <a:lnTo>
                                      <a:pt x="22" y="184"/>
                                    </a:lnTo>
                                    <a:lnTo>
                                      <a:pt x="10" y="163"/>
                                    </a:lnTo>
                                    <a:lnTo>
                                      <a:pt x="3" y="139"/>
                                    </a:lnTo>
                                    <a:lnTo>
                                      <a:pt x="0" y="111"/>
                                    </a:lnTo>
                                    <a:lnTo>
                                      <a:pt x="3" y="80"/>
                                    </a:lnTo>
                                    <a:lnTo>
                                      <a:pt x="13" y="54"/>
                                    </a:lnTo>
                                    <a:lnTo>
                                      <a:pt x="29" y="31"/>
                                    </a:lnTo>
                                    <a:lnTo>
                                      <a:pt x="51" y="15"/>
                                    </a:lnTo>
                                    <a:lnTo>
                                      <a:pt x="78" y="5"/>
                                    </a:lnTo>
                                    <a:lnTo>
                                      <a:pt x="10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6" name="Freeform 21"/>
                            <wps:cNvSpPr>
                              <a:spLocks noEditPoints="1"/>
                            </wps:cNvSpPr>
                            <wps:spPr bwMode="auto">
                              <a:xfrm>
                                <a:off x="753745" y="387985"/>
                                <a:ext cx="60960" cy="69215"/>
                              </a:xfrm>
                              <a:custGeom>
                                <a:avLst/>
                                <a:gdLst>
                                  <a:gd name="T0" fmla="*/ 97 w 193"/>
                                  <a:gd name="T1" fmla="*/ 24 h 219"/>
                                  <a:gd name="T2" fmla="*/ 75 w 193"/>
                                  <a:gd name="T3" fmla="*/ 27 h 219"/>
                                  <a:gd name="T4" fmla="*/ 59 w 193"/>
                                  <a:gd name="T5" fmla="*/ 36 h 219"/>
                                  <a:gd name="T6" fmla="*/ 46 w 193"/>
                                  <a:gd name="T7" fmla="*/ 51 h 219"/>
                                  <a:gd name="T8" fmla="*/ 37 w 193"/>
                                  <a:gd name="T9" fmla="*/ 68 h 219"/>
                                  <a:gd name="T10" fmla="*/ 31 w 193"/>
                                  <a:gd name="T11" fmla="*/ 89 h 219"/>
                                  <a:gd name="T12" fmla="*/ 30 w 193"/>
                                  <a:gd name="T13" fmla="*/ 111 h 219"/>
                                  <a:gd name="T14" fmla="*/ 31 w 193"/>
                                  <a:gd name="T15" fmla="*/ 133 h 219"/>
                                  <a:gd name="T16" fmla="*/ 37 w 193"/>
                                  <a:gd name="T17" fmla="*/ 153 h 219"/>
                                  <a:gd name="T18" fmla="*/ 47 w 193"/>
                                  <a:gd name="T19" fmla="*/ 170 h 219"/>
                                  <a:gd name="T20" fmla="*/ 59 w 193"/>
                                  <a:gd name="T21" fmla="*/ 184 h 219"/>
                                  <a:gd name="T22" fmla="*/ 77 w 193"/>
                                  <a:gd name="T23" fmla="*/ 192 h 219"/>
                                  <a:gd name="T24" fmla="*/ 96 w 193"/>
                                  <a:gd name="T25" fmla="*/ 197 h 219"/>
                                  <a:gd name="T26" fmla="*/ 96 w 193"/>
                                  <a:gd name="T27" fmla="*/ 197 h 219"/>
                                  <a:gd name="T28" fmla="*/ 116 w 193"/>
                                  <a:gd name="T29" fmla="*/ 194 h 219"/>
                                  <a:gd name="T30" fmla="*/ 133 w 193"/>
                                  <a:gd name="T31" fmla="*/ 184 h 219"/>
                                  <a:gd name="T32" fmla="*/ 146 w 193"/>
                                  <a:gd name="T33" fmla="*/ 170 h 219"/>
                                  <a:gd name="T34" fmla="*/ 156 w 193"/>
                                  <a:gd name="T35" fmla="*/ 153 h 219"/>
                                  <a:gd name="T36" fmla="*/ 162 w 193"/>
                                  <a:gd name="T37" fmla="*/ 132 h 219"/>
                                  <a:gd name="T38" fmla="*/ 164 w 193"/>
                                  <a:gd name="T39" fmla="*/ 108 h 219"/>
                                  <a:gd name="T40" fmla="*/ 162 w 193"/>
                                  <a:gd name="T41" fmla="*/ 88 h 219"/>
                                  <a:gd name="T42" fmla="*/ 156 w 193"/>
                                  <a:gd name="T43" fmla="*/ 68 h 219"/>
                                  <a:gd name="T44" fmla="*/ 147 w 193"/>
                                  <a:gd name="T45" fmla="*/ 51 h 219"/>
                                  <a:gd name="T46" fmla="*/ 134 w 193"/>
                                  <a:gd name="T47" fmla="*/ 36 h 219"/>
                                  <a:gd name="T48" fmla="*/ 118 w 193"/>
                                  <a:gd name="T49" fmla="*/ 27 h 219"/>
                                  <a:gd name="T50" fmla="*/ 97 w 193"/>
                                  <a:gd name="T51" fmla="*/ 24 h 219"/>
                                  <a:gd name="T52" fmla="*/ 97 w 193"/>
                                  <a:gd name="T53" fmla="*/ 0 h 219"/>
                                  <a:gd name="T54" fmla="*/ 125 w 193"/>
                                  <a:gd name="T55" fmla="*/ 5 h 219"/>
                                  <a:gd name="T56" fmla="*/ 147 w 193"/>
                                  <a:gd name="T57" fmla="*/ 15 h 219"/>
                                  <a:gd name="T58" fmla="*/ 167 w 193"/>
                                  <a:gd name="T59" fmla="*/ 31 h 219"/>
                                  <a:gd name="T60" fmla="*/ 181 w 193"/>
                                  <a:gd name="T61" fmla="*/ 52 h 219"/>
                                  <a:gd name="T62" fmla="*/ 190 w 193"/>
                                  <a:gd name="T63" fmla="*/ 79 h 219"/>
                                  <a:gd name="T64" fmla="*/ 193 w 193"/>
                                  <a:gd name="T65" fmla="*/ 108 h 219"/>
                                  <a:gd name="T66" fmla="*/ 190 w 193"/>
                                  <a:gd name="T67" fmla="*/ 136 h 219"/>
                                  <a:gd name="T68" fmla="*/ 183 w 193"/>
                                  <a:gd name="T69" fmla="*/ 161 h 219"/>
                                  <a:gd name="T70" fmla="*/ 171 w 193"/>
                                  <a:gd name="T71" fmla="*/ 182 h 219"/>
                                  <a:gd name="T72" fmla="*/ 156 w 193"/>
                                  <a:gd name="T73" fmla="*/ 197 h 219"/>
                                  <a:gd name="T74" fmla="*/ 139 w 193"/>
                                  <a:gd name="T75" fmla="*/ 209 h 219"/>
                                  <a:gd name="T76" fmla="*/ 118 w 193"/>
                                  <a:gd name="T77" fmla="*/ 216 h 219"/>
                                  <a:gd name="T78" fmla="*/ 96 w 193"/>
                                  <a:gd name="T79" fmla="*/ 219 h 219"/>
                                  <a:gd name="T80" fmla="*/ 94 w 193"/>
                                  <a:gd name="T81" fmla="*/ 219 h 219"/>
                                  <a:gd name="T82" fmla="*/ 69 w 193"/>
                                  <a:gd name="T83" fmla="*/ 215 h 219"/>
                                  <a:gd name="T84" fmla="*/ 46 w 193"/>
                                  <a:gd name="T85" fmla="*/ 204 h 219"/>
                                  <a:gd name="T86" fmla="*/ 27 w 193"/>
                                  <a:gd name="T87" fmla="*/ 189 h 219"/>
                                  <a:gd name="T88" fmla="*/ 13 w 193"/>
                                  <a:gd name="T89" fmla="*/ 167 h 219"/>
                                  <a:gd name="T90" fmla="*/ 4 w 193"/>
                                  <a:gd name="T91" fmla="*/ 142 h 219"/>
                                  <a:gd name="T92" fmla="*/ 0 w 193"/>
                                  <a:gd name="T93" fmla="*/ 111 h 219"/>
                                  <a:gd name="T94" fmla="*/ 4 w 193"/>
                                  <a:gd name="T95" fmla="*/ 80 h 219"/>
                                  <a:gd name="T96" fmla="*/ 13 w 193"/>
                                  <a:gd name="T97" fmla="*/ 54 h 219"/>
                                  <a:gd name="T98" fmla="*/ 28 w 193"/>
                                  <a:gd name="T99" fmla="*/ 31 h 219"/>
                                  <a:gd name="T100" fmla="*/ 47 w 193"/>
                                  <a:gd name="T101" fmla="*/ 15 h 219"/>
                                  <a:gd name="T102" fmla="*/ 71 w 193"/>
                                  <a:gd name="T103" fmla="*/ 5 h 219"/>
                                  <a:gd name="T104" fmla="*/ 97 w 193"/>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3" h="219">
                                    <a:moveTo>
                                      <a:pt x="97" y="24"/>
                                    </a:moveTo>
                                    <a:lnTo>
                                      <a:pt x="75" y="27"/>
                                    </a:lnTo>
                                    <a:lnTo>
                                      <a:pt x="59" y="36"/>
                                    </a:lnTo>
                                    <a:lnTo>
                                      <a:pt x="46" y="51"/>
                                    </a:lnTo>
                                    <a:lnTo>
                                      <a:pt x="37" y="68"/>
                                    </a:lnTo>
                                    <a:lnTo>
                                      <a:pt x="31" y="89"/>
                                    </a:lnTo>
                                    <a:lnTo>
                                      <a:pt x="30" y="111"/>
                                    </a:lnTo>
                                    <a:lnTo>
                                      <a:pt x="31" y="133"/>
                                    </a:lnTo>
                                    <a:lnTo>
                                      <a:pt x="37" y="153"/>
                                    </a:lnTo>
                                    <a:lnTo>
                                      <a:pt x="47" y="170"/>
                                    </a:lnTo>
                                    <a:lnTo>
                                      <a:pt x="59" y="184"/>
                                    </a:lnTo>
                                    <a:lnTo>
                                      <a:pt x="77" y="192"/>
                                    </a:lnTo>
                                    <a:lnTo>
                                      <a:pt x="96" y="197"/>
                                    </a:lnTo>
                                    <a:lnTo>
                                      <a:pt x="96" y="197"/>
                                    </a:lnTo>
                                    <a:lnTo>
                                      <a:pt x="116" y="194"/>
                                    </a:lnTo>
                                    <a:lnTo>
                                      <a:pt x="133" y="184"/>
                                    </a:lnTo>
                                    <a:lnTo>
                                      <a:pt x="146" y="170"/>
                                    </a:lnTo>
                                    <a:lnTo>
                                      <a:pt x="156" y="153"/>
                                    </a:lnTo>
                                    <a:lnTo>
                                      <a:pt x="162" y="132"/>
                                    </a:lnTo>
                                    <a:lnTo>
                                      <a:pt x="164" y="108"/>
                                    </a:lnTo>
                                    <a:lnTo>
                                      <a:pt x="162" y="88"/>
                                    </a:lnTo>
                                    <a:lnTo>
                                      <a:pt x="156" y="68"/>
                                    </a:lnTo>
                                    <a:lnTo>
                                      <a:pt x="147" y="51"/>
                                    </a:lnTo>
                                    <a:lnTo>
                                      <a:pt x="134" y="36"/>
                                    </a:lnTo>
                                    <a:lnTo>
                                      <a:pt x="118" y="27"/>
                                    </a:lnTo>
                                    <a:lnTo>
                                      <a:pt x="97" y="24"/>
                                    </a:lnTo>
                                    <a:close/>
                                    <a:moveTo>
                                      <a:pt x="97" y="0"/>
                                    </a:moveTo>
                                    <a:lnTo>
                                      <a:pt x="125" y="5"/>
                                    </a:lnTo>
                                    <a:lnTo>
                                      <a:pt x="147" y="15"/>
                                    </a:lnTo>
                                    <a:lnTo>
                                      <a:pt x="167" y="31"/>
                                    </a:lnTo>
                                    <a:lnTo>
                                      <a:pt x="181" y="52"/>
                                    </a:lnTo>
                                    <a:lnTo>
                                      <a:pt x="190" y="79"/>
                                    </a:lnTo>
                                    <a:lnTo>
                                      <a:pt x="193" y="108"/>
                                    </a:lnTo>
                                    <a:lnTo>
                                      <a:pt x="190" y="136"/>
                                    </a:lnTo>
                                    <a:lnTo>
                                      <a:pt x="183" y="161"/>
                                    </a:lnTo>
                                    <a:lnTo>
                                      <a:pt x="171" y="182"/>
                                    </a:lnTo>
                                    <a:lnTo>
                                      <a:pt x="156" y="197"/>
                                    </a:lnTo>
                                    <a:lnTo>
                                      <a:pt x="139" y="209"/>
                                    </a:lnTo>
                                    <a:lnTo>
                                      <a:pt x="118" y="216"/>
                                    </a:lnTo>
                                    <a:lnTo>
                                      <a:pt x="96" y="219"/>
                                    </a:lnTo>
                                    <a:lnTo>
                                      <a:pt x="94" y="219"/>
                                    </a:lnTo>
                                    <a:lnTo>
                                      <a:pt x="69" y="215"/>
                                    </a:lnTo>
                                    <a:lnTo>
                                      <a:pt x="46" y="204"/>
                                    </a:lnTo>
                                    <a:lnTo>
                                      <a:pt x="27" y="189"/>
                                    </a:lnTo>
                                    <a:lnTo>
                                      <a:pt x="13" y="167"/>
                                    </a:lnTo>
                                    <a:lnTo>
                                      <a:pt x="4" y="142"/>
                                    </a:lnTo>
                                    <a:lnTo>
                                      <a:pt x="0" y="111"/>
                                    </a:lnTo>
                                    <a:lnTo>
                                      <a:pt x="4"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7" name="Freeform 22"/>
                            <wps:cNvSpPr>
                              <a:spLocks/>
                            </wps:cNvSpPr>
                            <wps:spPr bwMode="auto">
                              <a:xfrm>
                                <a:off x="833755" y="389255"/>
                                <a:ext cx="49530" cy="66675"/>
                              </a:xfrm>
                              <a:custGeom>
                                <a:avLst/>
                                <a:gdLst>
                                  <a:gd name="T0" fmla="*/ 0 w 158"/>
                                  <a:gd name="T1" fmla="*/ 0 h 210"/>
                                  <a:gd name="T2" fmla="*/ 30 w 158"/>
                                  <a:gd name="T3" fmla="*/ 0 h 210"/>
                                  <a:gd name="T4" fmla="*/ 97 w 158"/>
                                  <a:gd name="T5" fmla="*/ 106 h 210"/>
                                  <a:gd name="T6" fmla="*/ 118 w 158"/>
                                  <a:gd name="T7" fmla="*/ 142 h 210"/>
                                  <a:gd name="T8" fmla="*/ 134 w 158"/>
                                  <a:gd name="T9" fmla="*/ 174 h 210"/>
                                  <a:gd name="T10" fmla="*/ 136 w 158"/>
                                  <a:gd name="T11" fmla="*/ 174 h 210"/>
                                  <a:gd name="T12" fmla="*/ 133 w 158"/>
                                  <a:gd name="T13" fmla="*/ 133 h 210"/>
                                  <a:gd name="T14" fmla="*/ 133 w 158"/>
                                  <a:gd name="T15" fmla="*/ 88 h 210"/>
                                  <a:gd name="T16" fmla="*/ 133 w 158"/>
                                  <a:gd name="T17" fmla="*/ 0 h 210"/>
                                  <a:gd name="T18" fmla="*/ 158 w 158"/>
                                  <a:gd name="T19" fmla="*/ 0 h 210"/>
                                  <a:gd name="T20" fmla="*/ 158 w 158"/>
                                  <a:gd name="T21" fmla="*/ 210 h 210"/>
                                  <a:gd name="T22" fmla="*/ 130 w 158"/>
                                  <a:gd name="T23" fmla="*/ 210 h 210"/>
                                  <a:gd name="T24" fmla="*/ 63 w 158"/>
                                  <a:gd name="T25" fmla="*/ 103 h 210"/>
                                  <a:gd name="T26" fmla="*/ 43 w 158"/>
                                  <a:gd name="T27" fmla="*/ 68 h 210"/>
                                  <a:gd name="T28" fmla="*/ 25 w 158"/>
                                  <a:gd name="T29" fmla="*/ 32 h 210"/>
                                  <a:gd name="T30" fmla="*/ 24 w 158"/>
                                  <a:gd name="T31" fmla="*/ 34 h 210"/>
                                  <a:gd name="T32" fmla="*/ 25 w 158"/>
                                  <a:gd name="T33" fmla="*/ 60 h 210"/>
                                  <a:gd name="T34" fmla="*/ 25 w 158"/>
                                  <a:gd name="T35" fmla="*/ 88 h 210"/>
                                  <a:gd name="T36" fmla="*/ 25 w 158"/>
                                  <a:gd name="T37" fmla="*/ 119 h 210"/>
                                  <a:gd name="T38" fmla="*/ 25 w 158"/>
                                  <a:gd name="T39" fmla="*/ 210 h 210"/>
                                  <a:gd name="T40" fmla="*/ 0 w 158"/>
                                  <a:gd name="T41" fmla="*/ 210 h 210"/>
                                  <a:gd name="T42" fmla="*/ 0 w 158"/>
                                  <a:gd name="T43"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58" h="210">
                                    <a:moveTo>
                                      <a:pt x="0" y="0"/>
                                    </a:moveTo>
                                    <a:lnTo>
                                      <a:pt x="30" y="0"/>
                                    </a:lnTo>
                                    <a:lnTo>
                                      <a:pt x="97" y="106"/>
                                    </a:lnTo>
                                    <a:lnTo>
                                      <a:pt x="118" y="142"/>
                                    </a:lnTo>
                                    <a:lnTo>
                                      <a:pt x="134" y="174"/>
                                    </a:lnTo>
                                    <a:lnTo>
                                      <a:pt x="136" y="174"/>
                                    </a:lnTo>
                                    <a:lnTo>
                                      <a:pt x="133" y="133"/>
                                    </a:lnTo>
                                    <a:lnTo>
                                      <a:pt x="133" y="88"/>
                                    </a:lnTo>
                                    <a:lnTo>
                                      <a:pt x="133" y="0"/>
                                    </a:lnTo>
                                    <a:lnTo>
                                      <a:pt x="158" y="0"/>
                                    </a:lnTo>
                                    <a:lnTo>
                                      <a:pt x="158" y="210"/>
                                    </a:lnTo>
                                    <a:lnTo>
                                      <a:pt x="130" y="210"/>
                                    </a:lnTo>
                                    <a:lnTo>
                                      <a:pt x="63" y="103"/>
                                    </a:lnTo>
                                    <a:lnTo>
                                      <a:pt x="43" y="68"/>
                                    </a:lnTo>
                                    <a:lnTo>
                                      <a:pt x="25" y="32"/>
                                    </a:lnTo>
                                    <a:lnTo>
                                      <a:pt x="24" y="34"/>
                                    </a:lnTo>
                                    <a:lnTo>
                                      <a:pt x="25" y="60"/>
                                    </a:lnTo>
                                    <a:lnTo>
                                      <a:pt x="25" y="88"/>
                                    </a:lnTo>
                                    <a:lnTo>
                                      <a:pt x="25" y="119"/>
                                    </a:lnTo>
                                    <a:lnTo>
                                      <a:pt x="25"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8" name="Freeform 23"/>
                            <wps:cNvSpPr>
                              <a:spLocks noEditPoints="1"/>
                            </wps:cNvSpPr>
                            <wps:spPr bwMode="auto">
                              <a:xfrm>
                                <a:off x="905510" y="388620"/>
                                <a:ext cx="55245" cy="67945"/>
                              </a:xfrm>
                              <a:custGeom>
                                <a:avLst/>
                                <a:gdLst>
                                  <a:gd name="T0" fmla="*/ 61 w 174"/>
                                  <a:gd name="T1" fmla="*/ 21 h 215"/>
                                  <a:gd name="T2" fmla="*/ 41 w 174"/>
                                  <a:gd name="T3" fmla="*/ 23 h 215"/>
                                  <a:gd name="T4" fmla="*/ 28 w 174"/>
                                  <a:gd name="T5" fmla="*/ 24 h 215"/>
                                  <a:gd name="T6" fmla="*/ 28 w 174"/>
                                  <a:gd name="T7" fmla="*/ 191 h 215"/>
                                  <a:gd name="T8" fmla="*/ 40 w 174"/>
                                  <a:gd name="T9" fmla="*/ 192 h 215"/>
                                  <a:gd name="T10" fmla="*/ 56 w 174"/>
                                  <a:gd name="T11" fmla="*/ 192 h 215"/>
                                  <a:gd name="T12" fmla="*/ 83 w 174"/>
                                  <a:gd name="T13" fmla="*/ 189 h 215"/>
                                  <a:gd name="T14" fmla="*/ 105 w 174"/>
                                  <a:gd name="T15" fmla="*/ 182 h 215"/>
                                  <a:gd name="T16" fmla="*/ 122 w 174"/>
                                  <a:gd name="T17" fmla="*/ 169 h 215"/>
                                  <a:gd name="T18" fmla="*/ 134 w 174"/>
                                  <a:gd name="T19" fmla="*/ 151 h 215"/>
                                  <a:gd name="T20" fmla="*/ 143 w 174"/>
                                  <a:gd name="T21" fmla="*/ 129 h 215"/>
                                  <a:gd name="T22" fmla="*/ 145 w 174"/>
                                  <a:gd name="T23" fmla="*/ 102 h 215"/>
                                  <a:gd name="T24" fmla="*/ 143 w 174"/>
                                  <a:gd name="T25" fmla="*/ 79 h 215"/>
                                  <a:gd name="T26" fmla="*/ 136 w 174"/>
                                  <a:gd name="T27" fmla="*/ 59 h 215"/>
                                  <a:gd name="T28" fmla="*/ 124 w 174"/>
                                  <a:gd name="T29" fmla="*/ 43 h 215"/>
                                  <a:gd name="T30" fmla="*/ 108 w 174"/>
                                  <a:gd name="T31" fmla="*/ 31 h 215"/>
                                  <a:gd name="T32" fmla="*/ 86 w 174"/>
                                  <a:gd name="T33" fmla="*/ 24 h 215"/>
                                  <a:gd name="T34" fmla="*/ 61 w 174"/>
                                  <a:gd name="T35" fmla="*/ 21 h 215"/>
                                  <a:gd name="T36" fmla="*/ 59 w 174"/>
                                  <a:gd name="T37" fmla="*/ 0 h 215"/>
                                  <a:gd name="T38" fmla="*/ 86 w 174"/>
                                  <a:gd name="T39" fmla="*/ 2 h 215"/>
                                  <a:gd name="T40" fmla="*/ 109 w 174"/>
                                  <a:gd name="T41" fmla="*/ 6 h 215"/>
                                  <a:gd name="T42" fmla="*/ 128 w 174"/>
                                  <a:gd name="T43" fmla="*/ 15 h 215"/>
                                  <a:gd name="T44" fmla="*/ 145 w 174"/>
                                  <a:gd name="T45" fmla="*/ 25 h 215"/>
                                  <a:gd name="T46" fmla="*/ 156 w 174"/>
                                  <a:gd name="T47" fmla="*/ 40 h 215"/>
                                  <a:gd name="T48" fmla="*/ 167 w 174"/>
                                  <a:gd name="T49" fmla="*/ 58 h 215"/>
                                  <a:gd name="T50" fmla="*/ 171 w 174"/>
                                  <a:gd name="T51" fmla="*/ 79 h 215"/>
                                  <a:gd name="T52" fmla="*/ 174 w 174"/>
                                  <a:gd name="T53" fmla="*/ 102 h 215"/>
                                  <a:gd name="T54" fmla="*/ 170 w 174"/>
                                  <a:gd name="T55" fmla="*/ 133 h 215"/>
                                  <a:gd name="T56" fmla="*/ 159 w 174"/>
                                  <a:gd name="T57" fmla="*/ 161 h 215"/>
                                  <a:gd name="T58" fmla="*/ 143 w 174"/>
                                  <a:gd name="T59" fmla="*/ 184 h 215"/>
                                  <a:gd name="T60" fmla="*/ 127 w 174"/>
                                  <a:gd name="T61" fmla="*/ 197 h 215"/>
                                  <a:gd name="T62" fmla="*/ 105 w 174"/>
                                  <a:gd name="T63" fmla="*/ 206 h 215"/>
                                  <a:gd name="T64" fmla="*/ 80 w 174"/>
                                  <a:gd name="T65" fmla="*/ 212 h 215"/>
                                  <a:gd name="T66" fmla="*/ 50 w 174"/>
                                  <a:gd name="T67" fmla="*/ 215 h 215"/>
                                  <a:gd name="T68" fmla="*/ 24 w 174"/>
                                  <a:gd name="T69" fmla="*/ 213 h 215"/>
                                  <a:gd name="T70" fmla="*/ 0 w 174"/>
                                  <a:gd name="T71" fmla="*/ 212 h 215"/>
                                  <a:gd name="T72" fmla="*/ 0 w 174"/>
                                  <a:gd name="T73" fmla="*/ 5 h 215"/>
                                  <a:gd name="T74" fmla="*/ 28 w 174"/>
                                  <a:gd name="T75" fmla="*/ 2 h 215"/>
                                  <a:gd name="T76" fmla="*/ 59 w 174"/>
                                  <a:gd name="T77"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4" h="215">
                                    <a:moveTo>
                                      <a:pt x="61" y="21"/>
                                    </a:moveTo>
                                    <a:lnTo>
                                      <a:pt x="41" y="23"/>
                                    </a:lnTo>
                                    <a:lnTo>
                                      <a:pt x="28" y="24"/>
                                    </a:lnTo>
                                    <a:lnTo>
                                      <a:pt x="28" y="191"/>
                                    </a:lnTo>
                                    <a:lnTo>
                                      <a:pt x="40" y="192"/>
                                    </a:lnTo>
                                    <a:lnTo>
                                      <a:pt x="56" y="192"/>
                                    </a:lnTo>
                                    <a:lnTo>
                                      <a:pt x="83" y="189"/>
                                    </a:lnTo>
                                    <a:lnTo>
                                      <a:pt x="105" y="182"/>
                                    </a:lnTo>
                                    <a:lnTo>
                                      <a:pt x="122" y="169"/>
                                    </a:lnTo>
                                    <a:lnTo>
                                      <a:pt x="134" y="151"/>
                                    </a:lnTo>
                                    <a:lnTo>
                                      <a:pt x="143" y="129"/>
                                    </a:lnTo>
                                    <a:lnTo>
                                      <a:pt x="145" y="102"/>
                                    </a:lnTo>
                                    <a:lnTo>
                                      <a:pt x="143" y="79"/>
                                    </a:lnTo>
                                    <a:lnTo>
                                      <a:pt x="136" y="59"/>
                                    </a:lnTo>
                                    <a:lnTo>
                                      <a:pt x="124" y="43"/>
                                    </a:lnTo>
                                    <a:lnTo>
                                      <a:pt x="108" y="31"/>
                                    </a:lnTo>
                                    <a:lnTo>
                                      <a:pt x="86" y="24"/>
                                    </a:lnTo>
                                    <a:lnTo>
                                      <a:pt x="61" y="21"/>
                                    </a:lnTo>
                                    <a:close/>
                                    <a:moveTo>
                                      <a:pt x="59" y="0"/>
                                    </a:moveTo>
                                    <a:lnTo>
                                      <a:pt x="86" y="2"/>
                                    </a:lnTo>
                                    <a:lnTo>
                                      <a:pt x="109" y="6"/>
                                    </a:lnTo>
                                    <a:lnTo>
                                      <a:pt x="128" y="15"/>
                                    </a:lnTo>
                                    <a:lnTo>
                                      <a:pt x="145" y="25"/>
                                    </a:lnTo>
                                    <a:lnTo>
                                      <a:pt x="156" y="40"/>
                                    </a:lnTo>
                                    <a:lnTo>
                                      <a:pt x="167" y="58"/>
                                    </a:lnTo>
                                    <a:lnTo>
                                      <a:pt x="171" y="79"/>
                                    </a:lnTo>
                                    <a:lnTo>
                                      <a:pt x="174" y="102"/>
                                    </a:lnTo>
                                    <a:lnTo>
                                      <a:pt x="170" y="133"/>
                                    </a:lnTo>
                                    <a:lnTo>
                                      <a:pt x="159" y="161"/>
                                    </a:lnTo>
                                    <a:lnTo>
                                      <a:pt x="143" y="184"/>
                                    </a:lnTo>
                                    <a:lnTo>
                                      <a:pt x="127" y="197"/>
                                    </a:lnTo>
                                    <a:lnTo>
                                      <a:pt x="105" y="206"/>
                                    </a:lnTo>
                                    <a:lnTo>
                                      <a:pt x="80" y="212"/>
                                    </a:lnTo>
                                    <a:lnTo>
                                      <a:pt x="50" y="215"/>
                                    </a:lnTo>
                                    <a:lnTo>
                                      <a:pt x="24" y="213"/>
                                    </a:lnTo>
                                    <a:lnTo>
                                      <a:pt x="0" y="212"/>
                                    </a:lnTo>
                                    <a:lnTo>
                                      <a:pt x="0" y="5"/>
                                    </a:lnTo>
                                    <a:lnTo>
                                      <a:pt x="28" y="2"/>
                                    </a:lnTo>
                                    <a:lnTo>
                                      <a:pt x="5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19" name="Freeform 24"/>
                            <wps:cNvSpPr>
                              <a:spLocks/>
                            </wps:cNvSpPr>
                            <wps:spPr bwMode="auto">
                              <a:xfrm>
                                <a:off x="979170" y="389255"/>
                                <a:ext cx="48895" cy="67945"/>
                              </a:xfrm>
                              <a:custGeom>
                                <a:avLst/>
                                <a:gdLst>
                                  <a:gd name="T0" fmla="*/ 0 w 155"/>
                                  <a:gd name="T1" fmla="*/ 0 h 214"/>
                                  <a:gd name="T2" fmla="*/ 27 w 155"/>
                                  <a:gd name="T3" fmla="*/ 0 h 214"/>
                                  <a:gd name="T4" fmla="*/ 27 w 155"/>
                                  <a:gd name="T5" fmla="*/ 124 h 214"/>
                                  <a:gd name="T6" fmla="*/ 30 w 155"/>
                                  <a:gd name="T7" fmla="*/ 149 h 214"/>
                                  <a:gd name="T8" fmla="*/ 36 w 155"/>
                                  <a:gd name="T9" fmla="*/ 168 h 214"/>
                                  <a:gd name="T10" fmla="*/ 46 w 155"/>
                                  <a:gd name="T11" fmla="*/ 182 h 214"/>
                                  <a:gd name="T12" fmla="*/ 61 w 155"/>
                                  <a:gd name="T13" fmla="*/ 189 h 214"/>
                                  <a:gd name="T14" fmla="*/ 76 w 155"/>
                                  <a:gd name="T15" fmla="*/ 192 h 214"/>
                                  <a:gd name="T16" fmla="*/ 93 w 155"/>
                                  <a:gd name="T17" fmla="*/ 189 h 214"/>
                                  <a:gd name="T18" fmla="*/ 108 w 155"/>
                                  <a:gd name="T19" fmla="*/ 182 h 214"/>
                                  <a:gd name="T20" fmla="*/ 118 w 155"/>
                                  <a:gd name="T21" fmla="*/ 168 h 214"/>
                                  <a:gd name="T22" fmla="*/ 124 w 155"/>
                                  <a:gd name="T23" fmla="*/ 149 h 214"/>
                                  <a:gd name="T24" fmla="*/ 127 w 155"/>
                                  <a:gd name="T25" fmla="*/ 124 h 214"/>
                                  <a:gd name="T26" fmla="*/ 127 w 155"/>
                                  <a:gd name="T27" fmla="*/ 0 h 214"/>
                                  <a:gd name="T28" fmla="*/ 155 w 155"/>
                                  <a:gd name="T29" fmla="*/ 0 h 214"/>
                                  <a:gd name="T30" fmla="*/ 155 w 155"/>
                                  <a:gd name="T31" fmla="*/ 122 h 214"/>
                                  <a:gd name="T32" fmla="*/ 152 w 155"/>
                                  <a:gd name="T33" fmla="*/ 148 h 214"/>
                                  <a:gd name="T34" fmla="*/ 146 w 155"/>
                                  <a:gd name="T35" fmla="*/ 168 h 214"/>
                                  <a:gd name="T36" fmla="*/ 138 w 155"/>
                                  <a:gd name="T37" fmla="*/ 186 h 214"/>
                                  <a:gd name="T38" fmla="*/ 126 w 155"/>
                                  <a:gd name="T39" fmla="*/ 198 h 214"/>
                                  <a:gd name="T40" fmla="*/ 111 w 155"/>
                                  <a:gd name="T41" fmla="*/ 207 h 214"/>
                                  <a:gd name="T42" fmla="*/ 93 w 155"/>
                                  <a:gd name="T43" fmla="*/ 213 h 214"/>
                                  <a:gd name="T44" fmla="*/ 76 w 155"/>
                                  <a:gd name="T45" fmla="*/ 214 h 214"/>
                                  <a:gd name="T46" fmla="*/ 58 w 155"/>
                                  <a:gd name="T47" fmla="*/ 213 h 214"/>
                                  <a:gd name="T48" fmla="*/ 42 w 155"/>
                                  <a:gd name="T49" fmla="*/ 207 h 214"/>
                                  <a:gd name="T50" fmla="*/ 27 w 155"/>
                                  <a:gd name="T51" fmla="*/ 199 h 214"/>
                                  <a:gd name="T52" fmla="*/ 15 w 155"/>
                                  <a:gd name="T53" fmla="*/ 186 h 214"/>
                                  <a:gd name="T54" fmla="*/ 8 w 155"/>
                                  <a:gd name="T55" fmla="*/ 170 h 214"/>
                                  <a:gd name="T56" fmla="*/ 2 w 155"/>
                                  <a:gd name="T57" fmla="*/ 149 h 214"/>
                                  <a:gd name="T58" fmla="*/ 0 w 155"/>
                                  <a:gd name="T59" fmla="*/ 124 h 214"/>
                                  <a:gd name="T60" fmla="*/ 0 w 155"/>
                                  <a:gd name="T61"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5" h="214">
                                    <a:moveTo>
                                      <a:pt x="0" y="0"/>
                                    </a:moveTo>
                                    <a:lnTo>
                                      <a:pt x="27" y="0"/>
                                    </a:lnTo>
                                    <a:lnTo>
                                      <a:pt x="27" y="124"/>
                                    </a:lnTo>
                                    <a:lnTo>
                                      <a:pt x="30" y="149"/>
                                    </a:lnTo>
                                    <a:lnTo>
                                      <a:pt x="36" y="168"/>
                                    </a:lnTo>
                                    <a:lnTo>
                                      <a:pt x="46" y="182"/>
                                    </a:lnTo>
                                    <a:lnTo>
                                      <a:pt x="61" y="189"/>
                                    </a:lnTo>
                                    <a:lnTo>
                                      <a:pt x="76" y="192"/>
                                    </a:lnTo>
                                    <a:lnTo>
                                      <a:pt x="93" y="189"/>
                                    </a:lnTo>
                                    <a:lnTo>
                                      <a:pt x="108" y="182"/>
                                    </a:lnTo>
                                    <a:lnTo>
                                      <a:pt x="118" y="168"/>
                                    </a:lnTo>
                                    <a:lnTo>
                                      <a:pt x="124" y="149"/>
                                    </a:lnTo>
                                    <a:lnTo>
                                      <a:pt x="127" y="124"/>
                                    </a:lnTo>
                                    <a:lnTo>
                                      <a:pt x="127" y="0"/>
                                    </a:lnTo>
                                    <a:lnTo>
                                      <a:pt x="155" y="0"/>
                                    </a:lnTo>
                                    <a:lnTo>
                                      <a:pt x="155" y="122"/>
                                    </a:lnTo>
                                    <a:lnTo>
                                      <a:pt x="152" y="148"/>
                                    </a:lnTo>
                                    <a:lnTo>
                                      <a:pt x="146" y="168"/>
                                    </a:lnTo>
                                    <a:lnTo>
                                      <a:pt x="138" y="186"/>
                                    </a:lnTo>
                                    <a:lnTo>
                                      <a:pt x="126" y="198"/>
                                    </a:lnTo>
                                    <a:lnTo>
                                      <a:pt x="111" y="207"/>
                                    </a:lnTo>
                                    <a:lnTo>
                                      <a:pt x="93" y="213"/>
                                    </a:lnTo>
                                    <a:lnTo>
                                      <a:pt x="76" y="214"/>
                                    </a:lnTo>
                                    <a:lnTo>
                                      <a:pt x="58" y="213"/>
                                    </a:lnTo>
                                    <a:lnTo>
                                      <a:pt x="42" y="207"/>
                                    </a:lnTo>
                                    <a:lnTo>
                                      <a:pt x="27" y="199"/>
                                    </a:lnTo>
                                    <a:lnTo>
                                      <a:pt x="15" y="186"/>
                                    </a:lnTo>
                                    <a:lnTo>
                                      <a:pt x="8" y="170"/>
                                    </a:lnTo>
                                    <a:lnTo>
                                      <a:pt x="2" y="149"/>
                                    </a:lnTo>
                                    <a:lnTo>
                                      <a:pt x="0" y="124"/>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0" name="Freeform 25"/>
                            <wps:cNvSpPr>
                              <a:spLocks/>
                            </wps:cNvSpPr>
                            <wps:spPr bwMode="auto">
                              <a:xfrm>
                                <a:off x="1044575" y="387985"/>
                                <a:ext cx="50800" cy="69215"/>
                              </a:xfrm>
                              <a:custGeom>
                                <a:avLst/>
                                <a:gdLst>
                                  <a:gd name="T0" fmla="*/ 110 w 160"/>
                                  <a:gd name="T1" fmla="*/ 0 h 219"/>
                                  <a:gd name="T2" fmla="*/ 132 w 160"/>
                                  <a:gd name="T3" fmla="*/ 3 h 219"/>
                                  <a:gd name="T4" fmla="*/ 149 w 160"/>
                                  <a:gd name="T5" fmla="*/ 6 h 219"/>
                                  <a:gd name="T6" fmla="*/ 160 w 160"/>
                                  <a:gd name="T7" fmla="*/ 11 h 219"/>
                                  <a:gd name="T8" fmla="*/ 153 w 160"/>
                                  <a:gd name="T9" fmla="*/ 33 h 219"/>
                                  <a:gd name="T10" fmla="*/ 134 w 160"/>
                                  <a:gd name="T11" fmla="*/ 27 h 219"/>
                                  <a:gd name="T12" fmla="*/ 110 w 160"/>
                                  <a:gd name="T13" fmla="*/ 24 h 219"/>
                                  <a:gd name="T14" fmla="*/ 88 w 160"/>
                                  <a:gd name="T15" fmla="*/ 27 h 219"/>
                                  <a:gd name="T16" fmla="*/ 68 w 160"/>
                                  <a:gd name="T17" fmla="*/ 34 h 219"/>
                                  <a:gd name="T18" fmla="*/ 51 w 160"/>
                                  <a:gd name="T19" fmla="*/ 46 h 219"/>
                                  <a:gd name="T20" fmla="*/ 40 w 160"/>
                                  <a:gd name="T21" fmla="*/ 64 h 219"/>
                                  <a:gd name="T22" fmla="*/ 32 w 160"/>
                                  <a:gd name="T23" fmla="*/ 85 h 219"/>
                                  <a:gd name="T24" fmla="*/ 29 w 160"/>
                                  <a:gd name="T25" fmla="*/ 111 h 219"/>
                                  <a:gd name="T26" fmla="*/ 31 w 160"/>
                                  <a:gd name="T27" fmla="*/ 135 h 219"/>
                                  <a:gd name="T28" fmla="*/ 38 w 160"/>
                                  <a:gd name="T29" fmla="*/ 155 h 219"/>
                                  <a:gd name="T30" fmla="*/ 50 w 160"/>
                                  <a:gd name="T31" fmla="*/ 173 h 219"/>
                                  <a:gd name="T32" fmla="*/ 66 w 160"/>
                                  <a:gd name="T33" fmla="*/ 185 h 219"/>
                                  <a:gd name="T34" fmla="*/ 85 w 160"/>
                                  <a:gd name="T35" fmla="*/ 192 h 219"/>
                                  <a:gd name="T36" fmla="*/ 109 w 160"/>
                                  <a:gd name="T37" fmla="*/ 195 h 219"/>
                                  <a:gd name="T38" fmla="*/ 134 w 160"/>
                                  <a:gd name="T39" fmla="*/ 192 h 219"/>
                                  <a:gd name="T40" fmla="*/ 153 w 160"/>
                                  <a:gd name="T41" fmla="*/ 187 h 219"/>
                                  <a:gd name="T42" fmla="*/ 159 w 160"/>
                                  <a:gd name="T43" fmla="*/ 209 h 219"/>
                                  <a:gd name="T44" fmla="*/ 146 w 160"/>
                                  <a:gd name="T45" fmla="*/ 213 h 219"/>
                                  <a:gd name="T46" fmla="*/ 127 w 160"/>
                                  <a:gd name="T47" fmla="*/ 218 h 219"/>
                                  <a:gd name="T48" fmla="*/ 103 w 160"/>
                                  <a:gd name="T49" fmla="*/ 219 h 219"/>
                                  <a:gd name="T50" fmla="*/ 79 w 160"/>
                                  <a:gd name="T51" fmla="*/ 216 h 219"/>
                                  <a:gd name="T52" fmla="*/ 57 w 160"/>
                                  <a:gd name="T53" fmla="*/ 210 h 219"/>
                                  <a:gd name="T54" fmla="*/ 38 w 160"/>
                                  <a:gd name="T55" fmla="*/ 198 h 219"/>
                                  <a:gd name="T56" fmla="*/ 22 w 160"/>
                                  <a:gd name="T57" fmla="*/ 184 h 219"/>
                                  <a:gd name="T58" fmla="*/ 10 w 160"/>
                                  <a:gd name="T59" fmla="*/ 163 h 219"/>
                                  <a:gd name="T60" fmla="*/ 3 w 160"/>
                                  <a:gd name="T61" fmla="*/ 139 h 219"/>
                                  <a:gd name="T62" fmla="*/ 0 w 160"/>
                                  <a:gd name="T63" fmla="*/ 111 h 219"/>
                                  <a:gd name="T64" fmla="*/ 4 w 160"/>
                                  <a:gd name="T65" fmla="*/ 80 h 219"/>
                                  <a:gd name="T66" fmla="*/ 15 w 160"/>
                                  <a:gd name="T67" fmla="*/ 54 h 219"/>
                                  <a:gd name="T68" fmla="*/ 31 w 160"/>
                                  <a:gd name="T69" fmla="*/ 31 h 219"/>
                                  <a:gd name="T70" fmla="*/ 53 w 160"/>
                                  <a:gd name="T71" fmla="*/ 15 h 219"/>
                                  <a:gd name="T72" fmla="*/ 79 w 160"/>
                                  <a:gd name="T73" fmla="*/ 5 h 219"/>
                                  <a:gd name="T74" fmla="*/ 110 w 160"/>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219">
                                    <a:moveTo>
                                      <a:pt x="110" y="0"/>
                                    </a:moveTo>
                                    <a:lnTo>
                                      <a:pt x="132" y="3"/>
                                    </a:lnTo>
                                    <a:lnTo>
                                      <a:pt x="149" y="6"/>
                                    </a:lnTo>
                                    <a:lnTo>
                                      <a:pt x="160" y="11"/>
                                    </a:lnTo>
                                    <a:lnTo>
                                      <a:pt x="153" y="33"/>
                                    </a:lnTo>
                                    <a:lnTo>
                                      <a:pt x="134" y="27"/>
                                    </a:lnTo>
                                    <a:lnTo>
                                      <a:pt x="110" y="24"/>
                                    </a:lnTo>
                                    <a:lnTo>
                                      <a:pt x="88" y="27"/>
                                    </a:lnTo>
                                    <a:lnTo>
                                      <a:pt x="68" y="34"/>
                                    </a:lnTo>
                                    <a:lnTo>
                                      <a:pt x="51" y="46"/>
                                    </a:lnTo>
                                    <a:lnTo>
                                      <a:pt x="40" y="64"/>
                                    </a:lnTo>
                                    <a:lnTo>
                                      <a:pt x="32" y="85"/>
                                    </a:lnTo>
                                    <a:lnTo>
                                      <a:pt x="29" y="111"/>
                                    </a:lnTo>
                                    <a:lnTo>
                                      <a:pt x="31" y="135"/>
                                    </a:lnTo>
                                    <a:lnTo>
                                      <a:pt x="38" y="155"/>
                                    </a:lnTo>
                                    <a:lnTo>
                                      <a:pt x="50" y="173"/>
                                    </a:lnTo>
                                    <a:lnTo>
                                      <a:pt x="66" y="185"/>
                                    </a:lnTo>
                                    <a:lnTo>
                                      <a:pt x="85" y="192"/>
                                    </a:lnTo>
                                    <a:lnTo>
                                      <a:pt x="109" y="195"/>
                                    </a:lnTo>
                                    <a:lnTo>
                                      <a:pt x="134" y="192"/>
                                    </a:lnTo>
                                    <a:lnTo>
                                      <a:pt x="153" y="187"/>
                                    </a:lnTo>
                                    <a:lnTo>
                                      <a:pt x="159" y="209"/>
                                    </a:lnTo>
                                    <a:lnTo>
                                      <a:pt x="146" y="213"/>
                                    </a:lnTo>
                                    <a:lnTo>
                                      <a:pt x="127" y="218"/>
                                    </a:lnTo>
                                    <a:lnTo>
                                      <a:pt x="103" y="219"/>
                                    </a:lnTo>
                                    <a:lnTo>
                                      <a:pt x="79" y="216"/>
                                    </a:lnTo>
                                    <a:lnTo>
                                      <a:pt x="57" y="210"/>
                                    </a:lnTo>
                                    <a:lnTo>
                                      <a:pt x="38" y="198"/>
                                    </a:lnTo>
                                    <a:lnTo>
                                      <a:pt x="22" y="184"/>
                                    </a:lnTo>
                                    <a:lnTo>
                                      <a:pt x="10" y="163"/>
                                    </a:lnTo>
                                    <a:lnTo>
                                      <a:pt x="3" y="139"/>
                                    </a:lnTo>
                                    <a:lnTo>
                                      <a:pt x="0" y="111"/>
                                    </a:lnTo>
                                    <a:lnTo>
                                      <a:pt x="4" y="80"/>
                                    </a:lnTo>
                                    <a:lnTo>
                                      <a:pt x="15" y="54"/>
                                    </a:lnTo>
                                    <a:lnTo>
                                      <a:pt x="31" y="31"/>
                                    </a:lnTo>
                                    <a:lnTo>
                                      <a:pt x="53" y="15"/>
                                    </a:lnTo>
                                    <a:lnTo>
                                      <a:pt x="79" y="5"/>
                                    </a:lnTo>
                                    <a:lnTo>
                                      <a:pt x="11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1" name="Freeform 26"/>
                            <wps:cNvSpPr>
                              <a:spLocks/>
                            </wps:cNvSpPr>
                            <wps:spPr bwMode="auto">
                              <a:xfrm>
                                <a:off x="1109980" y="389255"/>
                                <a:ext cx="48895" cy="66675"/>
                              </a:xfrm>
                              <a:custGeom>
                                <a:avLst/>
                                <a:gdLst>
                                  <a:gd name="T0" fmla="*/ 0 w 155"/>
                                  <a:gd name="T1" fmla="*/ 0 h 210"/>
                                  <a:gd name="T2" fmla="*/ 155 w 155"/>
                                  <a:gd name="T3" fmla="*/ 0 h 210"/>
                                  <a:gd name="T4" fmla="*/ 155 w 155"/>
                                  <a:gd name="T5" fmla="*/ 22 h 210"/>
                                  <a:gd name="T6" fmla="*/ 92 w 155"/>
                                  <a:gd name="T7" fmla="*/ 22 h 210"/>
                                  <a:gd name="T8" fmla="*/ 92 w 155"/>
                                  <a:gd name="T9" fmla="*/ 210 h 210"/>
                                  <a:gd name="T10" fmla="*/ 64 w 155"/>
                                  <a:gd name="T11" fmla="*/ 210 h 210"/>
                                  <a:gd name="T12" fmla="*/ 64 w 155"/>
                                  <a:gd name="T13" fmla="*/ 22 h 210"/>
                                  <a:gd name="T14" fmla="*/ 0 w 155"/>
                                  <a:gd name="T15" fmla="*/ 22 h 210"/>
                                  <a:gd name="T16" fmla="*/ 0 w 155"/>
                                  <a:gd name="T17"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5" h="210">
                                    <a:moveTo>
                                      <a:pt x="0" y="0"/>
                                    </a:moveTo>
                                    <a:lnTo>
                                      <a:pt x="155" y="0"/>
                                    </a:lnTo>
                                    <a:lnTo>
                                      <a:pt x="155" y="22"/>
                                    </a:lnTo>
                                    <a:lnTo>
                                      <a:pt x="92" y="22"/>
                                    </a:lnTo>
                                    <a:lnTo>
                                      <a:pt x="92" y="210"/>
                                    </a:lnTo>
                                    <a:lnTo>
                                      <a:pt x="64" y="210"/>
                                    </a:lnTo>
                                    <a:lnTo>
                                      <a:pt x="64" y="22"/>
                                    </a:lnTo>
                                    <a:lnTo>
                                      <a:pt x="0" y="22"/>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2" name="Freeform 27"/>
                            <wps:cNvSpPr>
                              <a:spLocks noEditPoints="1"/>
                            </wps:cNvSpPr>
                            <wps:spPr bwMode="auto">
                              <a:xfrm>
                                <a:off x="1167765" y="387985"/>
                                <a:ext cx="60960" cy="69215"/>
                              </a:xfrm>
                              <a:custGeom>
                                <a:avLst/>
                                <a:gdLst>
                                  <a:gd name="T0" fmla="*/ 96 w 192"/>
                                  <a:gd name="T1" fmla="*/ 24 h 219"/>
                                  <a:gd name="T2" fmla="*/ 75 w 192"/>
                                  <a:gd name="T3" fmla="*/ 27 h 219"/>
                                  <a:gd name="T4" fmla="*/ 59 w 192"/>
                                  <a:gd name="T5" fmla="*/ 36 h 219"/>
                                  <a:gd name="T6" fmla="*/ 46 w 192"/>
                                  <a:gd name="T7" fmla="*/ 51 h 219"/>
                                  <a:gd name="T8" fmla="*/ 35 w 192"/>
                                  <a:gd name="T9" fmla="*/ 68 h 219"/>
                                  <a:gd name="T10" fmla="*/ 29 w 192"/>
                                  <a:gd name="T11" fmla="*/ 89 h 219"/>
                                  <a:gd name="T12" fmla="*/ 28 w 192"/>
                                  <a:gd name="T13" fmla="*/ 111 h 219"/>
                                  <a:gd name="T14" fmla="*/ 31 w 192"/>
                                  <a:gd name="T15" fmla="*/ 133 h 219"/>
                                  <a:gd name="T16" fmla="*/ 35 w 192"/>
                                  <a:gd name="T17" fmla="*/ 153 h 219"/>
                                  <a:gd name="T18" fmla="*/ 46 w 192"/>
                                  <a:gd name="T19" fmla="*/ 170 h 219"/>
                                  <a:gd name="T20" fmla="*/ 59 w 192"/>
                                  <a:gd name="T21" fmla="*/ 184 h 219"/>
                                  <a:gd name="T22" fmla="*/ 75 w 192"/>
                                  <a:gd name="T23" fmla="*/ 192 h 219"/>
                                  <a:gd name="T24" fmla="*/ 96 w 192"/>
                                  <a:gd name="T25" fmla="*/ 197 h 219"/>
                                  <a:gd name="T26" fmla="*/ 96 w 192"/>
                                  <a:gd name="T27" fmla="*/ 197 h 219"/>
                                  <a:gd name="T28" fmla="*/ 115 w 192"/>
                                  <a:gd name="T29" fmla="*/ 194 h 219"/>
                                  <a:gd name="T30" fmla="*/ 133 w 192"/>
                                  <a:gd name="T31" fmla="*/ 184 h 219"/>
                                  <a:gd name="T32" fmla="*/ 146 w 192"/>
                                  <a:gd name="T33" fmla="*/ 170 h 219"/>
                                  <a:gd name="T34" fmla="*/ 155 w 192"/>
                                  <a:gd name="T35" fmla="*/ 153 h 219"/>
                                  <a:gd name="T36" fmla="*/ 161 w 192"/>
                                  <a:gd name="T37" fmla="*/ 132 h 219"/>
                                  <a:gd name="T38" fmla="*/ 162 w 192"/>
                                  <a:gd name="T39" fmla="*/ 108 h 219"/>
                                  <a:gd name="T40" fmla="*/ 161 w 192"/>
                                  <a:gd name="T41" fmla="*/ 88 h 219"/>
                                  <a:gd name="T42" fmla="*/ 156 w 192"/>
                                  <a:gd name="T43" fmla="*/ 68 h 219"/>
                                  <a:gd name="T44" fmla="*/ 146 w 192"/>
                                  <a:gd name="T45" fmla="*/ 51 h 219"/>
                                  <a:gd name="T46" fmla="*/ 133 w 192"/>
                                  <a:gd name="T47" fmla="*/ 36 h 219"/>
                                  <a:gd name="T48" fmla="*/ 116 w 192"/>
                                  <a:gd name="T49" fmla="*/ 27 h 219"/>
                                  <a:gd name="T50" fmla="*/ 96 w 192"/>
                                  <a:gd name="T51" fmla="*/ 24 h 219"/>
                                  <a:gd name="T52" fmla="*/ 97 w 192"/>
                                  <a:gd name="T53" fmla="*/ 0 h 219"/>
                                  <a:gd name="T54" fmla="*/ 124 w 192"/>
                                  <a:gd name="T55" fmla="*/ 5 h 219"/>
                                  <a:gd name="T56" fmla="*/ 147 w 192"/>
                                  <a:gd name="T57" fmla="*/ 15 h 219"/>
                                  <a:gd name="T58" fmla="*/ 167 w 192"/>
                                  <a:gd name="T59" fmla="*/ 31 h 219"/>
                                  <a:gd name="T60" fmla="*/ 180 w 192"/>
                                  <a:gd name="T61" fmla="*/ 52 h 219"/>
                                  <a:gd name="T62" fmla="*/ 189 w 192"/>
                                  <a:gd name="T63" fmla="*/ 79 h 219"/>
                                  <a:gd name="T64" fmla="*/ 192 w 192"/>
                                  <a:gd name="T65" fmla="*/ 108 h 219"/>
                                  <a:gd name="T66" fmla="*/ 189 w 192"/>
                                  <a:gd name="T67" fmla="*/ 136 h 219"/>
                                  <a:gd name="T68" fmla="*/ 181 w 192"/>
                                  <a:gd name="T69" fmla="*/ 161 h 219"/>
                                  <a:gd name="T70" fmla="*/ 171 w 192"/>
                                  <a:gd name="T71" fmla="*/ 182 h 219"/>
                                  <a:gd name="T72" fmla="*/ 155 w 192"/>
                                  <a:gd name="T73" fmla="*/ 197 h 219"/>
                                  <a:gd name="T74" fmla="*/ 137 w 192"/>
                                  <a:gd name="T75" fmla="*/ 209 h 219"/>
                                  <a:gd name="T76" fmla="*/ 116 w 192"/>
                                  <a:gd name="T77" fmla="*/ 216 h 219"/>
                                  <a:gd name="T78" fmla="*/ 94 w 192"/>
                                  <a:gd name="T79" fmla="*/ 219 h 219"/>
                                  <a:gd name="T80" fmla="*/ 94 w 192"/>
                                  <a:gd name="T81" fmla="*/ 219 h 219"/>
                                  <a:gd name="T82" fmla="*/ 68 w 192"/>
                                  <a:gd name="T83" fmla="*/ 215 h 219"/>
                                  <a:gd name="T84" fmla="*/ 46 w 192"/>
                                  <a:gd name="T85" fmla="*/ 204 h 219"/>
                                  <a:gd name="T86" fmla="*/ 26 w 192"/>
                                  <a:gd name="T87" fmla="*/ 189 h 219"/>
                                  <a:gd name="T88" fmla="*/ 12 w 192"/>
                                  <a:gd name="T89" fmla="*/ 167 h 219"/>
                                  <a:gd name="T90" fmla="*/ 3 w 192"/>
                                  <a:gd name="T91" fmla="*/ 142 h 219"/>
                                  <a:gd name="T92" fmla="*/ 0 w 192"/>
                                  <a:gd name="T93" fmla="*/ 111 h 219"/>
                                  <a:gd name="T94" fmla="*/ 3 w 192"/>
                                  <a:gd name="T95" fmla="*/ 80 h 219"/>
                                  <a:gd name="T96" fmla="*/ 13 w 192"/>
                                  <a:gd name="T97" fmla="*/ 54 h 219"/>
                                  <a:gd name="T98" fmla="*/ 28 w 192"/>
                                  <a:gd name="T99" fmla="*/ 31 h 219"/>
                                  <a:gd name="T100" fmla="*/ 47 w 192"/>
                                  <a:gd name="T101" fmla="*/ 15 h 219"/>
                                  <a:gd name="T102" fmla="*/ 71 w 192"/>
                                  <a:gd name="T103" fmla="*/ 5 h 219"/>
                                  <a:gd name="T104" fmla="*/ 97 w 192"/>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2" h="219">
                                    <a:moveTo>
                                      <a:pt x="96" y="24"/>
                                    </a:moveTo>
                                    <a:lnTo>
                                      <a:pt x="75" y="27"/>
                                    </a:lnTo>
                                    <a:lnTo>
                                      <a:pt x="59" y="36"/>
                                    </a:lnTo>
                                    <a:lnTo>
                                      <a:pt x="46" y="51"/>
                                    </a:lnTo>
                                    <a:lnTo>
                                      <a:pt x="35" y="68"/>
                                    </a:lnTo>
                                    <a:lnTo>
                                      <a:pt x="29" y="89"/>
                                    </a:lnTo>
                                    <a:lnTo>
                                      <a:pt x="28" y="111"/>
                                    </a:lnTo>
                                    <a:lnTo>
                                      <a:pt x="31" y="133"/>
                                    </a:lnTo>
                                    <a:lnTo>
                                      <a:pt x="35" y="153"/>
                                    </a:lnTo>
                                    <a:lnTo>
                                      <a:pt x="46" y="170"/>
                                    </a:lnTo>
                                    <a:lnTo>
                                      <a:pt x="59" y="184"/>
                                    </a:lnTo>
                                    <a:lnTo>
                                      <a:pt x="75" y="192"/>
                                    </a:lnTo>
                                    <a:lnTo>
                                      <a:pt x="96" y="197"/>
                                    </a:lnTo>
                                    <a:lnTo>
                                      <a:pt x="96" y="197"/>
                                    </a:lnTo>
                                    <a:lnTo>
                                      <a:pt x="115" y="194"/>
                                    </a:lnTo>
                                    <a:lnTo>
                                      <a:pt x="133" y="184"/>
                                    </a:lnTo>
                                    <a:lnTo>
                                      <a:pt x="146" y="170"/>
                                    </a:lnTo>
                                    <a:lnTo>
                                      <a:pt x="155" y="153"/>
                                    </a:lnTo>
                                    <a:lnTo>
                                      <a:pt x="161" y="132"/>
                                    </a:lnTo>
                                    <a:lnTo>
                                      <a:pt x="162" y="108"/>
                                    </a:lnTo>
                                    <a:lnTo>
                                      <a:pt x="161" y="88"/>
                                    </a:lnTo>
                                    <a:lnTo>
                                      <a:pt x="156" y="68"/>
                                    </a:lnTo>
                                    <a:lnTo>
                                      <a:pt x="146" y="51"/>
                                    </a:lnTo>
                                    <a:lnTo>
                                      <a:pt x="133" y="36"/>
                                    </a:lnTo>
                                    <a:lnTo>
                                      <a:pt x="116" y="27"/>
                                    </a:lnTo>
                                    <a:lnTo>
                                      <a:pt x="96" y="24"/>
                                    </a:lnTo>
                                    <a:close/>
                                    <a:moveTo>
                                      <a:pt x="97" y="0"/>
                                    </a:moveTo>
                                    <a:lnTo>
                                      <a:pt x="124" y="5"/>
                                    </a:lnTo>
                                    <a:lnTo>
                                      <a:pt x="147" y="15"/>
                                    </a:lnTo>
                                    <a:lnTo>
                                      <a:pt x="167" y="31"/>
                                    </a:lnTo>
                                    <a:lnTo>
                                      <a:pt x="180" y="52"/>
                                    </a:lnTo>
                                    <a:lnTo>
                                      <a:pt x="189" y="79"/>
                                    </a:lnTo>
                                    <a:lnTo>
                                      <a:pt x="192" y="108"/>
                                    </a:lnTo>
                                    <a:lnTo>
                                      <a:pt x="189" y="136"/>
                                    </a:lnTo>
                                    <a:lnTo>
                                      <a:pt x="181" y="161"/>
                                    </a:lnTo>
                                    <a:lnTo>
                                      <a:pt x="171" y="182"/>
                                    </a:lnTo>
                                    <a:lnTo>
                                      <a:pt x="155" y="197"/>
                                    </a:lnTo>
                                    <a:lnTo>
                                      <a:pt x="137" y="209"/>
                                    </a:lnTo>
                                    <a:lnTo>
                                      <a:pt x="116" y="216"/>
                                    </a:lnTo>
                                    <a:lnTo>
                                      <a:pt x="94" y="219"/>
                                    </a:lnTo>
                                    <a:lnTo>
                                      <a:pt x="94" y="219"/>
                                    </a:lnTo>
                                    <a:lnTo>
                                      <a:pt x="68" y="215"/>
                                    </a:lnTo>
                                    <a:lnTo>
                                      <a:pt x="46" y="204"/>
                                    </a:lnTo>
                                    <a:lnTo>
                                      <a:pt x="26" y="189"/>
                                    </a:lnTo>
                                    <a:lnTo>
                                      <a:pt x="12" y="167"/>
                                    </a:lnTo>
                                    <a:lnTo>
                                      <a:pt x="3" y="142"/>
                                    </a:lnTo>
                                    <a:lnTo>
                                      <a:pt x="0" y="111"/>
                                    </a:lnTo>
                                    <a:lnTo>
                                      <a:pt x="3"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23" name="Freeform 28"/>
                            <wps:cNvSpPr>
                              <a:spLocks noEditPoints="1"/>
                            </wps:cNvSpPr>
                            <wps:spPr bwMode="auto">
                              <a:xfrm>
                                <a:off x="1244600" y="388620"/>
                                <a:ext cx="43815" cy="67310"/>
                              </a:xfrm>
                              <a:custGeom>
                                <a:avLst/>
                                <a:gdLst>
                                  <a:gd name="T0" fmla="*/ 54 w 137"/>
                                  <a:gd name="T1" fmla="*/ 21 h 212"/>
                                  <a:gd name="T2" fmla="*/ 38 w 137"/>
                                  <a:gd name="T3" fmla="*/ 23 h 212"/>
                                  <a:gd name="T4" fmla="*/ 28 w 137"/>
                                  <a:gd name="T5" fmla="*/ 24 h 212"/>
                                  <a:gd name="T6" fmla="*/ 28 w 137"/>
                                  <a:gd name="T7" fmla="*/ 101 h 212"/>
                                  <a:gd name="T8" fmla="*/ 54 w 137"/>
                                  <a:gd name="T9" fmla="*/ 101 h 212"/>
                                  <a:gd name="T10" fmla="*/ 75 w 137"/>
                                  <a:gd name="T11" fmla="*/ 98 h 212"/>
                                  <a:gd name="T12" fmla="*/ 90 w 137"/>
                                  <a:gd name="T13" fmla="*/ 89 h 212"/>
                                  <a:gd name="T14" fmla="*/ 98 w 137"/>
                                  <a:gd name="T15" fmla="*/ 77 h 212"/>
                                  <a:gd name="T16" fmla="*/ 103 w 137"/>
                                  <a:gd name="T17" fmla="*/ 61 h 212"/>
                                  <a:gd name="T18" fmla="*/ 100 w 137"/>
                                  <a:gd name="T19" fmla="*/ 46 h 212"/>
                                  <a:gd name="T20" fmla="*/ 94 w 137"/>
                                  <a:gd name="T21" fmla="*/ 34 h 212"/>
                                  <a:gd name="T22" fmla="*/ 84 w 137"/>
                                  <a:gd name="T23" fmla="*/ 27 h 212"/>
                                  <a:gd name="T24" fmla="*/ 70 w 137"/>
                                  <a:gd name="T25" fmla="*/ 23 h 212"/>
                                  <a:gd name="T26" fmla="*/ 54 w 137"/>
                                  <a:gd name="T27" fmla="*/ 21 h 212"/>
                                  <a:gd name="T28" fmla="*/ 53 w 137"/>
                                  <a:gd name="T29" fmla="*/ 0 h 212"/>
                                  <a:gd name="T30" fmla="*/ 78 w 137"/>
                                  <a:gd name="T31" fmla="*/ 2 h 212"/>
                                  <a:gd name="T32" fmla="*/ 98 w 137"/>
                                  <a:gd name="T33" fmla="*/ 8 h 212"/>
                                  <a:gd name="T34" fmla="*/ 113 w 137"/>
                                  <a:gd name="T35" fmla="*/ 18 h 212"/>
                                  <a:gd name="T36" fmla="*/ 122 w 137"/>
                                  <a:gd name="T37" fmla="*/ 28 h 212"/>
                                  <a:gd name="T38" fmla="*/ 128 w 137"/>
                                  <a:gd name="T39" fmla="*/ 42 h 212"/>
                                  <a:gd name="T40" fmla="*/ 129 w 137"/>
                                  <a:gd name="T41" fmla="*/ 58 h 212"/>
                                  <a:gd name="T42" fmla="*/ 126 w 137"/>
                                  <a:gd name="T43" fmla="*/ 76 h 212"/>
                                  <a:gd name="T44" fmla="*/ 118 w 137"/>
                                  <a:gd name="T45" fmla="*/ 92 h 212"/>
                                  <a:gd name="T46" fmla="*/ 106 w 137"/>
                                  <a:gd name="T47" fmla="*/ 104 h 212"/>
                                  <a:gd name="T48" fmla="*/ 90 w 137"/>
                                  <a:gd name="T49" fmla="*/ 111 h 212"/>
                                  <a:gd name="T50" fmla="*/ 90 w 137"/>
                                  <a:gd name="T51" fmla="*/ 111 h 212"/>
                                  <a:gd name="T52" fmla="*/ 104 w 137"/>
                                  <a:gd name="T53" fmla="*/ 120 h 212"/>
                                  <a:gd name="T54" fmla="*/ 115 w 137"/>
                                  <a:gd name="T55" fmla="*/ 135 h 212"/>
                                  <a:gd name="T56" fmla="*/ 121 w 137"/>
                                  <a:gd name="T57" fmla="*/ 154 h 212"/>
                                  <a:gd name="T58" fmla="*/ 128 w 137"/>
                                  <a:gd name="T59" fmla="*/ 181 h 212"/>
                                  <a:gd name="T60" fmla="*/ 132 w 137"/>
                                  <a:gd name="T61" fmla="*/ 200 h 212"/>
                                  <a:gd name="T62" fmla="*/ 137 w 137"/>
                                  <a:gd name="T63" fmla="*/ 212 h 212"/>
                                  <a:gd name="T64" fmla="*/ 109 w 137"/>
                                  <a:gd name="T65" fmla="*/ 212 h 212"/>
                                  <a:gd name="T66" fmla="*/ 104 w 137"/>
                                  <a:gd name="T67" fmla="*/ 203 h 212"/>
                                  <a:gd name="T68" fmla="*/ 100 w 137"/>
                                  <a:gd name="T69" fmla="*/ 185 h 212"/>
                                  <a:gd name="T70" fmla="*/ 95 w 137"/>
                                  <a:gd name="T71" fmla="*/ 161 h 212"/>
                                  <a:gd name="T72" fmla="*/ 90 w 137"/>
                                  <a:gd name="T73" fmla="*/ 144 h 212"/>
                                  <a:gd name="T74" fmla="*/ 81 w 137"/>
                                  <a:gd name="T75" fmla="*/ 130 h 212"/>
                                  <a:gd name="T76" fmla="*/ 69 w 137"/>
                                  <a:gd name="T77" fmla="*/ 123 h 212"/>
                                  <a:gd name="T78" fmla="*/ 53 w 137"/>
                                  <a:gd name="T79" fmla="*/ 121 h 212"/>
                                  <a:gd name="T80" fmla="*/ 28 w 137"/>
                                  <a:gd name="T81" fmla="*/ 121 h 212"/>
                                  <a:gd name="T82" fmla="*/ 28 w 137"/>
                                  <a:gd name="T83" fmla="*/ 212 h 212"/>
                                  <a:gd name="T84" fmla="*/ 0 w 137"/>
                                  <a:gd name="T85" fmla="*/ 212 h 212"/>
                                  <a:gd name="T86" fmla="*/ 0 w 137"/>
                                  <a:gd name="T87" fmla="*/ 5 h 212"/>
                                  <a:gd name="T88" fmla="*/ 25 w 137"/>
                                  <a:gd name="T89" fmla="*/ 2 h 212"/>
                                  <a:gd name="T90" fmla="*/ 53 w 137"/>
                                  <a:gd name="T91"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7" h="212">
                                    <a:moveTo>
                                      <a:pt x="54" y="21"/>
                                    </a:moveTo>
                                    <a:lnTo>
                                      <a:pt x="38" y="23"/>
                                    </a:lnTo>
                                    <a:lnTo>
                                      <a:pt x="28" y="24"/>
                                    </a:lnTo>
                                    <a:lnTo>
                                      <a:pt x="28" y="101"/>
                                    </a:lnTo>
                                    <a:lnTo>
                                      <a:pt x="54" y="101"/>
                                    </a:lnTo>
                                    <a:lnTo>
                                      <a:pt x="75" y="98"/>
                                    </a:lnTo>
                                    <a:lnTo>
                                      <a:pt x="90" y="89"/>
                                    </a:lnTo>
                                    <a:lnTo>
                                      <a:pt x="98" y="77"/>
                                    </a:lnTo>
                                    <a:lnTo>
                                      <a:pt x="103" y="61"/>
                                    </a:lnTo>
                                    <a:lnTo>
                                      <a:pt x="100" y="46"/>
                                    </a:lnTo>
                                    <a:lnTo>
                                      <a:pt x="94" y="34"/>
                                    </a:lnTo>
                                    <a:lnTo>
                                      <a:pt x="84" y="27"/>
                                    </a:lnTo>
                                    <a:lnTo>
                                      <a:pt x="70" y="23"/>
                                    </a:lnTo>
                                    <a:lnTo>
                                      <a:pt x="54" y="21"/>
                                    </a:lnTo>
                                    <a:close/>
                                    <a:moveTo>
                                      <a:pt x="53" y="0"/>
                                    </a:moveTo>
                                    <a:lnTo>
                                      <a:pt x="78" y="2"/>
                                    </a:lnTo>
                                    <a:lnTo>
                                      <a:pt x="98" y="8"/>
                                    </a:lnTo>
                                    <a:lnTo>
                                      <a:pt x="113" y="18"/>
                                    </a:lnTo>
                                    <a:lnTo>
                                      <a:pt x="122" y="28"/>
                                    </a:lnTo>
                                    <a:lnTo>
                                      <a:pt x="128" y="42"/>
                                    </a:lnTo>
                                    <a:lnTo>
                                      <a:pt x="129" y="58"/>
                                    </a:lnTo>
                                    <a:lnTo>
                                      <a:pt x="126" y="76"/>
                                    </a:lnTo>
                                    <a:lnTo>
                                      <a:pt x="118" y="92"/>
                                    </a:lnTo>
                                    <a:lnTo>
                                      <a:pt x="106" y="104"/>
                                    </a:lnTo>
                                    <a:lnTo>
                                      <a:pt x="90" y="111"/>
                                    </a:lnTo>
                                    <a:lnTo>
                                      <a:pt x="90" y="111"/>
                                    </a:lnTo>
                                    <a:lnTo>
                                      <a:pt x="104" y="120"/>
                                    </a:lnTo>
                                    <a:lnTo>
                                      <a:pt x="115" y="135"/>
                                    </a:lnTo>
                                    <a:lnTo>
                                      <a:pt x="121" y="154"/>
                                    </a:lnTo>
                                    <a:lnTo>
                                      <a:pt x="128" y="181"/>
                                    </a:lnTo>
                                    <a:lnTo>
                                      <a:pt x="132" y="200"/>
                                    </a:lnTo>
                                    <a:lnTo>
                                      <a:pt x="137" y="212"/>
                                    </a:lnTo>
                                    <a:lnTo>
                                      <a:pt x="109" y="212"/>
                                    </a:lnTo>
                                    <a:lnTo>
                                      <a:pt x="104" y="203"/>
                                    </a:lnTo>
                                    <a:lnTo>
                                      <a:pt x="100" y="185"/>
                                    </a:lnTo>
                                    <a:lnTo>
                                      <a:pt x="95" y="161"/>
                                    </a:lnTo>
                                    <a:lnTo>
                                      <a:pt x="90" y="144"/>
                                    </a:lnTo>
                                    <a:lnTo>
                                      <a:pt x="81" y="130"/>
                                    </a:lnTo>
                                    <a:lnTo>
                                      <a:pt x="69" y="123"/>
                                    </a:lnTo>
                                    <a:lnTo>
                                      <a:pt x="53" y="121"/>
                                    </a:lnTo>
                                    <a:lnTo>
                                      <a:pt x="28" y="121"/>
                                    </a:lnTo>
                                    <a:lnTo>
                                      <a:pt x="28" y="212"/>
                                    </a:lnTo>
                                    <a:lnTo>
                                      <a:pt x="0" y="212"/>
                                    </a:lnTo>
                                    <a:lnTo>
                                      <a:pt x="0" y="5"/>
                                    </a:lnTo>
                                    <a:lnTo>
                                      <a:pt x="25" y="2"/>
                                    </a:lnTo>
                                    <a:lnTo>
                                      <a:pt x="53"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56EF794A" id="Canvas 24" o:spid="_x0000_s1026" editas="canvas" style="width:121.6pt;height:36pt;mso-position-horizontal-relative:char;mso-position-vertical-relative:line" coordsize="1544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443;height:4572;visibility:visible;mso-wrap-style:square">
                      <v:fill o:detectmouseclick="t"/>
                      <v:path o:connecttype="none"/>
                    </v:shape>
                    <v:rect id="Rectangle 6" o:spid="_x0000_s1028" style="position:absolute;width:15443;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" filled="f" stroked="f" strokeweight="0"/>
                    <v:rect id="Rectangle 7" o:spid="_x0000_s1029" style="position:absolute;left:2622;top:1104;width:6;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" fillcolor="#00accd" strokecolor="#00accd" strokeweight="0"/>
                    <v:shape id="Freeform 8" o:spid="_x0000_s1030" style="position:absolute;left:2578;top:4400;width:50;height:19;visibility:visible;mso-wrap-style:square;v-text-anchor:top" coordsize="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" path="m12,r4,3l15,1,12,,,4,12,xe" fillcolor="#00accd" strokecolor="#00accd" strokeweight="0">
                      <v:path arrowok="t" o:connecttype="custom" o:connectlocs="3810,0;5080,1429;4763,476;3810,0;0,1905;3810,0" o:connectangles="0,0,0,0,0,0"/>
                    </v:shape>
                    <v:shape id="Freeform 9" o:spid="_x0000_s1031" style="position:absolute;top:6;width:3657;height:4559;visibility:visible;mso-wrap-style:square;v-text-anchor:top" coordsize="1153,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" path="m824,1386r-12,4l824,1386r3,1l828,1389r-4,-3xm603,365r-34,2l537,371r-33,6l473,387r-28,15l420,418r-19,23l386,467r-9,30l374,532r5,30l388,588r14,24l420,633r24,19l469,668r28,16l526,701r39,20l601,745r34,26l665,801r25,31l709,867r12,37l724,934r-5,29l710,993r-11,28l685,1049r-14,25l659,1095r-10,19l644,1130r2,15l651,1161r14,15l682,1188r23,9l731,1201r31,2l796,1200r38,-11l874,1173r44,-23l954,1123r31,-30l1008,1064r21,-31l1044,1002r10,-31l1063,943r4,-27l1070,893r2,-20l1072,859r,-9l1072,847r-5,-40l1058,766r-14,-39l1023,690r-22,-31l967,627,932,602,896,582,861,566,825,553,792,540,761,526,734,510,712,488,700,472r-3,-17l699,441r6,-14l713,417r9,-9l730,401r8,-8l741,386r-3,-4l731,379r-13,-3l700,371r-21,-1l657,367r-20,l619,365r-12,l603,365xm825,346r,l825,346r,xm989,r37,5l1061,17r30,19l1116,61r19,31l1148,126r5,37l1153,1268r-2,l1147,1306r-15,34l1111,1370r-28,26l1052,1415r-36,12l977,1432r,l977,1432r,l977,1432r-4,l962,1430r-17,-1l920,1426r-28,-8l861,1407r-30,-17l831,1390r,l828,1389r-6,-2l820,1389r-3,l814,1390r-2,2l780,1405r-33,12l691,1429r-57,7l575,1438r-72,-5l433,1420r-66,-21l305,1370r-59,-36l193,1293r-49,-49l103,1191,68,1133,38,1071,18,1005,4,935,,863,4,792,18,723,38,656,68,594r35,-59l144,482r49,-47l246,392r59,-36l367,328r66,-20l503,294r72,-4l634,293r56,7l744,315r53,19l796,334r1,l800,334r5,2l811,334r6,-3l821,327r3,-6l825,314r,-151l830,126,842,92,862,61,887,36,917,17,952,5,989,xe" fillcolor="#00accd" strokecolor="#00accd" strokeweight="0">
                      <v:path arrowok="t" o:connecttype="custom" o:connectlocs="261393,439443;261393,439443;170350,117629;141165,127457;122449,148066;120228,178187;133234,200698;157661,216868;190652,236209;218885,263793;229671,296133;221740,323717;209051,347179;204927,363032;216347,376665;241725,381421;277254,371910;312466,346545;331183,317693;338479,290426;340065,272353;338479,255866;324521,218770;295653,190869;261710,175333;232843,161700;221106,144262;226181,132213;234112,124604;231891,120165;215396,117312;196362,115726;261710,109702;261710,109702;336575,5390;360050,29169;365760,402030;359098,424858;333720,448638;309928,454028;309928,454028;299777,453076;273130,446101;263614,440711;260124,440394;257586,441345;219202,453076;159564,454345;96754,434370;45680,394421;12055,339570;0,273621;12055,207990;45680,152822;96754,112873;159564,93215;218885,95118;252511,105898;255366,106532;260441,103678;261710,51681;273448,19341;301998,1585" o:connectangles="0,0,0,0,0,0,0,0,0,0,0,0,0,0,0,0,0,0,0,0,0,0,0,0,0,0,0,0,0,0,0,0,0,0,0,0,0,0,0,0,0,0,0,0,0,0,0,0,0,0,0,0,0,0,0,0,0,0,0,0,0,0,0"/>
                      <o:lock v:ext="edit" verticies="t"/>
                    </v:shape>
                    <v:shape id="Freeform 10" o:spid="_x0000_s1032" style="position:absolute;left:4210;top:114;width:2216;height:3492;visibility:visible;mso-wrap-style:square;v-text-anchor:top" coordsize="697,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" path="m356,435r-40,3l281,448r-34,16l219,488r-25,28l173,548r-16,37l145,627r-7,44l135,718r3,45l144,804r12,40l171,879r20,33l215,940r28,22l277,978r35,11l353,993r39,-4l427,978r34,-18l490,937r25,-30l536,872r13,-40l555,804r2,-30l557,646r-2,-28l549,588r-9,-31l526,529,507,503,483,480,456,461,427,446r-34,-8l356,435xm557,l689,r,894l691,944r,50l694,1042r3,43l576,1085,570,956r-3,l546,990r-26,31l489,1048r-35,22l412,1086r-45,12l316,1101r-47,-3l225,1086r-43,-18l143,1045r-34,-30l76,978,51,937,29,891,13,841,4,785,,726,2,667r9,-57l26,559,45,513,70,472,98,435r33,-31l166,377r38,-21l244,342r43,-11l331,328r46,5l420,340r36,15l487,373r28,20l536,415r18,26l557,441,557,xe" fillcolor="#00accd" strokecolor="#00accd" strokeweight="0">
                      <v:path arrowok="t" o:connecttype="custom" o:connectlocs="100474,138939;78535,147186;61683,163681;49919,185569;43878,212849;43878,242032;49601,267727;60730,289297;77263,305158;99202,313722;124639,313722;146577,304523;163747,287711;174558,263920;177101,245522;176465,196037;171696,176687;161203,159557;144988,146235;124957,138939;177101,0;219071,283587;219707,315308;221615,344175;181235,303254;173604,314040;155480,332438;130998,344492;100474,349250;71540,344492;45468,331486;24165,310233;9221,282636;1272,249011;636,211580;8267,177321;22257,149724;41652,128153;64863,112927;91253,104997;119869,105631;144988,112610;163747,124664;176147,139890;177101,0" o:connectangles="0,0,0,0,0,0,0,0,0,0,0,0,0,0,0,0,0,0,0,0,0,0,0,0,0,0,0,0,0,0,0,0,0,0,0,0,0,0,0,0,0,0,0,0,0"/>
                      <o:lock v:ext="edit" verticies="t"/>
                    </v:shape>
                    <v:shape id="Freeform 11" o:spid="_x0000_s1033" style="position:absolute;left:6826;top:228;width:546;height:3328;visibility:visible;mso-wrap-style:square;v-text-anchor:top" coordsize="173,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" path="m21,309r133,l154,1048r-133,l21,309xm87,r24,3l133,12r16,13l163,43r7,21l173,86r-3,22l163,129r-14,18l132,161r-21,9l86,173r-2,l61,170,40,161,24,147,11,129,3,108,,86,3,64,12,43,24,25,42,12,62,3,87,xe" fillcolor="#00accd" strokecolor="#00accd" strokeweight="0">
                      <v:path arrowok="t" o:connecttype="custom" o:connectlocs="6629,98108;48612,98108;48612,332740;6629,332740;6629,98108;27463,0;35039,953;41983,3810;47034,7938;51453,13653;53663,20320;54610,27305;53663,34290;51453,40958;47034,46673;41668,51118;35039,53975;27147,54928;26516,54928;19256,53975;12627,51118;7576,46673;3472,40958;947,34290;0,27305;947,20320;3788,13653;7576,7938;13258,3810;19571,953;27463,0" o:connectangles="0,0,0,0,0,0,0,0,0,0,0,0,0,0,0,0,0,0,0,0,0,0,0,0,0,0,0,0,0,0,0"/>
                      <o:lock v:ext="edit" verticies="t"/>
                    </v:shape>
                    <v:shape id="Freeform 12" o:spid="_x0000_s1034" style="position:absolute;left:7677;top:1155;width:1867;height:2451;visibility:visible;mso-wrap-style:square;v-text-anchor:top" coordsize="5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" path="m412,380r-33,l345,383r-34,4l280,393r-30,9l222,414r-25,13l177,443r-18,21l146,488r-9,26l134,545r3,31l144,603r12,22l172,643r18,13l212,666r22,6l259,674r40,-3l334,661r31,-17l390,625r22,-24l429,576r11,-26l445,529r1,-22l446,380r-34,xm296,r49,3l389,11r38,13l460,40r28,21l511,83r19,27l547,139r11,30l567,201r6,34l576,269r2,34l578,579r1,64l582,702r6,55l468,757,455,663r-4,l432,687r-24,24l379,731r-33,17l309,761r-40,9l225,773r-42,-3l146,761,112,748,82,728,57,706,37,681,20,653,10,624,3,593,,562,4,517r9,-38l29,442,51,409,81,381r34,-26l156,334r46,-18l255,303r57,-9l376,288r67,-1l443,271r,-17l442,237r-3,-18l433,200r-7,-19l417,163,404,145,386,130,365,117r-25,-9l311,102r-36,-1l234,102r-41,8l153,120r-37,16l82,155,53,65,93,43,137,25,187,12,240,3,296,xe" fillcolor="#00accd" strokecolor="#00accd" strokeweight="0">
                      <v:path arrowok="t" o:connecttype="custom" o:connectlocs="120333,120494;98743,122714;79375,127470;62548,135397;50483,147129;43498,162984;43498,182643;49530,198181;60325,208011;74295,213084;94933,212767;115888,204205;130810,190571;139700,174399;141605,160764;130810,120494;109538,951;135573,7610;154940,19342;168275,34880;177165,53588;181928,74516;183515,96078;183833,203888;186690,240037;144463,210230;137160,217840;120333,231792;98108,241305;71438,245110;46355,241305;26035,230841;11748,215938;3175,197864;0,178204;4128,151886;16193,129690;36513,112567;64135,100200;99060,93224;140653,91005;140653,80541;139383,69443;135255,57393;128270,45978;115888,37099;98743,32343;74295,32343;48578,38051;26035,49149;29528,13635;59373,3805;93980,0" o:connectangles="0,0,0,0,0,0,0,0,0,0,0,0,0,0,0,0,0,0,0,0,0,0,0,0,0,0,0,0,0,0,0,0,0,0,0,0,0,0,0,0,0,0,0,0,0,0,0,0,0,0,0,0,0"/>
                      <o:lock v:ext="edit" verticies="t"/>
                    </v:shape>
                    <v:rect id="Rectangle 8" o:spid="_x0000_s1035" style="position:absolute;left:9937;top:114;width:42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" fillcolor="#00accd" strokecolor="#00accd" strokeweight="0"/>
                    <v:shape id="Freeform 14" o:spid="_x0000_s1036" style="position:absolute;left:10712;top:1155;width:2286;height:2451;visibility:visible;mso-wrap-style:square;v-text-anchor:top" coordsize="72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" path="m361,102r-41,3l284,116r-32,16l224,152r-25,26l180,207r-17,33l150,275r-7,37l137,350r-2,39l138,436r8,44l159,522r16,37l197,591r25,28l252,641r31,18l318,669r39,3l358,672r41,-4l438,655r35,-20l504,607r26,-34l551,533r16,-45l578,437r4,-53l581,352r-5,-33l569,287r-9,-31l547,225,530,195,511,170,488,147,461,129,432,114r-34,-9l361,102xm365,r56,5l473,15r49,19l566,58r38,31l638,124r28,43l690,213r16,52l716,319r5,61l718,436r-9,52l696,535r-18,43l656,616r-25,34l603,680r-31,25l538,725r-34,18l467,757r-37,8l392,771r-37,2l354,773r-49,-3l258,761,214,746,174,727,135,700,102,671,72,635,47,596,26,551,12,502,3,449,,393,3,334,13,278,28,228,50,182,75,141r31,-37l141,73,180,48,222,27,268,12,315,3,365,xe" fillcolor="#00accd" strokecolor="#00accd" strokeweight="0">
                      <v:path arrowok="t" o:connecttype="custom" o:connectlocs="101459,33294;79899,41856;63095,56442;51681,76101;45340,98932;42803,123348;46291,152203;55485,177253;70387,196278;89728,208962;113190,213084;126507,211816;149969,201352;168042,181692;179773,154740;184529,121762;182626,101151;177553,81175;168042,61832;154725,46612;136970,36148;114459,32343;133482,1585;165505,10781;191504,28221;211162,52954;223844,84029;228600,120494;224795,154740;214966,183278;200065,206108;181358,223548;159798,235597;136336,242573;112556,245110;96703,244159;67851,236549;42803,221962;22828,201352;8244,174716;951,142373;951,105908;8878,72296;23779,44710;44705,23148;70387,8561;99874,951" o:connectangles="0,0,0,0,0,0,0,0,0,0,0,0,0,0,0,0,0,0,0,0,0,0,0,0,0,0,0,0,0,0,0,0,0,0,0,0,0,0,0,0,0,0,0,0,0,0,0"/>
                      <o:lock v:ext="edit" verticies="t"/>
                    </v:shape>
                    <v:shape id="Freeform 15" o:spid="_x0000_s1037" style="position:absolute;left:13233;top:1155;width:2191;height:3410;visibility:visible;mso-wrap-style:square;v-text-anchor:top" coordsize="69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" path="m356,105r-42,3l276,120r-34,19l211,164r-25,33l165,237r-16,44l139,330r-3,56l139,427r6,42l157,505r14,36l192,572r23,26l244,621r32,16l313,647r41,5l389,647r34,-9l454,624r28,-21l506,578r19,-31l540,511r6,-22l550,466r,-26l550,308r-1,-31l543,248,532,219,518,192,498,167,478,147,451,129,423,116r-32,-8l356,105xm335,r44,3l419,12r35,13l485,42r25,19l532,82r18,23l565,127r3,l572,18r118,l689,51r-2,34l686,124r-2,45l684,219r,428l683,709r-5,55l669,813r-11,44l643,895r-18,34l605,960r-25,27l546,1012r-36,21l472,1049r-40,12l391,1070r-41,4l310,1076r-44,-2l220,1068r-44,-9l134,1047,98,1033,65,1013,98,910r32,19l168,946r45,13l261,966r53,3l351,968r34,-6l417,953r30,-13l472,922r24,-24l515,872r16,-33l543,802r7,-43l552,711r,-82l549,629r-20,29l504,684r-28,24l442,725r-38,15l361,751r-47,3l266,749,220,739,179,721,139,696,105,666,74,631,49,591,28,547,14,498,3,446,,392,5,331r9,-56l28,225,49,179,74,138r29,-36l136,71,171,46,210,27,251,12,292,3,335,xe" fillcolor="#00accd" strokecolor="#00accd" strokeweight="0">
                      <v:path arrowok="t" o:connecttype="custom" o:connectlocs="87630,38029;59055,62431;44133,104580;46038,148631;60960,181272;87630,201872;123508,205041;153035,191097;171450,161941;174625,139440;172403,78594;158115,52924;134303,36762;106363,0;144145,7923;168910,25987;180340,40248;218758,16162;217170,53558;216853,224689;208915,271592;192088,304233;161925,327368;124143,339094;84455,340361;42545,331805;31115,288388;67628,303917;111443,306769;141923,297895;163513,276345;174625,240535;174308,199336;151130,224372;114618,237999;69850,234196;33338,211062;8890,173350;0,124229;8890,71305;32703,32325;66675,8557;106363,0" o:connectangles="0,0,0,0,0,0,0,0,0,0,0,0,0,0,0,0,0,0,0,0,0,0,0,0,0,0,0,0,0,0,0,0,0,0,0,0,0,0,0,0,0,0,0"/>
                      <o:lock v:ext="edit" verticies="t"/>
                    </v:shape>
                    <v:shape id="Freeform 16" o:spid="_x0000_s1038" style="position:absolute;left:4489;top:3879;width:400;height:693;visibility:visible;mso-wrap-style:square;v-text-anchor:top" coordsize="1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" path="m72,l91,3r16,3l119,11r-9,22l101,30,88,26,72,24,56,26,45,30r-7,7l33,46r-1,9l33,68r9,11l54,88r19,8l92,105r15,9l117,126r8,15l126,157r-1,16l119,188r-10,12l94,210r-18,6l54,219,33,216,14,212,,204,7,182r22,10l56,195r17,-3l88,187r9,-12l100,160,97,147,89,136,78,126,60,119,41,110,26,101,14,89,7,74,4,58,7,40,16,24,30,12,50,3,72,xe" fillcolor="#00accd" strokecolor="#00accd" strokeweight="0">
                      <v:path arrowok="t" o:connecttype="custom" o:connectlocs="22860,0;28893,948;33973,1896;37783,3477;34925,10430;32068,9482;27940,8217;22860,7585;17780,8217;14288,9482;12065,11694;10478,14538;10160,17383;10478,21491;13335,24968;17145,27812;23178,30341;29210,33185;33973,36030;37148,39822;39688,44563;40005,49620;39688,54677;37783,59417;34608,63210;29845,66371;24130,68267;17145,69215;10478,68267;4445,67003;0,64474;2223,57521;9208,60682;17780,61630;23178,60682;27940,59101;30798,55309;31750,50568;30798,46459;28258,42983;24765,39822;19050,37610;13018,34766;8255,31921;4445,28128;2223,23388;1270,18331;2223,12642;5080,7585;9525,3793;15875,948;22860,0" o:connectangles="0,0,0,0,0,0,0,0,0,0,0,0,0,0,0,0,0,0,0,0,0,0,0,0,0,0,0,0,0,0,0,0,0,0,0,0,0,0,0,0,0,0,0,0,0,0,0,0,0,0,0,0"/>
                    </v:shape>
                    <v:shape id="Freeform 17" o:spid="_x0000_s1039" style="position:absolute;left:5118;top:3892;width:368;height:667;visibility:visible;mso-wrap-style:square;v-text-anchor:top" coordsize="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" path="m,l114,r,22l27,22r,66l109,88r,24l27,112r,75l118,187r,23l,210,,xe" fillcolor="#00accd" strokecolor="#00accd" strokeweight="0">
                      <v:path arrowok="t" o:connecttype="custom" o:connectlocs="0,0;35582,0;35582,6985;8427,6985;8427,27940;34021,27940;34021,35560;8427,35560;8427,59373;36830,59373;36830,66675;0,66675;0,0" o:connectangles="0,0,0,0,0,0,0,0,0,0,0,0,0"/>
                    </v:shape>
                    <v:shape id="Freeform 18" o:spid="_x0000_s1040" style="position:absolute;left:5683;top:3892;width:679;height:667;visibility:visible;mso-wrap-style:square;v-text-anchor:top" coordsize="21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" path="m14,l49,,84,102r12,37l106,173r,l117,139r12,-37l167,r34,l214,210r-26,l182,118,180,87r,-31l179,26r,l167,65r-15,41l115,208r-20,l59,109,46,66,36,26r,l34,56,33,87r-2,32l25,210,,210,14,xe" fillcolor="#00accd" strokecolor="#00accd" strokeweight="0">
                      <v:path arrowok="t" o:connecttype="custom" o:connectlocs="4445,0;15558,0;26670,32385;30480,44133;33655,54928;33655,54928;37148,44133;40958,32385;53023,0;63818,0;67945,66675;59690,66675;57785,37465;57150,27623;57150,17780;56833,8255;56833,8255;53023,20638;48260,33655;36513,66040;30163,66040;18733,34608;14605,20955;11430,8255;11430,8255;10795,17780;10478,27623;9843,37783;7938,66675;0,66675;4445,0" o:connectangles="0,0,0,0,0,0,0,0,0,0,0,0,0,0,0,0,0,0,0,0,0,0,0,0,0,0,0,0,0,0,0"/>
                    </v:shape>
                    <v:rect id="Rectangle 14" o:spid="_x0000_s1041" style="position:absolute;left:6591;top:3892;width: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" fillcolor="#00accd" strokecolor="#00accd" strokeweight="0"/>
                    <v:shape id="Freeform 20" o:spid="_x0000_s1042" style="position:absolute;left:6896;top:3879;width:508;height:693;visibility:visible;mso-wrap-style:square;v-text-anchor:top" coordsize="15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" path="m109,r23,3l148,6r11,5l151,33,134,27,110,24,87,27,67,34,51,46,38,64,31,85r-3,26l31,135r7,20l50,173r14,12l85,192r24,3l132,192r21,-5l159,209r-13,4l126,218r-23,1l78,216,56,210,36,198,22,184,10,163,3,139,,111,3,80,13,54,29,31,51,15,78,5,109,xe" fillcolor="#00accd" strokecolor="#00accd" strokeweight="0">
                      <v:path arrowok="t" o:connecttype="custom" o:connectlocs="34825,0;42174,948;47286,1896;50800,3477;48244,10430;42813,8533;35145,7585;27796,8533;21406,10746;16294,14538;12141,20227;9904,26864;8946,35082;9904,42667;12141,48988;15975,54677;20448,58469;27157,60682;34825,61630;42174,60682;48883,59101;50800,66054;46647,67319;40257,68899;32908,69215;24921,68267;17892,66371;11502,62578;7029,58153;3195,51516;958,43931;0,35082;958,25284;4153,17067;9265,9798;16294,4741;24921,1580;34825,0" o:connectangles="0,0,0,0,0,0,0,0,0,0,0,0,0,0,0,0,0,0,0,0,0,0,0,0,0,0,0,0,0,0,0,0,0,0,0,0,0,0"/>
                    </v:shape>
                    <v:shape id="Freeform 21" o:spid="_x0000_s1043" style="position:absolute;left:7537;top:3879;width:610;height:693;visibility:visible;mso-wrap-style:square;v-text-anchor:top" coordsize="1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" path="m97,24l75,27,59,36,46,51,37,68,31,89r-1,22l31,133r6,20l47,170r12,14l77,192r19,5l96,197r20,-3l133,184r13,-14l156,153r6,-21l164,108,162,88,156,68,147,51,134,36,118,27,97,24xm97,r28,5l147,15r20,16l181,52r9,27l193,108r-3,28l183,161r-12,21l156,197r-17,12l118,216r-22,3l94,219,69,215,46,204,27,189,13,167,4,142,,111,4,80,13,54,28,31,47,15,71,5,97,xe" fillcolor="#00accd" strokecolor="#00accd" strokeweight="0">
                      <v:path arrowok="t" o:connecttype="custom" o:connectlocs="30638,7585;23689,8533;18635,11378;14529,16119;11687,21491;9792,28128;9476,35082;9792,42035;11687,48356;14845,53729;18635,58153;24321,60682;30322,62262;30322,62262;36639,61314;42009,58153;46115,53729;49273,48356;51168,41719;51800,34133;51168,27812;49273,21491;46431,16119;42325,11378;37271,8533;30638,7585;30638,0;39482,1580;46431,4741;52748,9798;57170,16435;60012,24968;60960,34133;60012,42983;57801,50884;54011,57521;49273,62262;43904,66054;37271,68267;30322,69215;29690,69215;21794,67951;14529,64474;8528,59733;4106,52780;1263,44879;0,35082;1263,25284;4106,17067;8844,9798;14845,4741;22426,1580;30638,0" o:connectangles="0,0,0,0,0,0,0,0,0,0,0,0,0,0,0,0,0,0,0,0,0,0,0,0,0,0,0,0,0,0,0,0,0,0,0,0,0,0,0,0,0,0,0,0,0,0,0,0,0,0,0,0,0"/>
                      <o:lock v:ext="edit" verticies="t"/>
                    </v:shape>
                    <v:shape id="Freeform 22" o:spid="_x0000_s1044" style="position:absolute;left:8337;top:3892;width:495;height:667;visibility:visible;mso-wrap-style:square;v-text-anchor:top" coordsize="1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" path="m,l30,,97,106r21,36l134,174r2,l133,133r,-45l133,r25,l158,210r-28,l63,103,43,68,25,32r-1,2l25,60r,28l25,119r,91l,210,,xe" fillcolor="#00accd" strokecolor="#00accd" strokeweight="0">
                      <v:path arrowok="t" o:connecttype="custom" o:connectlocs="0,0;9404,0;30408,33655;36991,45085;42006,55245;42633,55245;41693,42228;41693,27940;41693,0;49530,0;49530,66675;40753,66675;19749,32703;13480,21590;7837,10160;7524,10795;7837,19050;7837,27940;7837,37783;7837,66675;0,66675;0,0" o:connectangles="0,0,0,0,0,0,0,0,0,0,0,0,0,0,0,0,0,0,0,0,0,0"/>
                    </v:shape>
                    <v:shape id="Freeform 23" o:spid="_x0000_s1045" style="position:absolute;left:9055;top:3886;width:552;height:679;visibility:visible;mso-wrap-style:square;v-text-anchor:top" coordsize="17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" path="m61,21l41,23,28,24r,167l40,192r16,l83,189r22,-7l122,169r12,-18l143,129r2,-27l143,79,136,59,124,43,108,31,86,24,61,21xm59,l86,2r23,4l128,15r17,10l156,40r11,18l171,79r3,23l170,133r-11,28l143,184r-16,13l105,206r-25,6l50,215,24,213,,212,,5,28,2,59,xe" fillcolor="#00accd" strokecolor="#00accd" strokeweight="0">
                      <v:path arrowok="t" o:connecttype="custom" o:connectlocs="19368,6636;13018,7269;8890,7585;8890,60360;12700,60676;17780,60676;26353,59728;33338,57516;38735,53408;42545,47720;45403,40767;46038,32234;45403,24966;43180,18645;39370,13589;34290,9797;27305,7585;19368,6636;18733,0;27305,632;34608,1896;40640,4740;46038,7901;49530,12641;53023,18329;54293,24966;55245,32234;53975,42031;50483,50880;45403,58148;40323,62257;33338,65101;25400,66997;15875,67945;7620,67313;0,66997;0,1580;8890,632;18733,0" o:connectangles="0,0,0,0,0,0,0,0,0,0,0,0,0,0,0,0,0,0,0,0,0,0,0,0,0,0,0,0,0,0,0,0,0,0,0,0,0,0,0"/>
                      <o:lock v:ext="edit" verticies="t"/>
                    </v:shape>
                    <v:shape id="Freeform 24" o:spid="_x0000_s1046" style="position:absolute;left:9791;top:3892;width:489;height:680;visibility:visible;mso-wrap-style:square;v-text-anchor:top" coordsize="15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" path="m,l27,r,124l30,149r6,19l46,182r15,7l76,192r17,-3l108,182r10,-14l124,149r3,-25l127,r28,l155,122r-3,26l146,168r-8,18l126,198r-15,9l93,213r-17,1l58,213,42,207,27,199,15,186,8,170,2,149,,124,,xe" fillcolor="#00accd" strokecolor="#00accd" strokeweight="0">
                      <v:path arrowok="t" o:connecttype="custom" o:connectlocs="0,0;8517,0;8517,39370;9464,47308;11356,53340;14511,57785;19243,60008;23974,60960;29337,60008;34069,57785;37223,53340;39116,47308;40062,39370;40062,0;48895,0;48895,38735;47949,46990;46056,53340;43532,59055;39747,62865;35015,65723;29337,67628;23974,67945;18296,67628;13249,65723;8517,63183;4732,59055;2524,53975;631,47308;0,39370;0,0" o:connectangles="0,0,0,0,0,0,0,0,0,0,0,0,0,0,0,0,0,0,0,0,0,0,0,0,0,0,0,0,0,0,0"/>
                    </v:shape>
                    <v:shape id="Freeform 25" o:spid="_x0000_s1047" style="position:absolute;left:10445;top:3879;width:508;height:693;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" path="m110,r22,3l149,6r11,5l153,33,134,27,110,24,88,27,68,34,51,46,40,64,32,85r-3,26l31,135r7,20l50,173r16,12l85,192r24,3l134,192r19,-5l159,209r-13,4l127,218r-24,1l79,216,57,210,38,198,22,184,10,163,3,139,,111,4,80,15,54,31,31,53,15,79,5,110,xe" fillcolor="#00accd" strokecolor="#00accd" strokeweight="0">
                      <v:path arrowok="t" o:connecttype="custom" o:connectlocs="34925,0;41910,948;47308,1896;50800,3477;48578,10430;42545,8533;34925,7585;27940,8533;21590,10746;16193,14538;12700,20227;10160,26864;9208,35082;9843,42667;12065,48988;15875,54677;20955,58469;26988,60682;34608,61630;42545,60682;48578,59101;50483,66054;46355,67319;40323,68899;32703,69215;25083,68267;18098,66371;12065,62578;6985,58153;3175,51516;953,43931;0,35082;1270,25284;4763,17067;9843,9798;16828,4741;25083,1580;34925,0" o:connectangles="0,0,0,0,0,0,0,0,0,0,0,0,0,0,0,0,0,0,0,0,0,0,0,0,0,0,0,0,0,0,0,0,0,0,0,0,0,0"/>
                    </v:shape>
                    <v:shape id="Freeform 26" o:spid="_x0000_s1048" style="position:absolute;left:11099;top:3892;width:489;height:667;visibility:visible;mso-wrap-style:square;v-text-anchor:top" coordsize="1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" path="m,l155,r,22l92,22r,188l64,210,64,22,,22,,xe" fillcolor="#00accd" strokecolor="#00accd" strokeweight="0">
                      <v:path arrowok="t" o:connecttype="custom" o:connectlocs="0,0;48895,0;48895,6985;29022,6985;29022,66675;20189,66675;20189,6985;0,6985;0,0" o:connectangles="0,0,0,0,0,0,0,0,0"/>
                    </v:shape>
                    <v:shape id="Freeform 27" o:spid="_x0000_s1049" style="position:absolute;left:11677;top:3879;width:610;height:693;visibility:visible;mso-wrap-style:square;v-text-anchor:top" coordsize="1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" path="m96,24l75,27,59,36,46,51,35,68,29,89r-1,22l31,133r4,20l46,170r13,14l75,192r21,5l96,197r19,-3l133,184r13,-14l155,153r6,-21l162,108,161,88,156,68,146,51,133,36,116,27,96,24xm97,r27,5l147,15r20,16l180,52r9,27l192,108r-3,28l181,161r-10,21l155,197r-18,12l116,216r-22,3l94,219,68,215,46,204,26,189,12,167,3,142,,111,3,80,13,54,28,31,47,15,71,5,97,xe" fillcolor="#00accd" strokecolor="#00accd" strokeweight="0">
                      <v:path arrowok="t" o:connecttype="custom" o:connectlocs="30480,7585;23813,8533;18733,11378;14605,16119;11113,21491;9208,28128;8890,35082;9843,42035;11113,48356;14605,53729;18733,58153;23813,60682;30480,62262;30480,62262;36513,61314;42228,58153;46355,53729;49213,48356;51118,41719;51435,34133;51118,27812;49530,21491;46355,16119;42228,11378;36830,8533;30480,7585;30798,0;39370,1580;46673,4741;53023,9798;57150,16435;60008,24968;60960,34133;60008,42983;57468,50884;54293,57521;49213,62262;43498,66054;36830,68267;29845,69215;29845,69215;21590,67951;14605,64474;8255,59733;3810,52780;953,44879;0,35082;953,25284;4128,17067;8890,9798;14923,4741;22543,1580;30798,0" o:connectangles="0,0,0,0,0,0,0,0,0,0,0,0,0,0,0,0,0,0,0,0,0,0,0,0,0,0,0,0,0,0,0,0,0,0,0,0,0,0,0,0,0,0,0,0,0,0,0,0,0,0,0,0,0"/>
                      <o:lock v:ext="edit" verticies="t"/>
                    </v:shape>
                    <v:shape id="Freeform 28" o:spid="_x0000_s1050" style="position:absolute;left:12446;top:3886;width:438;height:673;visibility:visible;mso-wrap-style:square;v-text-anchor:top" coordsize="1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" path="m54,21l38,23,28,24r,77l54,101,75,98,90,89,98,77r5,-16l100,46,94,34,84,27,70,23,54,21xm53,l78,2,98,8r15,10l122,28r6,14l129,58r-3,18l118,92r-12,12l90,111r,l104,120r11,15l121,154r7,27l132,200r5,12l109,212r-5,-9l100,185,95,161,90,144,81,130,69,123,53,121r-25,l28,212,,212,,5,25,2,53,xe" fillcolor="#00accd" strokecolor="#00accd" strokeweight="0">
                      <v:path arrowok="t" o:connecttype="custom" o:connectlocs="17270,6668;12153,7303;8955,7620;8955,32068;17270,32068;23986,31115;28784,28258;31342,24448;32941,19368;31982,14605;30063,10795;26865,8573;22387,7303;17270,6668;16950,0;24946,635;31342,2540;36139,5715;39018,8890;40937,13335;41256,18415;40297,24130;37738,29210;33901,33020;28784,35243;28784,35243;33261,38100;36779,42863;38698,48895;40937,57468;42216,63500;43815,67310;34860,67310;33261,64453;31982,58738;30383,51118;28784,45720;25905,41275;22067,39053;16950,38418;8955,38418;8955,67310;0,67310;0,1588;7995,635;16950,0" o:connectangles="0,0,0,0,0,0,0,0,0,0,0,0,0,0,0,0,0,0,0,0,0,0,0,0,0,0,0,0,0,0,0,0,0,0,0,0,0,0,0,0,0,0,0,0,0,0"/>
                      <o:lock v:ext="edit" verticies="t"/>
                    </v:shape>
                    <w10:anchorlock/>
                  </v:group>
                </w:pict>
              </mc:Fallback>
            </mc:AlternateContent>
          </w:r>
        </w:p>
      </w:tc>
    </w:tr>
    <w:tr w:rsidR="00C95453" w14:paraId="11B14273" w14:textId="77777777" w:rsidTr="002E4280">
      <w:trPr>
        <w:trHeight w:val="159"/>
      </w:trPr>
      <w:tc>
        <w:tcPr>
          <w:tcW w:w="6201" w:type="dxa"/>
          <w:tcBorders>
            <w:top w:val="thinThickSmallGap" w:sz="24" w:space="0" w:color="00ACCD"/>
            <w:bottom w:val="nil"/>
          </w:tcBorders>
        </w:tcPr>
        <w:p w14:paraId="1595B058" w14:textId="77777777" w:rsidR="00C95453" w:rsidRPr="00D675D5" w:rsidRDefault="00C95453" w:rsidP="002E4280">
          <w:pPr>
            <w:pStyle w:val="Header"/>
          </w:pPr>
        </w:p>
      </w:tc>
      <w:tc>
        <w:tcPr>
          <w:tcW w:w="2721" w:type="dxa"/>
          <w:tcBorders>
            <w:top w:val="thinThickSmallGap" w:sz="24" w:space="0" w:color="00ACCD"/>
            <w:bottom w:val="nil"/>
          </w:tcBorders>
        </w:tcPr>
        <w:p w14:paraId="2A9ADA31" w14:textId="77777777" w:rsidR="00C95453" w:rsidRPr="00D675D5" w:rsidRDefault="006B20E1" w:rsidP="002E4280">
          <w:pPr>
            <w:pStyle w:val="HeaderSmallRight"/>
            <w:framePr w:hSpace="0" w:wrap="auto" w:yAlign="inline"/>
          </w:pPr>
          <w:r>
            <w:fldChar w:fldCharType="begin"/>
          </w:r>
          <w:r>
            <w:instrText xml:space="preserve"> DOCPROPERTY  Sec_Status  \* MERGEFORMAT </w:instrText>
          </w:r>
          <w:r>
            <w:fldChar w:fldCharType="separate"/>
          </w:r>
          <w:r w:rsidR="00C95453">
            <w:t xml:space="preserve"> </w:t>
          </w:r>
          <w:r>
            <w:fldChar w:fldCharType="end"/>
          </w:r>
        </w:p>
      </w:tc>
    </w:tr>
  </w:tbl>
  <w:p w14:paraId="584EF58A" w14:textId="77777777" w:rsidR="00C95453" w:rsidRPr="002E4280" w:rsidRDefault="00C95453">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WithoutRuling"/>
      <w:tblpPr w:leftFromText="181" w:rightFromText="181" w:bottomFromText="113" w:vertAnchor="text" w:tblpY="-396"/>
      <w:tblW w:w="8959" w:type="dxa"/>
      <w:tblBorders>
        <w:insideH w:val="thinThickSmallGap" w:sz="24" w:space="0" w:color="00ACCD"/>
      </w:tblBorders>
      <w:tblLayout w:type="fixed"/>
      <w:tblCellMar>
        <w:top w:w="57" w:type="dxa"/>
        <w:bottom w:w="57" w:type="dxa"/>
      </w:tblCellMar>
      <w:tblLook w:val="04A0" w:firstRow="1" w:lastRow="0" w:firstColumn="1" w:lastColumn="0" w:noHBand="0" w:noVBand="1"/>
    </w:tblPr>
    <w:tblGrid>
      <w:gridCol w:w="6227"/>
      <w:gridCol w:w="2732"/>
    </w:tblGrid>
    <w:tr w:rsidR="00C95453" w14:paraId="7FF170A5" w14:textId="77777777" w:rsidTr="005A4EB5">
      <w:trPr>
        <w:trHeight w:val="431"/>
      </w:trPr>
      <w:tc>
        <w:tcPr>
          <w:tcW w:w="6201" w:type="dxa"/>
          <w:tcBorders>
            <w:top w:val="nil"/>
            <w:bottom w:val="thinThickSmallGap" w:sz="24" w:space="0" w:color="00ACCD"/>
          </w:tcBorders>
          <w:vAlign w:val="bottom"/>
        </w:tcPr>
        <w:p w14:paraId="58B00194" w14:textId="77777777" w:rsidR="00C95453" w:rsidRPr="00D675D5" w:rsidRDefault="006B20E1" w:rsidP="00D675D5">
          <w:pPr>
            <w:pStyle w:val="HeaderLarge"/>
            <w:framePr w:hSpace="0" w:wrap="auto" w:vAnchor="margin" w:yAlign="inline"/>
          </w:pPr>
          <w:r>
            <w:fldChar w:fldCharType="begin"/>
          </w:r>
          <w:r>
            <w:instrText xml:space="preserve"> DOCPROPERTY  Keywords  \* MERGEFORMAT </w:instrText>
          </w:r>
          <w:r>
            <w:fldChar w:fldCharType="separate"/>
          </w:r>
          <w:r w:rsidR="00C95453">
            <w:t>UM-&lt;X&gt;-&lt;nnn&gt;</w:t>
          </w:r>
          <w:r>
            <w:fldChar w:fldCharType="end"/>
          </w:r>
        </w:p>
      </w:tc>
      <w:tc>
        <w:tcPr>
          <w:tcW w:w="2721" w:type="dxa"/>
          <w:tcBorders>
            <w:top w:val="nil"/>
            <w:bottom w:val="thinThickSmallGap" w:sz="24" w:space="0" w:color="00ACCD"/>
          </w:tcBorders>
        </w:tcPr>
        <w:p w14:paraId="73398007" w14:textId="77777777" w:rsidR="00C95453" w:rsidRPr="00D675D5" w:rsidRDefault="00C95453" w:rsidP="00D675D5">
          <w:pPr>
            <w:pStyle w:val="HeaderRight"/>
            <w:framePr w:hSpace="0" w:wrap="auto" w:vAnchor="margin" w:yAlign="inline"/>
          </w:pPr>
          <w:r>
            <mc:AlternateContent>
              <mc:Choice Requires="wpc">
                <w:drawing>
                  <wp:inline distT="0" distB="0" distL="0" distR="0" wp14:anchorId="558F3D5E" wp14:editId="7332317C">
                    <wp:extent cx="1544320" cy="457200"/>
                    <wp:effectExtent l="0" t="0" r="17780" b="19050"/>
                    <wp:docPr id="538" name="Canvas 5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6"/>
                            <wps:cNvSpPr>
                              <a:spLocks noChangeArrowheads="1"/>
                            </wps:cNvSpPr>
                            <wps:spPr bwMode="auto">
                              <a:xfrm>
                                <a:off x="0" y="0"/>
                                <a:ext cx="1544320" cy="456565"/>
                              </a:xfrm>
                              <a:prstGeom prst="rect">
                                <a:avLst/>
                              </a:prstGeom>
                              <a:noFill/>
                              <a:ln w="0">
                                <a:noFill/>
                                <a:prstDash val="solid"/>
                                <a:miter lim="800000"/>
                                <a:headEnd/>
                                <a:tailEnd/>
                              </a:ln>
                            </wps:spPr>
                            <wps:bodyPr rot="0" vert="horz" wrap="square" lIns="91440" tIns="45720" rIns="91440" bIns="45720" anchor="t" anchorCtr="0" upright="1">
                              <a:noAutofit/>
                            </wps:bodyPr>
                          </wps:wsp>
                          <wps:wsp>
                            <wps:cNvPr id="516" name="Rectangle 7"/>
                            <wps:cNvSpPr>
                              <a:spLocks noChangeArrowheads="1"/>
                            </wps:cNvSpPr>
                            <wps:spPr bwMode="auto">
                              <a:xfrm>
                                <a:off x="262255" y="110490"/>
                                <a:ext cx="635" cy="63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17" name="Freeform 8"/>
                            <wps:cNvSpPr>
                              <a:spLocks/>
                            </wps:cNvSpPr>
                            <wps:spPr bwMode="auto">
                              <a:xfrm>
                                <a:off x="257810" y="440055"/>
                                <a:ext cx="5080" cy="1905"/>
                              </a:xfrm>
                              <a:custGeom>
                                <a:avLst/>
                                <a:gdLst>
                                  <a:gd name="T0" fmla="*/ 12 w 16"/>
                                  <a:gd name="T1" fmla="*/ 0 h 4"/>
                                  <a:gd name="T2" fmla="*/ 16 w 16"/>
                                  <a:gd name="T3" fmla="*/ 3 h 4"/>
                                  <a:gd name="T4" fmla="*/ 15 w 16"/>
                                  <a:gd name="T5" fmla="*/ 1 h 4"/>
                                  <a:gd name="T6" fmla="*/ 12 w 16"/>
                                  <a:gd name="T7" fmla="*/ 0 h 4"/>
                                  <a:gd name="T8" fmla="*/ 0 w 16"/>
                                  <a:gd name="T9" fmla="*/ 4 h 4"/>
                                  <a:gd name="T10" fmla="*/ 12 w 16"/>
                                  <a:gd name="T11" fmla="*/ 0 h 4"/>
                                </a:gdLst>
                                <a:ahLst/>
                                <a:cxnLst>
                                  <a:cxn ang="0">
                                    <a:pos x="T0" y="T1"/>
                                  </a:cxn>
                                  <a:cxn ang="0">
                                    <a:pos x="T2" y="T3"/>
                                  </a:cxn>
                                  <a:cxn ang="0">
                                    <a:pos x="T4" y="T5"/>
                                  </a:cxn>
                                  <a:cxn ang="0">
                                    <a:pos x="T6" y="T7"/>
                                  </a:cxn>
                                  <a:cxn ang="0">
                                    <a:pos x="T8" y="T9"/>
                                  </a:cxn>
                                  <a:cxn ang="0">
                                    <a:pos x="T10" y="T11"/>
                                  </a:cxn>
                                </a:cxnLst>
                                <a:rect l="0" t="0" r="r" b="b"/>
                                <a:pathLst>
                                  <a:path w="16" h="4">
                                    <a:moveTo>
                                      <a:pt x="12" y="0"/>
                                    </a:moveTo>
                                    <a:lnTo>
                                      <a:pt x="16" y="3"/>
                                    </a:lnTo>
                                    <a:lnTo>
                                      <a:pt x="15" y="1"/>
                                    </a:lnTo>
                                    <a:lnTo>
                                      <a:pt x="12" y="0"/>
                                    </a:lnTo>
                                    <a:lnTo>
                                      <a:pt x="0" y="4"/>
                                    </a:lnTo>
                                    <a:lnTo>
                                      <a:pt x="1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18" name="Freeform 9"/>
                            <wps:cNvSpPr>
                              <a:spLocks noEditPoints="1"/>
                            </wps:cNvSpPr>
                            <wps:spPr bwMode="auto">
                              <a:xfrm>
                                <a:off x="0" y="635"/>
                                <a:ext cx="365760" cy="455930"/>
                              </a:xfrm>
                              <a:custGeom>
                                <a:avLst/>
                                <a:gdLst>
                                  <a:gd name="T0" fmla="*/ 824 w 1153"/>
                                  <a:gd name="T1" fmla="*/ 1386 h 1438"/>
                                  <a:gd name="T2" fmla="*/ 824 w 1153"/>
                                  <a:gd name="T3" fmla="*/ 1386 h 1438"/>
                                  <a:gd name="T4" fmla="*/ 537 w 1153"/>
                                  <a:gd name="T5" fmla="*/ 371 h 1438"/>
                                  <a:gd name="T6" fmla="*/ 445 w 1153"/>
                                  <a:gd name="T7" fmla="*/ 402 h 1438"/>
                                  <a:gd name="T8" fmla="*/ 386 w 1153"/>
                                  <a:gd name="T9" fmla="*/ 467 h 1438"/>
                                  <a:gd name="T10" fmla="*/ 379 w 1153"/>
                                  <a:gd name="T11" fmla="*/ 562 h 1438"/>
                                  <a:gd name="T12" fmla="*/ 420 w 1153"/>
                                  <a:gd name="T13" fmla="*/ 633 h 1438"/>
                                  <a:gd name="T14" fmla="*/ 497 w 1153"/>
                                  <a:gd name="T15" fmla="*/ 684 h 1438"/>
                                  <a:gd name="T16" fmla="*/ 601 w 1153"/>
                                  <a:gd name="T17" fmla="*/ 745 h 1438"/>
                                  <a:gd name="T18" fmla="*/ 690 w 1153"/>
                                  <a:gd name="T19" fmla="*/ 832 h 1438"/>
                                  <a:gd name="T20" fmla="*/ 724 w 1153"/>
                                  <a:gd name="T21" fmla="*/ 934 h 1438"/>
                                  <a:gd name="T22" fmla="*/ 699 w 1153"/>
                                  <a:gd name="T23" fmla="*/ 1021 h 1438"/>
                                  <a:gd name="T24" fmla="*/ 659 w 1153"/>
                                  <a:gd name="T25" fmla="*/ 1095 h 1438"/>
                                  <a:gd name="T26" fmla="*/ 646 w 1153"/>
                                  <a:gd name="T27" fmla="*/ 1145 h 1438"/>
                                  <a:gd name="T28" fmla="*/ 682 w 1153"/>
                                  <a:gd name="T29" fmla="*/ 1188 h 1438"/>
                                  <a:gd name="T30" fmla="*/ 762 w 1153"/>
                                  <a:gd name="T31" fmla="*/ 1203 h 1438"/>
                                  <a:gd name="T32" fmla="*/ 874 w 1153"/>
                                  <a:gd name="T33" fmla="*/ 1173 h 1438"/>
                                  <a:gd name="T34" fmla="*/ 985 w 1153"/>
                                  <a:gd name="T35" fmla="*/ 1093 h 1438"/>
                                  <a:gd name="T36" fmla="*/ 1044 w 1153"/>
                                  <a:gd name="T37" fmla="*/ 1002 h 1438"/>
                                  <a:gd name="T38" fmla="*/ 1067 w 1153"/>
                                  <a:gd name="T39" fmla="*/ 916 h 1438"/>
                                  <a:gd name="T40" fmla="*/ 1072 w 1153"/>
                                  <a:gd name="T41" fmla="*/ 859 h 1438"/>
                                  <a:gd name="T42" fmla="*/ 1067 w 1153"/>
                                  <a:gd name="T43" fmla="*/ 807 h 1438"/>
                                  <a:gd name="T44" fmla="*/ 1023 w 1153"/>
                                  <a:gd name="T45" fmla="*/ 690 h 1438"/>
                                  <a:gd name="T46" fmla="*/ 932 w 1153"/>
                                  <a:gd name="T47" fmla="*/ 602 h 1438"/>
                                  <a:gd name="T48" fmla="*/ 825 w 1153"/>
                                  <a:gd name="T49" fmla="*/ 553 h 1438"/>
                                  <a:gd name="T50" fmla="*/ 734 w 1153"/>
                                  <a:gd name="T51" fmla="*/ 510 h 1438"/>
                                  <a:gd name="T52" fmla="*/ 697 w 1153"/>
                                  <a:gd name="T53" fmla="*/ 455 h 1438"/>
                                  <a:gd name="T54" fmla="*/ 713 w 1153"/>
                                  <a:gd name="T55" fmla="*/ 417 h 1438"/>
                                  <a:gd name="T56" fmla="*/ 738 w 1153"/>
                                  <a:gd name="T57" fmla="*/ 393 h 1438"/>
                                  <a:gd name="T58" fmla="*/ 731 w 1153"/>
                                  <a:gd name="T59" fmla="*/ 379 h 1438"/>
                                  <a:gd name="T60" fmla="*/ 679 w 1153"/>
                                  <a:gd name="T61" fmla="*/ 370 h 1438"/>
                                  <a:gd name="T62" fmla="*/ 619 w 1153"/>
                                  <a:gd name="T63" fmla="*/ 365 h 1438"/>
                                  <a:gd name="T64" fmla="*/ 825 w 1153"/>
                                  <a:gd name="T65" fmla="*/ 346 h 1438"/>
                                  <a:gd name="T66" fmla="*/ 825 w 1153"/>
                                  <a:gd name="T67" fmla="*/ 346 h 1438"/>
                                  <a:gd name="T68" fmla="*/ 1061 w 1153"/>
                                  <a:gd name="T69" fmla="*/ 17 h 1438"/>
                                  <a:gd name="T70" fmla="*/ 1135 w 1153"/>
                                  <a:gd name="T71" fmla="*/ 92 h 1438"/>
                                  <a:gd name="T72" fmla="*/ 1153 w 1153"/>
                                  <a:gd name="T73" fmla="*/ 1268 h 1438"/>
                                  <a:gd name="T74" fmla="*/ 1132 w 1153"/>
                                  <a:gd name="T75" fmla="*/ 1340 h 1438"/>
                                  <a:gd name="T76" fmla="*/ 1052 w 1153"/>
                                  <a:gd name="T77" fmla="*/ 1415 h 1438"/>
                                  <a:gd name="T78" fmla="*/ 977 w 1153"/>
                                  <a:gd name="T79" fmla="*/ 1432 h 1438"/>
                                  <a:gd name="T80" fmla="*/ 977 w 1153"/>
                                  <a:gd name="T81" fmla="*/ 1432 h 1438"/>
                                  <a:gd name="T82" fmla="*/ 945 w 1153"/>
                                  <a:gd name="T83" fmla="*/ 1429 h 1438"/>
                                  <a:gd name="T84" fmla="*/ 861 w 1153"/>
                                  <a:gd name="T85" fmla="*/ 1407 h 1438"/>
                                  <a:gd name="T86" fmla="*/ 831 w 1153"/>
                                  <a:gd name="T87" fmla="*/ 1390 h 1438"/>
                                  <a:gd name="T88" fmla="*/ 820 w 1153"/>
                                  <a:gd name="T89" fmla="*/ 1389 h 1438"/>
                                  <a:gd name="T90" fmla="*/ 812 w 1153"/>
                                  <a:gd name="T91" fmla="*/ 1392 h 1438"/>
                                  <a:gd name="T92" fmla="*/ 691 w 1153"/>
                                  <a:gd name="T93" fmla="*/ 1429 h 1438"/>
                                  <a:gd name="T94" fmla="*/ 503 w 1153"/>
                                  <a:gd name="T95" fmla="*/ 1433 h 1438"/>
                                  <a:gd name="T96" fmla="*/ 305 w 1153"/>
                                  <a:gd name="T97" fmla="*/ 1370 h 1438"/>
                                  <a:gd name="T98" fmla="*/ 144 w 1153"/>
                                  <a:gd name="T99" fmla="*/ 1244 h 1438"/>
                                  <a:gd name="T100" fmla="*/ 38 w 1153"/>
                                  <a:gd name="T101" fmla="*/ 1071 h 1438"/>
                                  <a:gd name="T102" fmla="*/ 0 w 1153"/>
                                  <a:gd name="T103" fmla="*/ 863 h 1438"/>
                                  <a:gd name="T104" fmla="*/ 38 w 1153"/>
                                  <a:gd name="T105" fmla="*/ 656 h 1438"/>
                                  <a:gd name="T106" fmla="*/ 144 w 1153"/>
                                  <a:gd name="T107" fmla="*/ 482 h 1438"/>
                                  <a:gd name="T108" fmla="*/ 305 w 1153"/>
                                  <a:gd name="T109" fmla="*/ 356 h 1438"/>
                                  <a:gd name="T110" fmla="*/ 503 w 1153"/>
                                  <a:gd name="T111" fmla="*/ 294 h 1438"/>
                                  <a:gd name="T112" fmla="*/ 690 w 1153"/>
                                  <a:gd name="T113" fmla="*/ 300 h 1438"/>
                                  <a:gd name="T114" fmla="*/ 796 w 1153"/>
                                  <a:gd name="T115" fmla="*/ 334 h 1438"/>
                                  <a:gd name="T116" fmla="*/ 805 w 1153"/>
                                  <a:gd name="T117" fmla="*/ 336 h 1438"/>
                                  <a:gd name="T118" fmla="*/ 821 w 1153"/>
                                  <a:gd name="T119" fmla="*/ 327 h 1438"/>
                                  <a:gd name="T120" fmla="*/ 825 w 1153"/>
                                  <a:gd name="T121" fmla="*/ 163 h 1438"/>
                                  <a:gd name="T122" fmla="*/ 862 w 1153"/>
                                  <a:gd name="T123" fmla="*/ 61 h 1438"/>
                                  <a:gd name="T124" fmla="*/ 952 w 1153"/>
                                  <a:gd name="T125" fmla="*/ 5 h 1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53" h="1438">
                                    <a:moveTo>
                                      <a:pt x="824" y="1386"/>
                                    </a:moveTo>
                                    <a:lnTo>
                                      <a:pt x="812" y="1390"/>
                                    </a:lnTo>
                                    <a:lnTo>
                                      <a:pt x="824" y="1386"/>
                                    </a:lnTo>
                                    <a:lnTo>
                                      <a:pt x="827" y="1387"/>
                                    </a:lnTo>
                                    <a:lnTo>
                                      <a:pt x="828" y="1389"/>
                                    </a:lnTo>
                                    <a:lnTo>
                                      <a:pt x="824" y="1386"/>
                                    </a:lnTo>
                                    <a:close/>
                                    <a:moveTo>
                                      <a:pt x="603" y="365"/>
                                    </a:moveTo>
                                    <a:lnTo>
                                      <a:pt x="569" y="367"/>
                                    </a:lnTo>
                                    <a:lnTo>
                                      <a:pt x="537" y="371"/>
                                    </a:lnTo>
                                    <a:lnTo>
                                      <a:pt x="504" y="377"/>
                                    </a:lnTo>
                                    <a:lnTo>
                                      <a:pt x="473" y="387"/>
                                    </a:lnTo>
                                    <a:lnTo>
                                      <a:pt x="445" y="402"/>
                                    </a:lnTo>
                                    <a:lnTo>
                                      <a:pt x="420" y="418"/>
                                    </a:lnTo>
                                    <a:lnTo>
                                      <a:pt x="401" y="441"/>
                                    </a:lnTo>
                                    <a:lnTo>
                                      <a:pt x="386" y="467"/>
                                    </a:lnTo>
                                    <a:lnTo>
                                      <a:pt x="377" y="497"/>
                                    </a:lnTo>
                                    <a:lnTo>
                                      <a:pt x="374" y="532"/>
                                    </a:lnTo>
                                    <a:lnTo>
                                      <a:pt x="379" y="562"/>
                                    </a:lnTo>
                                    <a:lnTo>
                                      <a:pt x="388" y="588"/>
                                    </a:lnTo>
                                    <a:lnTo>
                                      <a:pt x="402" y="612"/>
                                    </a:lnTo>
                                    <a:lnTo>
                                      <a:pt x="420" y="633"/>
                                    </a:lnTo>
                                    <a:lnTo>
                                      <a:pt x="444" y="652"/>
                                    </a:lnTo>
                                    <a:lnTo>
                                      <a:pt x="469" y="668"/>
                                    </a:lnTo>
                                    <a:lnTo>
                                      <a:pt x="497" y="684"/>
                                    </a:lnTo>
                                    <a:lnTo>
                                      <a:pt x="526" y="701"/>
                                    </a:lnTo>
                                    <a:lnTo>
                                      <a:pt x="565" y="721"/>
                                    </a:lnTo>
                                    <a:lnTo>
                                      <a:pt x="601" y="745"/>
                                    </a:lnTo>
                                    <a:lnTo>
                                      <a:pt x="635" y="771"/>
                                    </a:lnTo>
                                    <a:lnTo>
                                      <a:pt x="665" y="801"/>
                                    </a:lnTo>
                                    <a:lnTo>
                                      <a:pt x="690" y="832"/>
                                    </a:lnTo>
                                    <a:lnTo>
                                      <a:pt x="709" y="867"/>
                                    </a:lnTo>
                                    <a:lnTo>
                                      <a:pt x="721" y="904"/>
                                    </a:lnTo>
                                    <a:lnTo>
                                      <a:pt x="724" y="934"/>
                                    </a:lnTo>
                                    <a:lnTo>
                                      <a:pt x="719" y="963"/>
                                    </a:lnTo>
                                    <a:lnTo>
                                      <a:pt x="710" y="993"/>
                                    </a:lnTo>
                                    <a:lnTo>
                                      <a:pt x="699" y="1021"/>
                                    </a:lnTo>
                                    <a:lnTo>
                                      <a:pt x="685" y="1049"/>
                                    </a:lnTo>
                                    <a:lnTo>
                                      <a:pt x="671" y="1074"/>
                                    </a:lnTo>
                                    <a:lnTo>
                                      <a:pt x="659" y="1095"/>
                                    </a:lnTo>
                                    <a:lnTo>
                                      <a:pt x="649" y="1114"/>
                                    </a:lnTo>
                                    <a:lnTo>
                                      <a:pt x="644" y="1130"/>
                                    </a:lnTo>
                                    <a:lnTo>
                                      <a:pt x="646" y="1145"/>
                                    </a:lnTo>
                                    <a:lnTo>
                                      <a:pt x="651" y="1161"/>
                                    </a:lnTo>
                                    <a:lnTo>
                                      <a:pt x="665" y="1176"/>
                                    </a:lnTo>
                                    <a:lnTo>
                                      <a:pt x="682" y="1188"/>
                                    </a:lnTo>
                                    <a:lnTo>
                                      <a:pt x="705" y="1197"/>
                                    </a:lnTo>
                                    <a:lnTo>
                                      <a:pt x="731" y="1201"/>
                                    </a:lnTo>
                                    <a:lnTo>
                                      <a:pt x="762" y="1203"/>
                                    </a:lnTo>
                                    <a:lnTo>
                                      <a:pt x="796" y="1200"/>
                                    </a:lnTo>
                                    <a:lnTo>
                                      <a:pt x="834" y="1189"/>
                                    </a:lnTo>
                                    <a:lnTo>
                                      <a:pt x="874" y="1173"/>
                                    </a:lnTo>
                                    <a:lnTo>
                                      <a:pt x="918" y="1150"/>
                                    </a:lnTo>
                                    <a:lnTo>
                                      <a:pt x="954" y="1123"/>
                                    </a:lnTo>
                                    <a:lnTo>
                                      <a:pt x="985" y="1093"/>
                                    </a:lnTo>
                                    <a:lnTo>
                                      <a:pt x="1008" y="1064"/>
                                    </a:lnTo>
                                    <a:lnTo>
                                      <a:pt x="1029" y="1033"/>
                                    </a:lnTo>
                                    <a:lnTo>
                                      <a:pt x="1044" y="1002"/>
                                    </a:lnTo>
                                    <a:lnTo>
                                      <a:pt x="1054" y="971"/>
                                    </a:lnTo>
                                    <a:lnTo>
                                      <a:pt x="1063" y="943"/>
                                    </a:lnTo>
                                    <a:lnTo>
                                      <a:pt x="1067" y="916"/>
                                    </a:lnTo>
                                    <a:lnTo>
                                      <a:pt x="1070" y="893"/>
                                    </a:lnTo>
                                    <a:lnTo>
                                      <a:pt x="1072" y="873"/>
                                    </a:lnTo>
                                    <a:lnTo>
                                      <a:pt x="1072" y="859"/>
                                    </a:lnTo>
                                    <a:lnTo>
                                      <a:pt x="1072" y="850"/>
                                    </a:lnTo>
                                    <a:lnTo>
                                      <a:pt x="1072" y="847"/>
                                    </a:lnTo>
                                    <a:lnTo>
                                      <a:pt x="1067" y="807"/>
                                    </a:lnTo>
                                    <a:lnTo>
                                      <a:pt x="1058" y="766"/>
                                    </a:lnTo>
                                    <a:lnTo>
                                      <a:pt x="1044" y="727"/>
                                    </a:lnTo>
                                    <a:lnTo>
                                      <a:pt x="1023" y="690"/>
                                    </a:lnTo>
                                    <a:lnTo>
                                      <a:pt x="1001" y="659"/>
                                    </a:lnTo>
                                    <a:lnTo>
                                      <a:pt x="967" y="627"/>
                                    </a:lnTo>
                                    <a:lnTo>
                                      <a:pt x="932" y="602"/>
                                    </a:lnTo>
                                    <a:lnTo>
                                      <a:pt x="896" y="582"/>
                                    </a:lnTo>
                                    <a:lnTo>
                                      <a:pt x="861" y="566"/>
                                    </a:lnTo>
                                    <a:lnTo>
                                      <a:pt x="825" y="553"/>
                                    </a:lnTo>
                                    <a:lnTo>
                                      <a:pt x="792" y="540"/>
                                    </a:lnTo>
                                    <a:lnTo>
                                      <a:pt x="761" y="526"/>
                                    </a:lnTo>
                                    <a:lnTo>
                                      <a:pt x="734" y="510"/>
                                    </a:lnTo>
                                    <a:lnTo>
                                      <a:pt x="712" y="488"/>
                                    </a:lnTo>
                                    <a:lnTo>
                                      <a:pt x="700" y="472"/>
                                    </a:lnTo>
                                    <a:lnTo>
                                      <a:pt x="697" y="455"/>
                                    </a:lnTo>
                                    <a:lnTo>
                                      <a:pt x="699" y="441"/>
                                    </a:lnTo>
                                    <a:lnTo>
                                      <a:pt x="705" y="427"/>
                                    </a:lnTo>
                                    <a:lnTo>
                                      <a:pt x="713" y="417"/>
                                    </a:lnTo>
                                    <a:lnTo>
                                      <a:pt x="722" y="408"/>
                                    </a:lnTo>
                                    <a:lnTo>
                                      <a:pt x="730" y="401"/>
                                    </a:lnTo>
                                    <a:lnTo>
                                      <a:pt x="738" y="393"/>
                                    </a:lnTo>
                                    <a:lnTo>
                                      <a:pt x="741" y="386"/>
                                    </a:lnTo>
                                    <a:lnTo>
                                      <a:pt x="738" y="382"/>
                                    </a:lnTo>
                                    <a:lnTo>
                                      <a:pt x="731" y="379"/>
                                    </a:lnTo>
                                    <a:lnTo>
                                      <a:pt x="718" y="376"/>
                                    </a:lnTo>
                                    <a:lnTo>
                                      <a:pt x="700" y="371"/>
                                    </a:lnTo>
                                    <a:lnTo>
                                      <a:pt x="679" y="370"/>
                                    </a:lnTo>
                                    <a:lnTo>
                                      <a:pt x="657" y="367"/>
                                    </a:lnTo>
                                    <a:lnTo>
                                      <a:pt x="637" y="367"/>
                                    </a:lnTo>
                                    <a:lnTo>
                                      <a:pt x="619" y="365"/>
                                    </a:lnTo>
                                    <a:lnTo>
                                      <a:pt x="607" y="365"/>
                                    </a:lnTo>
                                    <a:lnTo>
                                      <a:pt x="603" y="365"/>
                                    </a:lnTo>
                                    <a:close/>
                                    <a:moveTo>
                                      <a:pt x="825" y="346"/>
                                    </a:moveTo>
                                    <a:lnTo>
                                      <a:pt x="825" y="346"/>
                                    </a:lnTo>
                                    <a:lnTo>
                                      <a:pt x="825" y="346"/>
                                    </a:lnTo>
                                    <a:lnTo>
                                      <a:pt x="825" y="346"/>
                                    </a:lnTo>
                                    <a:close/>
                                    <a:moveTo>
                                      <a:pt x="989" y="0"/>
                                    </a:moveTo>
                                    <a:lnTo>
                                      <a:pt x="1026" y="5"/>
                                    </a:lnTo>
                                    <a:lnTo>
                                      <a:pt x="1061" y="17"/>
                                    </a:lnTo>
                                    <a:lnTo>
                                      <a:pt x="1091" y="36"/>
                                    </a:lnTo>
                                    <a:lnTo>
                                      <a:pt x="1116" y="61"/>
                                    </a:lnTo>
                                    <a:lnTo>
                                      <a:pt x="1135" y="92"/>
                                    </a:lnTo>
                                    <a:lnTo>
                                      <a:pt x="1148" y="126"/>
                                    </a:lnTo>
                                    <a:lnTo>
                                      <a:pt x="1153" y="163"/>
                                    </a:lnTo>
                                    <a:lnTo>
                                      <a:pt x="1153" y="1268"/>
                                    </a:lnTo>
                                    <a:lnTo>
                                      <a:pt x="1151" y="1268"/>
                                    </a:lnTo>
                                    <a:lnTo>
                                      <a:pt x="1147" y="1306"/>
                                    </a:lnTo>
                                    <a:lnTo>
                                      <a:pt x="1132" y="1340"/>
                                    </a:lnTo>
                                    <a:lnTo>
                                      <a:pt x="1111" y="1370"/>
                                    </a:lnTo>
                                    <a:lnTo>
                                      <a:pt x="1083" y="1396"/>
                                    </a:lnTo>
                                    <a:lnTo>
                                      <a:pt x="1052" y="1415"/>
                                    </a:lnTo>
                                    <a:lnTo>
                                      <a:pt x="1016" y="1427"/>
                                    </a:lnTo>
                                    <a:lnTo>
                                      <a:pt x="977" y="1432"/>
                                    </a:lnTo>
                                    <a:lnTo>
                                      <a:pt x="977" y="1432"/>
                                    </a:lnTo>
                                    <a:lnTo>
                                      <a:pt x="977" y="1432"/>
                                    </a:lnTo>
                                    <a:lnTo>
                                      <a:pt x="977" y="1432"/>
                                    </a:lnTo>
                                    <a:lnTo>
                                      <a:pt x="977" y="1432"/>
                                    </a:lnTo>
                                    <a:lnTo>
                                      <a:pt x="973" y="1432"/>
                                    </a:lnTo>
                                    <a:lnTo>
                                      <a:pt x="962" y="1430"/>
                                    </a:lnTo>
                                    <a:lnTo>
                                      <a:pt x="945" y="1429"/>
                                    </a:lnTo>
                                    <a:lnTo>
                                      <a:pt x="920" y="1426"/>
                                    </a:lnTo>
                                    <a:lnTo>
                                      <a:pt x="892" y="1418"/>
                                    </a:lnTo>
                                    <a:lnTo>
                                      <a:pt x="861" y="1407"/>
                                    </a:lnTo>
                                    <a:lnTo>
                                      <a:pt x="831" y="1390"/>
                                    </a:lnTo>
                                    <a:lnTo>
                                      <a:pt x="831" y="1390"/>
                                    </a:lnTo>
                                    <a:lnTo>
                                      <a:pt x="831" y="1390"/>
                                    </a:lnTo>
                                    <a:lnTo>
                                      <a:pt x="828" y="1389"/>
                                    </a:lnTo>
                                    <a:lnTo>
                                      <a:pt x="822" y="1387"/>
                                    </a:lnTo>
                                    <a:lnTo>
                                      <a:pt x="820" y="1389"/>
                                    </a:lnTo>
                                    <a:lnTo>
                                      <a:pt x="817" y="1389"/>
                                    </a:lnTo>
                                    <a:lnTo>
                                      <a:pt x="814" y="1390"/>
                                    </a:lnTo>
                                    <a:lnTo>
                                      <a:pt x="812" y="1392"/>
                                    </a:lnTo>
                                    <a:lnTo>
                                      <a:pt x="780" y="1405"/>
                                    </a:lnTo>
                                    <a:lnTo>
                                      <a:pt x="747" y="1417"/>
                                    </a:lnTo>
                                    <a:lnTo>
                                      <a:pt x="691" y="1429"/>
                                    </a:lnTo>
                                    <a:lnTo>
                                      <a:pt x="634" y="1436"/>
                                    </a:lnTo>
                                    <a:lnTo>
                                      <a:pt x="575" y="1438"/>
                                    </a:lnTo>
                                    <a:lnTo>
                                      <a:pt x="503" y="1433"/>
                                    </a:lnTo>
                                    <a:lnTo>
                                      <a:pt x="433" y="1420"/>
                                    </a:lnTo>
                                    <a:lnTo>
                                      <a:pt x="367" y="1399"/>
                                    </a:lnTo>
                                    <a:lnTo>
                                      <a:pt x="305" y="1370"/>
                                    </a:lnTo>
                                    <a:lnTo>
                                      <a:pt x="246" y="1334"/>
                                    </a:lnTo>
                                    <a:lnTo>
                                      <a:pt x="193" y="1293"/>
                                    </a:lnTo>
                                    <a:lnTo>
                                      <a:pt x="144" y="1244"/>
                                    </a:lnTo>
                                    <a:lnTo>
                                      <a:pt x="103" y="1191"/>
                                    </a:lnTo>
                                    <a:lnTo>
                                      <a:pt x="68" y="1133"/>
                                    </a:lnTo>
                                    <a:lnTo>
                                      <a:pt x="38" y="1071"/>
                                    </a:lnTo>
                                    <a:lnTo>
                                      <a:pt x="18" y="1005"/>
                                    </a:lnTo>
                                    <a:lnTo>
                                      <a:pt x="4" y="935"/>
                                    </a:lnTo>
                                    <a:lnTo>
                                      <a:pt x="0" y="863"/>
                                    </a:lnTo>
                                    <a:lnTo>
                                      <a:pt x="4" y="792"/>
                                    </a:lnTo>
                                    <a:lnTo>
                                      <a:pt x="18" y="723"/>
                                    </a:lnTo>
                                    <a:lnTo>
                                      <a:pt x="38" y="656"/>
                                    </a:lnTo>
                                    <a:lnTo>
                                      <a:pt x="68" y="594"/>
                                    </a:lnTo>
                                    <a:lnTo>
                                      <a:pt x="103" y="535"/>
                                    </a:lnTo>
                                    <a:lnTo>
                                      <a:pt x="144" y="482"/>
                                    </a:lnTo>
                                    <a:lnTo>
                                      <a:pt x="193" y="435"/>
                                    </a:lnTo>
                                    <a:lnTo>
                                      <a:pt x="246" y="392"/>
                                    </a:lnTo>
                                    <a:lnTo>
                                      <a:pt x="305" y="356"/>
                                    </a:lnTo>
                                    <a:lnTo>
                                      <a:pt x="367" y="328"/>
                                    </a:lnTo>
                                    <a:lnTo>
                                      <a:pt x="433" y="308"/>
                                    </a:lnTo>
                                    <a:lnTo>
                                      <a:pt x="503" y="294"/>
                                    </a:lnTo>
                                    <a:lnTo>
                                      <a:pt x="575" y="290"/>
                                    </a:lnTo>
                                    <a:lnTo>
                                      <a:pt x="634" y="293"/>
                                    </a:lnTo>
                                    <a:lnTo>
                                      <a:pt x="690" y="300"/>
                                    </a:lnTo>
                                    <a:lnTo>
                                      <a:pt x="744" y="315"/>
                                    </a:lnTo>
                                    <a:lnTo>
                                      <a:pt x="797" y="334"/>
                                    </a:lnTo>
                                    <a:lnTo>
                                      <a:pt x="796" y="334"/>
                                    </a:lnTo>
                                    <a:lnTo>
                                      <a:pt x="797" y="334"/>
                                    </a:lnTo>
                                    <a:lnTo>
                                      <a:pt x="800" y="334"/>
                                    </a:lnTo>
                                    <a:lnTo>
                                      <a:pt x="805" y="336"/>
                                    </a:lnTo>
                                    <a:lnTo>
                                      <a:pt x="811" y="334"/>
                                    </a:lnTo>
                                    <a:lnTo>
                                      <a:pt x="817" y="331"/>
                                    </a:lnTo>
                                    <a:lnTo>
                                      <a:pt x="821" y="327"/>
                                    </a:lnTo>
                                    <a:lnTo>
                                      <a:pt x="824" y="321"/>
                                    </a:lnTo>
                                    <a:lnTo>
                                      <a:pt x="825" y="314"/>
                                    </a:lnTo>
                                    <a:lnTo>
                                      <a:pt x="825" y="163"/>
                                    </a:lnTo>
                                    <a:lnTo>
                                      <a:pt x="830" y="126"/>
                                    </a:lnTo>
                                    <a:lnTo>
                                      <a:pt x="842" y="92"/>
                                    </a:lnTo>
                                    <a:lnTo>
                                      <a:pt x="862" y="61"/>
                                    </a:lnTo>
                                    <a:lnTo>
                                      <a:pt x="887" y="36"/>
                                    </a:lnTo>
                                    <a:lnTo>
                                      <a:pt x="917" y="17"/>
                                    </a:lnTo>
                                    <a:lnTo>
                                      <a:pt x="952" y="5"/>
                                    </a:lnTo>
                                    <a:lnTo>
                                      <a:pt x="98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19" name="Freeform 10"/>
                            <wps:cNvSpPr>
                              <a:spLocks noEditPoints="1"/>
                            </wps:cNvSpPr>
                            <wps:spPr bwMode="auto">
                              <a:xfrm>
                                <a:off x="421005" y="11430"/>
                                <a:ext cx="221615" cy="349250"/>
                              </a:xfrm>
                              <a:custGeom>
                                <a:avLst/>
                                <a:gdLst>
                                  <a:gd name="T0" fmla="*/ 316 w 697"/>
                                  <a:gd name="T1" fmla="*/ 438 h 1101"/>
                                  <a:gd name="T2" fmla="*/ 247 w 697"/>
                                  <a:gd name="T3" fmla="*/ 464 h 1101"/>
                                  <a:gd name="T4" fmla="*/ 194 w 697"/>
                                  <a:gd name="T5" fmla="*/ 516 h 1101"/>
                                  <a:gd name="T6" fmla="*/ 157 w 697"/>
                                  <a:gd name="T7" fmla="*/ 585 h 1101"/>
                                  <a:gd name="T8" fmla="*/ 138 w 697"/>
                                  <a:gd name="T9" fmla="*/ 671 h 1101"/>
                                  <a:gd name="T10" fmla="*/ 138 w 697"/>
                                  <a:gd name="T11" fmla="*/ 763 h 1101"/>
                                  <a:gd name="T12" fmla="*/ 156 w 697"/>
                                  <a:gd name="T13" fmla="*/ 844 h 1101"/>
                                  <a:gd name="T14" fmla="*/ 191 w 697"/>
                                  <a:gd name="T15" fmla="*/ 912 h 1101"/>
                                  <a:gd name="T16" fmla="*/ 243 w 697"/>
                                  <a:gd name="T17" fmla="*/ 962 h 1101"/>
                                  <a:gd name="T18" fmla="*/ 312 w 697"/>
                                  <a:gd name="T19" fmla="*/ 989 h 1101"/>
                                  <a:gd name="T20" fmla="*/ 392 w 697"/>
                                  <a:gd name="T21" fmla="*/ 989 h 1101"/>
                                  <a:gd name="T22" fmla="*/ 461 w 697"/>
                                  <a:gd name="T23" fmla="*/ 960 h 1101"/>
                                  <a:gd name="T24" fmla="*/ 515 w 697"/>
                                  <a:gd name="T25" fmla="*/ 907 h 1101"/>
                                  <a:gd name="T26" fmla="*/ 549 w 697"/>
                                  <a:gd name="T27" fmla="*/ 832 h 1101"/>
                                  <a:gd name="T28" fmla="*/ 557 w 697"/>
                                  <a:gd name="T29" fmla="*/ 774 h 1101"/>
                                  <a:gd name="T30" fmla="*/ 555 w 697"/>
                                  <a:gd name="T31" fmla="*/ 618 h 1101"/>
                                  <a:gd name="T32" fmla="*/ 540 w 697"/>
                                  <a:gd name="T33" fmla="*/ 557 h 1101"/>
                                  <a:gd name="T34" fmla="*/ 507 w 697"/>
                                  <a:gd name="T35" fmla="*/ 503 h 1101"/>
                                  <a:gd name="T36" fmla="*/ 456 w 697"/>
                                  <a:gd name="T37" fmla="*/ 461 h 1101"/>
                                  <a:gd name="T38" fmla="*/ 393 w 697"/>
                                  <a:gd name="T39" fmla="*/ 438 h 1101"/>
                                  <a:gd name="T40" fmla="*/ 557 w 697"/>
                                  <a:gd name="T41" fmla="*/ 0 h 1101"/>
                                  <a:gd name="T42" fmla="*/ 689 w 697"/>
                                  <a:gd name="T43" fmla="*/ 894 h 1101"/>
                                  <a:gd name="T44" fmla="*/ 691 w 697"/>
                                  <a:gd name="T45" fmla="*/ 994 h 1101"/>
                                  <a:gd name="T46" fmla="*/ 697 w 697"/>
                                  <a:gd name="T47" fmla="*/ 1085 h 1101"/>
                                  <a:gd name="T48" fmla="*/ 570 w 697"/>
                                  <a:gd name="T49" fmla="*/ 956 h 1101"/>
                                  <a:gd name="T50" fmla="*/ 546 w 697"/>
                                  <a:gd name="T51" fmla="*/ 990 h 1101"/>
                                  <a:gd name="T52" fmla="*/ 489 w 697"/>
                                  <a:gd name="T53" fmla="*/ 1048 h 1101"/>
                                  <a:gd name="T54" fmla="*/ 412 w 697"/>
                                  <a:gd name="T55" fmla="*/ 1086 h 1101"/>
                                  <a:gd name="T56" fmla="*/ 316 w 697"/>
                                  <a:gd name="T57" fmla="*/ 1101 h 1101"/>
                                  <a:gd name="T58" fmla="*/ 225 w 697"/>
                                  <a:gd name="T59" fmla="*/ 1086 h 1101"/>
                                  <a:gd name="T60" fmla="*/ 143 w 697"/>
                                  <a:gd name="T61" fmla="*/ 1045 h 1101"/>
                                  <a:gd name="T62" fmla="*/ 76 w 697"/>
                                  <a:gd name="T63" fmla="*/ 978 h 1101"/>
                                  <a:gd name="T64" fmla="*/ 29 w 697"/>
                                  <a:gd name="T65" fmla="*/ 891 h 1101"/>
                                  <a:gd name="T66" fmla="*/ 4 w 697"/>
                                  <a:gd name="T67" fmla="*/ 785 h 1101"/>
                                  <a:gd name="T68" fmla="*/ 2 w 697"/>
                                  <a:gd name="T69" fmla="*/ 667 h 1101"/>
                                  <a:gd name="T70" fmla="*/ 26 w 697"/>
                                  <a:gd name="T71" fmla="*/ 559 h 1101"/>
                                  <a:gd name="T72" fmla="*/ 70 w 697"/>
                                  <a:gd name="T73" fmla="*/ 472 h 1101"/>
                                  <a:gd name="T74" fmla="*/ 131 w 697"/>
                                  <a:gd name="T75" fmla="*/ 404 h 1101"/>
                                  <a:gd name="T76" fmla="*/ 204 w 697"/>
                                  <a:gd name="T77" fmla="*/ 356 h 1101"/>
                                  <a:gd name="T78" fmla="*/ 287 w 697"/>
                                  <a:gd name="T79" fmla="*/ 331 h 1101"/>
                                  <a:gd name="T80" fmla="*/ 377 w 697"/>
                                  <a:gd name="T81" fmla="*/ 333 h 1101"/>
                                  <a:gd name="T82" fmla="*/ 456 w 697"/>
                                  <a:gd name="T83" fmla="*/ 355 h 1101"/>
                                  <a:gd name="T84" fmla="*/ 515 w 697"/>
                                  <a:gd name="T85" fmla="*/ 393 h 1101"/>
                                  <a:gd name="T86" fmla="*/ 554 w 697"/>
                                  <a:gd name="T87" fmla="*/ 441 h 1101"/>
                                  <a:gd name="T88" fmla="*/ 557 w 697"/>
                                  <a:gd name="T89" fmla="*/ 0 h 1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97" h="1101">
                                    <a:moveTo>
                                      <a:pt x="356" y="435"/>
                                    </a:moveTo>
                                    <a:lnTo>
                                      <a:pt x="316" y="438"/>
                                    </a:lnTo>
                                    <a:lnTo>
                                      <a:pt x="281" y="448"/>
                                    </a:lnTo>
                                    <a:lnTo>
                                      <a:pt x="247" y="464"/>
                                    </a:lnTo>
                                    <a:lnTo>
                                      <a:pt x="219" y="488"/>
                                    </a:lnTo>
                                    <a:lnTo>
                                      <a:pt x="194" y="516"/>
                                    </a:lnTo>
                                    <a:lnTo>
                                      <a:pt x="173" y="548"/>
                                    </a:lnTo>
                                    <a:lnTo>
                                      <a:pt x="157" y="585"/>
                                    </a:lnTo>
                                    <a:lnTo>
                                      <a:pt x="145" y="627"/>
                                    </a:lnTo>
                                    <a:lnTo>
                                      <a:pt x="138" y="671"/>
                                    </a:lnTo>
                                    <a:lnTo>
                                      <a:pt x="135" y="718"/>
                                    </a:lnTo>
                                    <a:lnTo>
                                      <a:pt x="138" y="763"/>
                                    </a:lnTo>
                                    <a:lnTo>
                                      <a:pt x="144" y="804"/>
                                    </a:lnTo>
                                    <a:lnTo>
                                      <a:pt x="156" y="844"/>
                                    </a:lnTo>
                                    <a:lnTo>
                                      <a:pt x="171" y="879"/>
                                    </a:lnTo>
                                    <a:lnTo>
                                      <a:pt x="191" y="912"/>
                                    </a:lnTo>
                                    <a:lnTo>
                                      <a:pt x="215" y="940"/>
                                    </a:lnTo>
                                    <a:lnTo>
                                      <a:pt x="243" y="962"/>
                                    </a:lnTo>
                                    <a:lnTo>
                                      <a:pt x="277" y="978"/>
                                    </a:lnTo>
                                    <a:lnTo>
                                      <a:pt x="312" y="989"/>
                                    </a:lnTo>
                                    <a:lnTo>
                                      <a:pt x="353" y="993"/>
                                    </a:lnTo>
                                    <a:lnTo>
                                      <a:pt x="392" y="989"/>
                                    </a:lnTo>
                                    <a:lnTo>
                                      <a:pt x="427" y="978"/>
                                    </a:lnTo>
                                    <a:lnTo>
                                      <a:pt x="461" y="960"/>
                                    </a:lnTo>
                                    <a:lnTo>
                                      <a:pt x="490" y="937"/>
                                    </a:lnTo>
                                    <a:lnTo>
                                      <a:pt x="515" y="907"/>
                                    </a:lnTo>
                                    <a:lnTo>
                                      <a:pt x="536" y="872"/>
                                    </a:lnTo>
                                    <a:lnTo>
                                      <a:pt x="549" y="832"/>
                                    </a:lnTo>
                                    <a:lnTo>
                                      <a:pt x="555" y="804"/>
                                    </a:lnTo>
                                    <a:lnTo>
                                      <a:pt x="557" y="774"/>
                                    </a:lnTo>
                                    <a:lnTo>
                                      <a:pt x="557" y="646"/>
                                    </a:lnTo>
                                    <a:lnTo>
                                      <a:pt x="555" y="618"/>
                                    </a:lnTo>
                                    <a:lnTo>
                                      <a:pt x="549" y="588"/>
                                    </a:lnTo>
                                    <a:lnTo>
                                      <a:pt x="540" y="557"/>
                                    </a:lnTo>
                                    <a:lnTo>
                                      <a:pt x="526" y="529"/>
                                    </a:lnTo>
                                    <a:lnTo>
                                      <a:pt x="507" y="503"/>
                                    </a:lnTo>
                                    <a:lnTo>
                                      <a:pt x="483" y="480"/>
                                    </a:lnTo>
                                    <a:lnTo>
                                      <a:pt x="456" y="461"/>
                                    </a:lnTo>
                                    <a:lnTo>
                                      <a:pt x="427" y="446"/>
                                    </a:lnTo>
                                    <a:lnTo>
                                      <a:pt x="393" y="438"/>
                                    </a:lnTo>
                                    <a:lnTo>
                                      <a:pt x="356" y="435"/>
                                    </a:lnTo>
                                    <a:close/>
                                    <a:moveTo>
                                      <a:pt x="557" y="0"/>
                                    </a:moveTo>
                                    <a:lnTo>
                                      <a:pt x="689" y="0"/>
                                    </a:lnTo>
                                    <a:lnTo>
                                      <a:pt x="689" y="894"/>
                                    </a:lnTo>
                                    <a:lnTo>
                                      <a:pt x="691" y="944"/>
                                    </a:lnTo>
                                    <a:lnTo>
                                      <a:pt x="691" y="994"/>
                                    </a:lnTo>
                                    <a:lnTo>
                                      <a:pt x="694" y="1042"/>
                                    </a:lnTo>
                                    <a:lnTo>
                                      <a:pt x="697" y="1085"/>
                                    </a:lnTo>
                                    <a:lnTo>
                                      <a:pt x="576" y="1085"/>
                                    </a:lnTo>
                                    <a:lnTo>
                                      <a:pt x="570" y="956"/>
                                    </a:lnTo>
                                    <a:lnTo>
                                      <a:pt x="567" y="956"/>
                                    </a:lnTo>
                                    <a:lnTo>
                                      <a:pt x="546" y="990"/>
                                    </a:lnTo>
                                    <a:lnTo>
                                      <a:pt x="520" y="1021"/>
                                    </a:lnTo>
                                    <a:lnTo>
                                      <a:pt x="489" y="1048"/>
                                    </a:lnTo>
                                    <a:lnTo>
                                      <a:pt x="454" y="1070"/>
                                    </a:lnTo>
                                    <a:lnTo>
                                      <a:pt x="412" y="1086"/>
                                    </a:lnTo>
                                    <a:lnTo>
                                      <a:pt x="367" y="1098"/>
                                    </a:lnTo>
                                    <a:lnTo>
                                      <a:pt x="316" y="1101"/>
                                    </a:lnTo>
                                    <a:lnTo>
                                      <a:pt x="269" y="1098"/>
                                    </a:lnTo>
                                    <a:lnTo>
                                      <a:pt x="225" y="1086"/>
                                    </a:lnTo>
                                    <a:lnTo>
                                      <a:pt x="182" y="1068"/>
                                    </a:lnTo>
                                    <a:lnTo>
                                      <a:pt x="143" y="1045"/>
                                    </a:lnTo>
                                    <a:lnTo>
                                      <a:pt x="109" y="1015"/>
                                    </a:lnTo>
                                    <a:lnTo>
                                      <a:pt x="76" y="978"/>
                                    </a:lnTo>
                                    <a:lnTo>
                                      <a:pt x="51" y="937"/>
                                    </a:lnTo>
                                    <a:lnTo>
                                      <a:pt x="29" y="891"/>
                                    </a:lnTo>
                                    <a:lnTo>
                                      <a:pt x="13" y="841"/>
                                    </a:lnTo>
                                    <a:lnTo>
                                      <a:pt x="4" y="785"/>
                                    </a:lnTo>
                                    <a:lnTo>
                                      <a:pt x="0" y="726"/>
                                    </a:lnTo>
                                    <a:lnTo>
                                      <a:pt x="2" y="667"/>
                                    </a:lnTo>
                                    <a:lnTo>
                                      <a:pt x="11" y="610"/>
                                    </a:lnTo>
                                    <a:lnTo>
                                      <a:pt x="26" y="559"/>
                                    </a:lnTo>
                                    <a:lnTo>
                                      <a:pt x="45" y="513"/>
                                    </a:lnTo>
                                    <a:lnTo>
                                      <a:pt x="70" y="472"/>
                                    </a:lnTo>
                                    <a:lnTo>
                                      <a:pt x="98" y="435"/>
                                    </a:lnTo>
                                    <a:lnTo>
                                      <a:pt x="131" y="404"/>
                                    </a:lnTo>
                                    <a:lnTo>
                                      <a:pt x="166" y="377"/>
                                    </a:lnTo>
                                    <a:lnTo>
                                      <a:pt x="204" y="356"/>
                                    </a:lnTo>
                                    <a:lnTo>
                                      <a:pt x="244" y="342"/>
                                    </a:lnTo>
                                    <a:lnTo>
                                      <a:pt x="287" y="331"/>
                                    </a:lnTo>
                                    <a:lnTo>
                                      <a:pt x="331" y="328"/>
                                    </a:lnTo>
                                    <a:lnTo>
                                      <a:pt x="377" y="333"/>
                                    </a:lnTo>
                                    <a:lnTo>
                                      <a:pt x="420" y="340"/>
                                    </a:lnTo>
                                    <a:lnTo>
                                      <a:pt x="456" y="355"/>
                                    </a:lnTo>
                                    <a:lnTo>
                                      <a:pt x="487" y="373"/>
                                    </a:lnTo>
                                    <a:lnTo>
                                      <a:pt x="515" y="393"/>
                                    </a:lnTo>
                                    <a:lnTo>
                                      <a:pt x="536" y="415"/>
                                    </a:lnTo>
                                    <a:lnTo>
                                      <a:pt x="554" y="441"/>
                                    </a:lnTo>
                                    <a:lnTo>
                                      <a:pt x="557" y="441"/>
                                    </a:lnTo>
                                    <a:lnTo>
                                      <a:pt x="55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0" name="Freeform 11"/>
                            <wps:cNvSpPr>
                              <a:spLocks noEditPoints="1"/>
                            </wps:cNvSpPr>
                            <wps:spPr bwMode="auto">
                              <a:xfrm>
                                <a:off x="682625" y="22860"/>
                                <a:ext cx="54610" cy="332740"/>
                              </a:xfrm>
                              <a:custGeom>
                                <a:avLst/>
                                <a:gdLst>
                                  <a:gd name="T0" fmla="*/ 21 w 173"/>
                                  <a:gd name="T1" fmla="*/ 309 h 1048"/>
                                  <a:gd name="T2" fmla="*/ 154 w 173"/>
                                  <a:gd name="T3" fmla="*/ 309 h 1048"/>
                                  <a:gd name="T4" fmla="*/ 154 w 173"/>
                                  <a:gd name="T5" fmla="*/ 1048 h 1048"/>
                                  <a:gd name="T6" fmla="*/ 21 w 173"/>
                                  <a:gd name="T7" fmla="*/ 1048 h 1048"/>
                                  <a:gd name="T8" fmla="*/ 21 w 173"/>
                                  <a:gd name="T9" fmla="*/ 309 h 1048"/>
                                  <a:gd name="T10" fmla="*/ 87 w 173"/>
                                  <a:gd name="T11" fmla="*/ 0 h 1048"/>
                                  <a:gd name="T12" fmla="*/ 111 w 173"/>
                                  <a:gd name="T13" fmla="*/ 3 h 1048"/>
                                  <a:gd name="T14" fmla="*/ 133 w 173"/>
                                  <a:gd name="T15" fmla="*/ 12 h 1048"/>
                                  <a:gd name="T16" fmla="*/ 149 w 173"/>
                                  <a:gd name="T17" fmla="*/ 25 h 1048"/>
                                  <a:gd name="T18" fmla="*/ 163 w 173"/>
                                  <a:gd name="T19" fmla="*/ 43 h 1048"/>
                                  <a:gd name="T20" fmla="*/ 170 w 173"/>
                                  <a:gd name="T21" fmla="*/ 64 h 1048"/>
                                  <a:gd name="T22" fmla="*/ 173 w 173"/>
                                  <a:gd name="T23" fmla="*/ 86 h 1048"/>
                                  <a:gd name="T24" fmla="*/ 170 w 173"/>
                                  <a:gd name="T25" fmla="*/ 108 h 1048"/>
                                  <a:gd name="T26" fmla="*/ 163 w 173"/>
                                  <a:gd name="T27" fmla="*/ 129 h 1048"/>
                                  <a:gd name="T28" fmla="*/ 149 w 173"/>
                                  <a:gd name="T29" fmla="*/ 147 h 1048"/>
                                  <a:gd name="T30" fmla="*/ 132 w 173"/>
                                  <a:gd name="T31" fmla="*/ 161 h 1048"/>
                                  <a:gd name="T32" fmla="*/ 111 w 173"/>
                                  <a:gd name="T33" fmla="*/ 170 h 1048"/>
                                  <a:gd name="T34" fmla="*/ 86 w 173"/>
                                  <a:gd name="T35" fmla="*/ 173 h 1048"/>
                                  <a:gd name="T36" fmla="*/ 84 w 173"/>
                                  <a:gd name="T37" fmla="*/ 173 h 1048"/>
                                  <a:gd name="T38" fmla="*/ 61 w 173"/>
                                  <a:gd name="T39" fmla="*/ 170 h 1048"/>
                                  <a:gd name="T40" fmla="*/ 40 w 173"/>
                                  <a:gd name="T41" fmla="*/ 161 h 1048"/>
                                  <a:gd name="T42" fmla="*/ 24 w 173"/>
                                  <a:gd name="T43" fmla="*/ 147 h 1048"/>
                                  <a:gd name="T44" fmla="*/ 11 w 173"/>
                                  <a:gd name="T45" fmla="*/ 129 h 1048"/>
                                  <a:gd name="T46" fmla="*/ 3 w 173"/>
                                  <a:gd name="T47" fmla="*/ 108 h 1048"/>
                                  <a:gd name="T48" fmla="*/ 0 w 173"/>
                                  <a:gd name="T49" fmla="*/ 86 h 1048"/>
                                  <a:gd name="T50" fmla="*/ 3 w 173"/>
                                  <a:gd name="T51" fmla="*/ 64 h 1048"/>
                                  <a:gd name="T52" fmla="*/ 12 w 173"/>
                                  <a:gd name="T53" fmla="*/ 43 h 1048"/>
                                  <a:gd name="T54" fmla="*/ 24 w 173"/>
                                  <a:gd name="T55" fmla="*/ 25 h 1048"/>
                                  <a:gd name="T56" fmla="*/ 42 w 173"/>
                                  <a:gd name="T57" fmla="*/ 12 h 1048"/>
                                  <a:gd name="T58" fmla="*/ 62 w 173"/>
                                  <a:gd name="T59" fmla="*/ 3 h 1048"/>
                                  <a:gd name="T60" fmla="*/ 87 w 173"/>
                                  <a:gd name="T61"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73" h="1048">
                                    <a:moveTo>
                                      <a:pt x="21" y="309"/>
                                    </a:moveTo>
                                    <a:lnTo>
                                      <a:pt x="154" y="309"/>
                                    </a:lnTo>
                                    <a:lnTo>
                                      <a:pt x="154" y="1048"/>
                                    </a:lnTo>
                                    <a:lnTo>
                                      <a:pt x="21" y="1048"/>
                                    </a:lnTo>
                                    <a:lnTo>
                                      <a:pt x="21" y="309"/>
                                    </a:lnTo>
                                    <a:close/>
                                    <a:moveTo>
                                      <a:pt x="87" y="0"/>
                                    </a:moveTo>
                                    <a:lnTo>
                                      <a:pt x="111" y="3"/>
                                    </a:lnTo>
                                    <a:lnTo>
                                      <a:pt x="133" y="12"/>
                                    </a:lnTo>
                                    <a:lnTo>
                                      <a:pt x="149" y="25"/>
                                    </a:lnTo>
                                    <a:lnTo>
                                      <a:pt x="163" y="43"/>
                                    </a:lnTo>
                                    <a:lnTo>
                                      <a:pt x="170" y="64"/>
                                    </a:lnTo>
                                    <a:lnTo>
                                      <a:pt x="173" y="86"/>
                                    </a:lnTo>
                                    <a:lnTo>
                                      <a:pt x="170" y="108"/>
                                    </a:lnTo>
                                    <a:lnTo>
                                      <a:pt x="163" y="129"/>
                                    </a:lnTo>
                                    <a:lnTo>
                                      <a:pt x="149" y="147"/>
                                    </a:lnTo>
                                    <a:lnTo>
                                      <a:pt x="132" y="161"/>
                                    </a:lnTo>
                                    <a:lnTo>
                                      <a:pt x="111" y="170"/>
                                    </a:lnTo>
                                    <a:lnTo>
                                      <a:pt x="86" y="173"/>
                                    </a:lnTo>
                                    <a:lnTo>
                                      <a:pt x="84" y="173"/>
                                    </a:lnTo>
                                    <a:lnTo>
                                      <a:pt x="61" y="170"/>
                                    </a:lnTo>
                                    <a:lnTo>
                                      <a:pt x="40" y="161"/>
                                    </a:lnTo>
                                    <a:lnTo>
                                      <a:pt x="24" y="147"/>
                                    </a:lnTo>
                                    <a:lnTo>
                                      <a:pt x="11" y="129"/>
                                    </a:lnTo>
                                    <a:lnTo>
                                      <a:pt x="3" y="108"/>
                                    </a:lnTo>
                                    <a:lnTo>
                                      <a:pt x="0" y="86"/>
                                    </a:lnTo>
                                    <a:lnTo>
                                      <a:pt x="3" y="64"/>
                                    </a:lnTo>
                                    <a:lnTo>
                                      <a:pt x="12" y="43"/>
                                    </a:lnTo>
                                    <a:lnTo>
                                      <a:pt x="24" y="25"/>
                                    </a:lnTo>
                                    <a:lnTo>
                                      <a:pt x="42" y="12"/>
                                    </a:lnTo>
                                    <a:lnTo>
                                      <a:pt x="62" y="3"/>
                                    </a:lnTo>
                                    <a:lnTo>
                                      <a:pt x="8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1" name="Freeform 12"/>
                            <wps:cNvSpPr>
                              <a:spLocks noEditPoints="1"/>
                            </wps:cNvSpPr>
                            <wps:spPr bwMode="auto">
                              <a:xfrm>
                                <a:off x="767715" y="115570"/>
                                <a:ext cx="186690" cy="245110"/>
                              </a:xfrm>
                              <a:custGeom>
                                <a:avLst/>
                                <a:gdLst>
                                  <a:gd name="T0" fmla="*/ 379 w 588"/>
                                  <a:gd name="T1" fmla="*/ 380 h 773"/>
                                  <a:gd name="T2" fmla="*/ 311 w 588"/>
                                  <a:gd name="T3" fmla="*/ 387 h 773"/>
                                  <a:gd name="T4" fmla="*/ 250 w 588"/>
                                  <a:gd name="T5" fmla="*/ 402 h 773"/>
                                  <a:gd name="T6" fmla="*/ 197 w 588"/>
                                  <a:gd name="T7" fmla="*/ 427 h 773"/>
                                  <a:gd name="T8" fmla="*/ 159 w 588"/>
                                  <a:gd name="T9" fmla="*/ 464 h 773"/>
                                  <a:gd name="T10" fmla="*/ 137 w 588"/>
                                  <a:gd name="T11" fmla="*/ 514 h 773"/>
                                  <a:gd name="T12" fmla="*/ 137 w 588"/>
                                  <a:gd name="T13" fmla="*/ 576 h 773"/>
                                  <a:gd name="T14" fmla="*/ 156 w 588"/>
                                  <a:gd name="T15" fmla="*/ 625 h 773"/>
                                  <a:gd name="T16" fmla="*/ 190 w 588"/>
                                  <a:gd name="T17" fmla="*/ 656 h 773"/>
                                  <a:gd name="T18" fmla="*/ 234 w 588"/>
                                  <a:gd name="T19" fmla="*/ 672 h 773"/>
                                  <a:gd name="T20" fmla="*/ 299 w 588"/>
                                  <a:gd name="T21" fmla="*/ 671 h 773"/>
                                  <a:gd name="T22" fmla="*/ 365 w 588"/>
                                  <a:gd name="T23" fmla="*/ 644 h 773"/>
                                  <a:gd name="T24" fmla="*/ 412 w 588"/>
                                  <a:gd name="T25" fmla="*/ 601 h 773"/>
                                  <a:gd name="T26" fmla="*/ 440 w 588"/>
                                  <a:gd name="T27" fmla="*/ 550 h 773"/>
                                  <a:gd name="T28" fmla="*/ 446 w 588"/>
                                  <a:gd name="T29" fmla="*/ 507 h 773"/>
                                  <a:gd name="T30" fmla="*/ 412 w 588"/>
                                  <a:gd name="T31" fmla="*/ 380 h 773"/>
                                  <a:gd name="T32" fmla="*/ 345 w 588"/>
                                  <a:gd name="T33" fmla="*/ 3 h 773"/>
                                  <a:gd name="T34" fmla="*/ 427 w 588"/>
                                  <a:gd name="T35" fmla="*/ 24 h 773"/>
                                  <a:gd name="T36" fmla="*/ 488 w 588"/>
                                  <a:gd name="T37" fmla="*/ 61 h 773"/>
                                  <a:gd name="T38" fmla="*/ 530 w 588"/>
                                  <a:gd name="T39" fmla="*/ 110 h 773"/>
                                  <a:gd name="T40" fmla="*/ 558 w 588"/>
                                  <a:gd name="T41" fmla="*/ 169 h 773"/>
                                  <a:gd name="T42" fmla="*/ 573 w 588"/>
                                  <a:gd name="T43" fmla="*/ 235 h 773"/>
                                  <a:gd name="T44" fmla="*/ 578 w 588"/>
                                  <a:gd name="T45" fmla="*/ 303 h 773"/>
                                  <a:gd name="T46" fmla="*/ 579 w 588"/>
                                  <a:gd name="T47" fmla="*/ 643 h 773"/>
                                  <a:gd name="T48" fmla="*/ 588 w 588"/>
                                  <a:gd name="T49" fmla="*/ 757 h 773"/>
                                  <a:gd name="T50" fmla="*/ 455 w 588"/>
                                  <a:gd name="T51" fmla="*/ 663 h 773"/>
                                  <a:gd name="T52" fmla="*/ 432 w 588"/>
                                  <a:gd name="T53" fmla="*/ 687 h 773"/>
                                  <a:gd name="T54" fmla="*/ 379 w 588"/>
                                  <a:gd name="T55" fmla="*/ 731 h 773"/>
                                  <a:gd name="T56" fmla="*/ 309 w 588"/>
                                  <a:gd name="T57" fmla="*/ 761 h 773"/>
                                  <a:gd name="T58" fmla="*/ 225 w 588"/>
                                  <a:gd name="T59" fmla="*/ 773 h 773"/>
                                  <a:gd name="T60" fmla="*/ 146 w 588"/>
                                  <a:gd name="T61" fmla="*/ 761 h 773"/>
                                  <a:gd name="T62" fmla="*/ 82 w 588"/>
                                  <a:gd name="T63" fmla="*/ 728 h 773"/>
                                  <a:gd name="T64" fmla="*/ 37 w 588"/>
                                  <a:gd name="T65" fmla="*/ 681 h 773"/>
                                  <a:gd name="T66" fmla="*/ 10 w 588"/>
                                  <a:gd name="T67" fmla="*/ 624 h 773"/>
                                  <a:gd name="T68" fmla="*/ 0 w 588"/>
                                  <a:gd name="T69" fmla="*/ 562 h 773"/>
                                  <a:gd name="T70" fmla="*/ 13 w 588"/>
                                  <a:gd name="T71" fmla="*/ 479 h 773"/>
                                  <a:gd name="T72" fmla="*/ 51 w 588"/>
                                  <a:gd name="T73" fmla="*/ 409 h 773"/>
                                  <a:gd name="T74" fmla="*/ 115 w 588"/>
                                  <a:gd name="T75" fmla="*/ 355 h 773"/>
                                  <a:gd name="T76" fmla="*/ 202 w 588"/>
                                  <a:gd name="T77" fmla="*/ 316 h 773"/>
                                  <a:gd name="T78" fmla="*/ 312 w 588"/>
                                  <a:gd name="T79" fmla="*/ 294 h 773"/>
                                  <a:gd name="T80" fmla="*/ 443 w 588"/>
                                  <a:gd name="T81" fmla="*/ 287 h 773"/>
                                  <a:gd name="T82" fmla="*/ 443 w 588"/>
                                  <a:gd name="T83" fmla="*/ 254 h 773"/>
                                  <a:gd name="T84" fmla="*/ 439 w 588"/>
                                  <a:gd name="T85" fmla="*/ 219 h 773"/>
                                  <a:gd name="T86" fmla="*/ 426 w 588"/>
                                  <a:gd name="T87" fmla="*/ 181 h 773"/>
                                  <a:gd name="T88" fmla="*/ 404 w 588"/>
                                  <a:gd name="T89" fmla="*/ 145 h 773"/>
                                  <a:gd name="T90" fmla="*/ 365 w 588"/>
                                  <a:gd name="T91" fmla="*/ 117 h 773"/>
                                  <a:gd name="T92" fmla="*/ 311 w 588"/>
                                  <a:gd name="T93" fmla="*/ 102 h 773"/>
                                  <a:gd name="T94" fmla="*/ 234 w 588"/>
                                  <a:gd name="T95" fmla="*/ 102 h 773"/>
                                  <a:gd name="T96" fmla="*/ 153 w 588"/>
                                  <a:gd name="T97" fmla="*/ 120 h 773"/>
                                  <a:gd name="T98" fmla="*/ 82 w 588"/>
                                  <a:gd name="T99" fmla="*/ 155 h 773"/>
                                  <a:gd name="T100" fmla="*/ 93 w 588"/>
                                  <a:gd name="T101" fmla="*/ 43 h 773"/>
                                  <a:gd name="T102" fmla="*/ 187 w 588"/>
                                  <a:gd name="T103" fmla="*/ 12 h 773"/>
                                  <a:gd name="T104" fmla="*/ 296 w 588"/>
                                  <a:gd name="T105" fmla="*/ 0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88" h="773">
                                    <a:moveTo>
                                      <a:pt x="412" y="380"/>
                                    </a:moveTo>
                                    <a:lnTo>
                                      <a:pt x="379" y="380"/>
                                    </a:lnTo>
                                    <a:lnTo>
                                      <a:pt x="345" y="383"/>
                                    </a:lnTo>
                                    <a:lnTo>
                                      <a:pt x="311" y="387"/>
                                    </a:lnTo>
                                    <a:lnTo>
                                      <a:pt x="280" y="393"/>
                                    </a:lnTo>
                                    <a:lnTo>
                                      <a:pt x="250" y="402"/>
                                    </a:lnTo>
                                    <a:lnTo>
                                      <a:pt x="222" y="414"/>
                                    </a:lnTo>
                                    <a:lnTo>
                                      <a:pt x="197" y="427"/>
                                    </a:lnTo>
                                    <a:lnTo>
                                      <a:pt x="177" y="443"/>
                                    </a:lnTo>
                                    <a:lnTo>
                                      <a:pt x="159" y="464"/>
                                    </a:lnTo>
                                    <a:lnTo>
                                      <a:pt x="146" y="488"/>
                                    </a:lnTo>
                                    <a:lnTo>
                                      <a:pt x="137" y="514"/>
                                    </a:lnTo>
                                    <a:lnTo>
                                      <a:pt x="134" y="545"/>
                                    </a:lnTo>
                                    <a:lnTo>
                                      <a:pt x="137" y="576"/>
                                    </a:lnTo>
                                    <a:lnTo>
                                      <a:pt x="144" y="603"/>
                                    </a:lnTo>
                                    <a:lnTo>
                                      <a:pt x="156" y="625"/>
                                    </a:lnTo>
                                    <a:lnTo>
                                      <a:pt x="172" y="643"/>
                                    </a:lnTo>
                                    <a:lnTo>
                                      <a:pt x="190" y="656"/>
                                    </a:lnTo>
                                    <a:lnTo>
                                      <a:pt x="212" y="666"/>
                                    </a:lnTo>
                                    <a:lnTo>
                                      <a:pt x="234" y="672"/>
                                    </a:lnTo>
                                    <a:lnTo>
                                      <a:pt x="259" y="674"/>
                                    </a:lnTo>
                                    <a:lnTo>
                                      <a:pt x="299" y="671"/>
                                    </a:lnTo>
                                    <a:lnTo>
                                      <a:pt x="334" y="661"/>
                                    </a:lnTo>
                                    <a:lnTo>
                                      <a:pt x="365" y="644"/>
                                    </a:lnTo>
                                    <a:lnTo>
                                      <a:pt x="390" y="625"/>
                                    </a:lnTo>
                                    <a:lnTo>
                                      <a:pt x="412" y="601"/>
                                    </a:lnTo>
                                    <a:lnTo>
                                      <a:pt x="429" y="576"/>
                                    </a:lnTo>
                                    <a:lnTo>
                                      <a:pt x="440" y="550"/>
                                    </a:lnTo>
                                    <a:lnTo>
                                      <a:pt x="445" y="529"/>
                                    </a:lnTo>
                                    <a:lnTo>
                                      <a:pt x="446" y="507"/>
                                    </a:lnTo>
                                    <a:lnTo>
                                      <a:pt x="446" y="380"/>
                                    </a:lnTo>
                                    <a:lnTo>
                                      <a:pt x="412" y="380"/>
                                    </a:lnTo>
                                    <a:close/>
                                    <a:moveTo>
                                      <a:pt x="296" y="0"/>
                                    </a:moveTo>
                                    <a:lnTo>
                                      <a:pt x="345" y="3"/>
                                    </a:lnTo>
                                    <a:lnTo>
                                      <a:pt x="389" y="11"/>
                                    </a:lnTo>
                                    <a:lnTo>
                                      <a:pt x="427" y="24"/>
                                    </a:lnTo>
                                    <a:lnTo>
                                      <a:pt x="460" y="40"/>
                                    </a:lnTo>
                                    <a:lnTo>
                                      <a:pt x="488" y="61"/>
                                    </a:lnTo>
                                    <a:lnTo>
                                      <a:pt x="511" y="83"/>
                                    </a:lnTo>
                                    <a:lnTo>
                                      <a:pt x="530" y="110"/>
                                    </a:lnTo>
                                    <a:lnTo>
                                      <a:pt x="547" y="139"/>
                                    </a:lnTo>
                                    <a:lnTo>
                                      <a:pt x="558" y="169"/>
                                    </a:lnTo>
                                    <a:lnTo>
                                      <a:pt x="567" y="201"/>
                                    </a:lnTo>
                                    <a:lnTo>
                                      <a:pt x="573" y="235"/>
                                    </a:lnTo>
                                    <a:lnTo>
                                      <a:pt x="576" y="269"/>
                                    </a:lnTo>
                                    <a:lnTo>
                                      <a:pt x="578" y="303"/>
                                    </a:lnTo>
                                    <a:lnTo>
                                      <a:pt x="578" y="579"/>
                                    </a:lnTo>
                                    <a:lnTo>
                                      <a:pt x="579" y="643"/>
                                    </a:lnTo>
                                    <a:lnTo>
                                      <a:pt x="582" y="702"/>
                                    </a:lnTo>
                                    <a:lnTo>
                                      <a:pt x="588" y="757"/>
                                    </a:lnTo>
                                    <a:lnTo>
                                      <a:pt x="468" y="757"/>
                                    </a:lnTo>
                                    <a:lnTo>
                                      <a:pt x="455" y="663"/>
                                    </a:lnTo>
                                    <a:lnTo>
                                      <a:pt x="451" y="663"/>
                                    </a:lnTo>
                                    <a:lnTo>
                                      <a:pt x="432" y="687"/>
                                    </a:lnTo>
                                    <a:lnTo>
                                      <a:pt x="408" y="711"/>
                                    </a:lnTo>
                                    <a:lnTo>
                                      <a:pt x="379" y="731"/>
                                    </a:lnTo>
                                    <a:lnTo>
                                      <a:pt x="346" y="748"/>
                                    </a:lnTo>
                                    <a:lnTo>
                                      <a:pt x="309" y="761"/>
                                    </a:lnTo>
                                    <a:lnTo>
                                      <a:pt x="269" y="770"/>
                                    </a:lnTo>
                                    <a:lnTo>
                                      <a:pt x="225" y="773"/>
                                    </a:lnTo>
                                    <a:lnTo>
                                      <a:pt x="183" y="770"/>
                                    </a:lnTo>
                                    <a:lnTo>
                                      <a:pt x="146" y="761"/>
                                    </a:lnTo>
                                    <a:lnTo>
                                      <a:pt x="112" y="748"/>
                                    </a:lnTo>
                                    <a:lnTo>
                                      <a:pt x="82" y="728"/>
                                    </a:lnTo>
                                    <a:lnTo>
                                      <a:pt x="57" y="706"/>
                                    </a:lnTo>
                                    <a:lnTo>
                                      <a:pt x="37" y="681"/>
                                    </a:lnTo>
                                    <a:lnTo>
                                      <a:pt x="20" y="653"/>
                                    </a:lnTo>
                                    <a:lnTo>
                                      <a:pt x="10" y="624"/>
                                    </a:lnTo>
                                    <a:lnTo>
                                      <a:pt x="3" y="593"/>
                                    </a:lnTo>
                                    <a:lnTo>
                                      <a:pt x="0" y="562"/>
                                    </a:lnTo>
                                    <a:lnTo>
                                      <a:pt x="4" y="517"/>
                                    </a:lnTo>
                                    <a:lnTo>
                                      <a:pt x="13" y="479"/>
                                    </a:lnTo>
                                    <a:lnTo>
                                      <a:pt x="29" y="442"/>
                                    </a:lnTo>
                                    <a:lnTo>
                                      <a:pt x="51" y="409"/>
                                    </a:lnTo>
                                    <a:lnTo>
                                      <a:pt x="81" y="381"/>
                                    </a:lnTo>
                                    <a:lnTo>
                                      <a:pt x="115" y="355"/>
                                    </a:lnTo>
                                    <a:lnTo>
                                      <a:pt x="156" y="334"/>
                                    </a:lnTo>
                                    <a:lnTo>
                                      <a:pt x="202" y="316"/>
                                    </a:lnTo>
                                    <a:lnTo>
                                      <a:pt x="255" y="303"/>
                                    </a:lnTo>
                                    <a:lnTo>
                                      <a:pt x="312" y="294"/>
                                    </a:lnTo>
                                    <a:lnTo>
                                      <a:pt x="376" y="288"/>
                                    </a:lnTo>
                                    <a:lnTo>
                                      <a:pt x="443" y="287"/>
                                    </a:lnTo>
                                    <a:lnTo>
                                      <a:pt x="443" y="271"/>
                                    </a:lnTo>
                                    <a:lnTo>
                                      <a:pt x="443" y="254"/>
                                    </a:lnTo>
                                    <a:lnTo>
                                      <a:pt x="442" y="237"/>
                                    </a:lnTo>
                                    <a:lnTo>
                                      <a:pt x="439" y="219"/>
                                    </a:lnTo>
                                    <a:lnTo>
                                      <a:pt x="433" y="200"/>
                                    </a:lnTo>
                                    <a:lnTo>
                                      <a:pt x="426" y="181"/>
                                    </a:lnTo>
                                    <a:lnTo>
                                      <a:pt x="417" y="163"/>
                                    </a:lnTo>
                                    <a:lnTo>
                                      <a:pt x="404" y="145"/>
                                    </a:lnTo>
                                    <a:lnTo>
                                      <a:pt x="386" y="130"/>
                                    </a:lnTo>
                                    <a:lnTo>
                                      <a:pt x="365" y="117"/>
                                    </a:lnTo>
                                    <a:lnTo>
                                      <a:pt x="340" y="108"/>
                                    </a:lnTo>
                                    <a:lnTo>
                                      <a:pt x="311" y="102"/>
                                    </a:lnTo>
                                    <a:lnTo>
                                      <a:pt x="275" y="101"/>
                                    </a:lnTo>
                                    <a:lnTo>
                                      <a:pt x="234" y="102"/>
                                    </a:lnTo>
                                    <a:lnTo>
                                      <a:pt x="193" y="110"/>
                                    </a:lnTo>
                                    <a:lnTo>
                                      <a:pt x="153" y="120"/>
                                    </a:lnTo>
                                    <a:lnTo>
                                      <a:pt x="116" y="136"/>
                                    </a:lnTo>
                                    <a:lnTo>
                                      <a:pt x="82" y="155"/>
                                    </a:lnTo>
                                    <a:lnTo>
                                      <a:pt x="53" y="65"/>
                                    </a:lnTo>
                                    <a:lnTo>
                                      <a:pt x="93" y="43"/>
                                    </a:lnTo>
                                    <a:lnTo>
                                      <a:pt x="137" y="25"/>
                                    </a:lnTo>
                                    <a:lnTo>
                                      <a:pt x="187" y="12"/>
                                    </a:lnTo>
                                    <a:lnTo>
                                      <a:pt x="240" y="3"/>
                                    </a:lnTo>
                                    <a:lnTo>
                                      <a:pt x="296"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2" name="Rectangle 522"/>
                            <wps:cNvSpPr>
                              <a:spLocks noChangeArrowheads="1"/>
                            </wps:cNvSpPr>
                            <wps:spPr bwMode="auto">
                              <a:xfrm>
                                <a:off x="993775" y="11430"/>
                                <a:ext cx="42545" cy="344170"/>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23" name="Freeform 14"/>
                            <wps:cNvSpPr>
                              <a:spLocks noEditPoints="1"/>
                            </wps:cNvSpPr>
                            <wps:spPr bwMode="auto">
                              <a:xfrm>
                                <a:off x="1071245" y="115570"/>
                                <a:ext cx="228600" cy="245110"/>
                              </a:xfrm>
                              <a:custGeom>
                                <a:avLst/>
                                <a:gdLst>
                                  <a:gd name="T0" fmla="*/ 320 w 721"/>
                                  <a:gd name="T1" fmla="*/ 105 h 773"/>
                                  <a:gd name="T2" fmla="*/ 252 w 721"/>
                                  <a:gd name="T3" fmla="*/ 132 h 773"/>
                                  <a:gd name="T4" fmla="*/ 199 w 721"/>
                                  <a:gd name="T5" fmla="*/ 178 h 773"/>
                                  <a:gd name="T6" fmla="*/ 163 w 721"/>
                                  <a:gd name="T7" fmla="*/ 240 h 773"/>
                                  <a:gd name="T8" fmla="*/ 143 w 721"/>
                                  <a:gd name="T9" fmla="*/ 312 h 773"/>
                                  <a:gd name="T10" fmla="*/ 135 w 721"/>
                                  <a:gd name="T11" fmla="*/ 389 h 773"/>
                                  <a:gd name="T12" fmla="*/ 146 w 721"/>
                                  <a:gd name="T13" fmla="*/ 480 h 773"/>
                                  <a:gd name="T14" fmla="*/ 175 w 721"/>
                                  <a:gd name="T15" fmla="*/ 559 h 773"/>
                                  <a:gd name="T16" fmla="*/ 222 w 721"/>
                                  <a:gd name="T17" fmla="*/ 619 h 773"/>
                                  <a:gd name="T18" fmla="*/ 283 w 721"/>
                                  <a:gd name="T19" fmla="*/ 659 h 773"/>
                                  <a:gd name="T20" fmla="*/ 357 w 721"/>
                                  <a:gd name="T21" fmla="*/ 672 h 773"/>
                                  <a:gd name="T22" fmla="*/ 399 w 721"/>
                                  <a:gd name="T23" fmla="*/ 668 h 773"/>
                                  <a:gd name="T24" fmla="*/ 473 w 721"/>
                                  <a:gd name="T25" fmla="*/ 635 h 773"/>
                                  <a:gd name="T26" fmla="*/ 530 w 721"/>
                                  <a:gd name="T27" fmla="*/ 573 h 773"/>
                                  <a:gd name="T28" fmla="*/ 567 w 721"/>
                                  <a:gd name="T29" fmla="*/ 488 h 773"/>
                                  <a:gd name="T30" fmla="*/ 582 w 721"/>
                                  <a:gd name="T31" fmla="*/ 384 h 773"/>
                                  <a:gd name="T32" fmla="*/ 576 w 721"/>
                                  <a:gd name="T33" fmla="*/ 319 h 773"/>
                                  <a:gd name="T34" fmla="*/ 560 w 721"/>
                                  <a:gd name="T35" fmla="*/ 256 h 773"/>
                                  <a:gd name="T36" fmla="*/ 530 w 721"/>
                                  <a:gd name="T37" fmla="*/ 195 h 773"/>
                                  <a:gd name="T38" fmla="*/ 488 w 721"/>
                                  <a:gd name="T39" fmla="*/ 147 h 773"/>
                                  <a:gd name="T40" fmla="*/ 432 w 721"/>
                                  <a:gd name="T41" fmla="*/ 114 h 773"/>
                                  <a:gd name="T42" fmla="*/ 361 w 721"/>
                                  <a:gd name="T43" fmla="*/ 102 h 773"/>
                                  <a:gd name="T44" fmla="*/ 421 w 721"/>
                                  <a:gd name="T45" fmla="*/ 5 h 773"/>
                                  <a:gd name="T46" fmla="*/ 522 w 721"/>
                                  <a:gd name="T47" fmla="*/ 34 h 773"/>
                                  <a:gd name="T48" fmla="*/ 604 w 721"/>
                                  <a:gd name="T49" fmla="*/ 89 h 773"/>
                                  <a:gd name="T50" fmla="*/ 666 w 721"/>
                                  <a:gd name="T51" fmla="*/ 167 h 773"/>
                                  <a:gd name="T52" fmla="*/ 706 w 721"/>
                                  <a:gd name="T53" fmla="*/ 265 h 773"/>
                                  <a:gd name="T54" fmla="*/ 721 w 721"/>
                                  <a:gd name="T55" fmla="*/ 380 h 773"/>
                                  <a:gd name="T56" fmla="*/ 709 w 721"/>
                                  <a:gd name="T57" fmla="*/ 488 h 773"/>
                                  <a:gd name="T58" fmla="*/ 678 w 721"/>
                                  <a:gd name="T59" fmla="*/ 578 h 773"/>
                                  <a:gd name="T60" fmla="*/ 631 w 721"/>
                                  <a:gd name="T61" fmla="*/ 650 h 773"/>
                                  <a:gd name="T62" fmla="*/ 572 w 721"/>
                                  <a:gd name="T63" fmla="*/ 705 h 773"/>
                                  <a:gd name="T64" fmla="*/ 504 w 721"/>
                                  <a:gd name="T65" fmla="*/ 743 h 773"/>
                                  <a:gd name="T66" fmla="*/ 430 w 721"/>
                                  <a:gd name="T67" fmla="*/ 765 h 773"/>
                                  <a:gd name="T68" fmla="*/ 355 w 721"/>
                                  <a:gd name="T69" fmla="*/ 773 h 773"/>
                                  <a:gd name="T70" fmla="*/ 305 w 721"/>
                                  <a:gd name="T71" fmla="*/ 770 h 773"/>
                                  <a:gd name="T72" fmla="*/ 214 w 721"/>
                                  <a:gd name="T73" fmla="*/ 746 h 773"/>
                                  <a:gd name="T74" fmla="*/ 135 w 721"/>
                                  <a:gd name="T75" fmla="*/ 700 h 773"/>
                                  <a:gd name="T76" fmla="*/ 72 w 721"/>
                                  <a:gd name="T77" fmla="*/ 635 h 773"/>
                                  <a:gd name="T78" fmla="*/ 26 w 721"/>
                                  <a:gd name="T79" fmla="*/ 551 h 773"/>
                                  <a:gd name="T80" fmla="*/ 3 w 721"/>
                                  <a:gd name="T81" fmla="*/ 449 h 773"/>
                                  <a:gd name="T82" fmla="*/ 3 w 721"/>
                                  <a:gd name="T83" fmla="*/ 334 h 773"/>
                                  <a:gd name="T84" fmla="*/ 28 w 721"/>
                                  <a:gd name="T85" fmla="*/ 228 h 773"/>
                                  <a:gd name="T86" fmla="*/ 75 w 721"/>
                                  <a:gd name="T87" fmla="*/ 141 h 773"/>
                                  <a:gd name="T88" fmla="*/ 141 w 721"/>
                                  <a:gd name="T89" fmla="*/ 73 h 773"/>
                                  <a:gd name="T90" fmla="*/ 222 w 721"/>
                                  <a:gd name="T91" fmla="*/ 27 h 773"/>
                                  <a:gd name="T92" fmla="*/ 315 w 721"/>
                                  <a:gd name="T93" fmla="*/ 3 h 7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21" h="773">
                                    <a:moveTo>
                                      <a:pt x="361" y="102"/>
                                    </a:moveTo>
                                    <a:lnTo>
                                      <a:pt x="320" y="105"/>
                                    </a:lnTo>
                                    <a:lnTo>
                                      <a:pt x="284" y="116"/>
                                    </a:lnTo>
                                    <a:lnTo>
                                      <a:pt x="252" y="132"/>
                                    </a:lnTo>
                                    <a:lnTo>
                                      <a:pt x="224" y="152"/>
                                    </a:lnTo>
                                    <a:lnTo>
                                      <a:pt x="199" y="178"/>
                                    </a:lnTo>
                                    <a:lnTo>
                                      <a:pt x="180" y="207"/>
                                    </a:lnTo>
                                    <a:lnTo>
                                      <a:pt x="163" y="240"/>
                                    </a:lnTo>
                                    <a:lnTo>
                                      <a:pt x="150" y="275"/>
                                    </a:lnTo>
                                    <a:lnTo>
                                      <a:pt x="143" y="312"/>
                                    </a:lnTo>
                                    <a:lnTo>
                                      <a:pt x="137" y="350"/>
                                    </a:lnTo>
                                    <a:lnTo>
                                      <a:pt x="135" y="389"/>
                                    </a:lnTo>
                                    <a:lnTo>
                                      <a:pt x="138" y="436"/>
                                    </a:lnTo>
                                    <a:lnTo>
                                      <a:pt x="146" y="480"/>
                                    </a:lnTo>
                                    <a:lnTo>
                                      <a:pt x="159" y="522"/>
                                    </a:lnTo>
                                    <a:lnTo>
                                      <a:pt x="175" y="559"/>
                                    </a:lnTo>
                                    <a:lnTo>
                                      <a:pt x="197" y="591"/>
                                    </a:lnTo>
                                    <a:lnTo>
                                      <a:pt x="222" y="619"/>
                                    </a:lnTo>
                                    <a:lnTo>
                                      <a:pt x="252" y="641"/>
                                    </a:lnTo>
                                    <a:lnTo>
                                      <a:pt x="283" y="659"/>
                                    </a:lnTo>
                                    <a:lnTo>
                                      <a:pt x="318" y="669"/>
                                    </a:lnTo>
                                    <a:lnTo>
                                      <a:pt x="357" y="672"/>
                                    </a:lnTo>
                                    <a:lnTo>
                                      <a:pt x="358" y="672"/>
                                    </a:lnTo>
                                    <a:lnTo>
                                      <a:pt x="399" y="668"/>
                                    </a:lnTo>
                                    <a:lnTo>
                                      <a:pt x="438" y="655"/>
                                    </a:lnTo>
                                    <a:lnTo>
                                      <a:pt x="473" y="635"/>
                                    </a:lnTo>
                                    <a:lnTo>
                                      <a:pt x="504" y="607"/>
                                    </a:lnTo>
                                    <a:lnTo>
                                      <a:pt x="530" y="573"/>
                                    </a:lnTo>
                                    <a:lnTo>
                                      <a:pt x="551" y="533"/>
                                    </a:lnTo>
                                    <a:lnTo>
                                      <a:pt x="567" y="488"/>
                                    </a:lnTo>
                                    <a:lnTo>
                                      <a:pt x="578" y="437"/>
                                    </a:lnTo>
                                    <a:lnTo>
                                      <a:pt x="582" y="384"/>
                                    </a:lnTo>
                                    <a:lnTo>
                                      <a:pt x="581" y="352"/>
                                    </a:lnTo>
                                    <a:lnTo>
                                      <a:pt x="576" y="319"/>
                                    </a:lnTo>
                                    <a:lnTo>
                                      <a:pt x="569" y="287"/>
                                    </a:lnTo>
                                    <a:lnTo>
                                      <a:pt x="560" y="256"/>
                                    </a:lnTo>
                                    <a:lnTo>
                                      <a:pt x="547" y="225"/>
                                    </a:lnTo>
                                    <a:lnTo>
                                      <a:pt x="530" y="195"/>
                                    </a:lnTo>
                                    <a:lnTo>
                                      <a:pt x="511" y="170"/>
                                    </a:lnTo>
                                    <a:lnTo>
                                      <a:pt x="488" y="147"/>
                                    </a:lnTo>
                                    <a:lnTo>
                                      <a:pt x="461" y="129"/>
                                    </a:lnTo>
                                    <a:lnTo>
                                      <a:pt x="432" y="114"/>
                                    </a:lnTo>
                                    <a:lnTo>
                                      <a:pt x="398" y="105"/>
                                    </a:lnTo>
                                    <a:lnTo>
                                      <a:pt x="361" y="102"/>
                                    </a:lnTo>
                                    <a:close/>
                                    <a:moveTo>
                                      <a:pt x="365" y="0"/>
                                    </a:moveTo>
                                    <a:lnTo>
                                      <a:pt x="421" y="5"/>
                                    </a:lnTo>
                                    <a:lnTo>
                                      <a:pt x="473" y="15"/>
                                    </a:lnTo>
                                    <a:lnTo>
                                      <a:pt x="522" y="34"/>
                                    </a:lnTo>
                                    <a:lnTo>
                                      <a:pt x="566" y="58"/>
                                    </a:lnTo>
                                    <a:lnTo>
                                      <a:pt x="604" y="89"/>
                                    </a:lnTo>
                                    <a:lnTo>
                                      <a:pt x="638" y="124"/>
                                    </a:lnTo>
                                    <a:lnTo>
                                      <a:pt x="666" y="167"/>
                                    </a:lnTo>
                                    <a:lnTo>
                                      <a:pt x="690" y="213"/>
                                    </a:lnTo>
                                    <a:lnTo>
                                      <a:pt x="706" y="265"/>
                                    </a:lnTo>
                                    <a:lnTo>
                                      <a:pt x="716" y="319"/>
                                    </a:lnTo>
                                    <a:lnTo>
                                      <a:pt x="721" y="380"/>
                                    </a:lnTo>
                                    <a:lnTo>
                                      <a:pt x="718" y="436"/>
                                    </a:lnTo>
                                    <a:lnTo>
                                      <a:pt x="709" y="488"/>
                                    </a:lnTo>
                                    <a:lnTo>
                                      <a:pt x="696" y="535"/>
                                    </a:lnTo>
                                    <a:lnTo>
                                      <a:pt x="678" y="578"/>
                                    </a:lnTo>
                                    <a:lnTo>
                                      <a:pt x="656" y="616"/>
                                    </a:lnTo>
                                    <a:lnTo>
                                      <a:pt x="631" y="650"/>
                                    </a:lnTo>
                                    <a:lnTo>
                                      <a:pt x="603" y="680"/>
                                    </a:lnTo>
                                    <a:lnTo>
                                      <a:pt x="572" y="705"/>
                                    </a:lnTo>
                                    <a:lnTo>
                                      <a:pt x="538" y="725"/>
                                    </a:lnTo>
                                    <a:lnTo>
                                      <a:pt x="504" y="743"/>
                                    </a:lnTo>
                                    <a:lnTo>
                                      <a:pt x="467" y="757"/>
                                    </a:lnTo>
                                    <a:lnTo>
                                      <a:pt x="430" y="765"/>
                                    </a:lnTo>
                                    <a:lnTo>
                                      <a:pt x="392" y="771"/>
                                    </a:lnTo>
                                    <a:lnTo>
                                      <a:pt x="355" y="773"/>
                                    </a:lnTo>
                                    <a:lnTo>
                                      <a:pt x="354" y="773"/>
                                    </a:lnTo>
                                    <a:lnTo>
                                      <a:pt x="305" y="770"/>
                                    </a:lnTo>
                                    <a:lnTo>
                                      <a:pt x="258" y="761"/>
                                    </a:lnTo>
                                    <a:lnTo>
                                      <a:pt x="214" y="746"/>
                                    </a:lnTo>
                                    <a:lnTo>
                                      <a:pt x="174" y="727"/>
                                    </a:lnTo>
                                    <a:lnTo>
                                      <a:pt x="135" y="700"/>
                                    </a:lnTo>
                                    <a:lnTo>
                                      <a:pt x="102" y="671"/>
                                    </a:lnTo>
                                    <a:lnTo>
                                      <a:pt x="72" y="635"/>
                                    </a:lnTo>
                                    <a:lnTo>
                                      <a:pt x="47" y="596"/>
                                    </a:lnTo>
                                    <a:lnTo>
                                      <a:pt x="26" y="551"/>
                                    </a:lnTo>
                                    <a:lnTo>
                                      <a:pt x="12" y="502"/>
                                    </a:lnTo>
                                    <a:lnTo>
                                      <a:pt x="3" y="449"/>
                                    </a:lnTo>
                                    <a:lnTo>
                                      <a:pt x="0" y="393"/>
                                    </a:lnTo>
                                    <a:lnTo>
                                      <a:pt x="3" y="334"/>
                                    </a:lnTo>
                                    <a:lnTo>
                                      <a:pt x="13" y="278"/>
                                    </a:lnTo>
                                    <a:lnTo>
                                      <a:pt x="28" y="228"/>
                                    </a:lnTo>
                                    <a:lnTo>
                                      <a:pt x="50" y="182"/>
                                    </a:lnTo>
                                    <a:lnTo>
                                      <a:pt x="75" y="141"/>
                                    </a:lnTo>
                                    <a:lnTo>
                                      <a:pt x="106" y="104"/>
                                    </a:lnTo>
                                    <a:lnTo>
                                      <a:pt x="141" y="73"/>
                                    </a:lnTo>
                                    <a:lnTo>
                                      <a:pt x="180" y="48"/>
                                    </a:lnTo>
                                    <a:lnTo>
                                      <a:pt x="222" y="27"/>
                                    </a:lnTo>
                                    <a:lnTo>
                                      <a:pt x="268" y="12"/>
                                    </a:lnTo>
                                    <a:lnTo>
                                      <a:pt x="315" y="3"/>
                                    </a:lnTo>
                                    <a:lnTo>
                                      <a:pt x="36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4" name="Freeform 15"/>
                            <wps:cNvSpPr>
                              <a:spLocks noEditPoints="1"/>
                            </wps:cNvSpPr>
                            <wps:spPr bwMode="auto">
                              <a:xfrm>
                                <a:off x="1323340" y="115570"/>
                                <a:ext cx="219075" cy="340995"/>
                              </a:xfrm>
                              <a:custGeom>
                                <a:avLst/>
                                <a:gdLst>
                                  <a:gd name="T0" fmla="*/ 276 w 690"/>
                                  <a:gd name="T1" fmla="*/ 120 h 1076"/>
                                  <a:gd name="T2" fmla="*/ 186 w 690"/>
                                  <a:gd name="T3" fmla="*/ 197 h 1076"/>
                                  <a:gd name="T4" fmla="*/ 139 w 690"/>
                                  <a:gd name="T5" fmla="*/ 330 h 1076"/>
                                  <a:gd name="T6" fmla="*/ 145 w 690"/>
                                  <a:gd name="T7" fmla="*/ 469 h 1076"/>
                                  <a:gd name="T8" fmla="*/ 192 w 690"/>
                                  <a:gd name="T9" fmla="*/ 572 h 1076"/>
                                  <a:gd name="T10" fmla="*/ 276 w 690"/>
                                  <a:gd name="T11" fmla="*/ 637 h 1076"/>
                                  <a:gd name="T12" fmla="*/ 389 w 690"/>
                                  <a:gd name="T13" fmla="*/ 647 h 1076"/>
                                  <a:gd name="T14" fmla="*/ 482 w 690"/>
                                  <a:gd name="T15" fmla="*/ 603 h 1076"/>
                                  <a:gd name="T16" fmla="*/ 540 w 690"/>
                                  <a:gd name="T17" fmla="*/ 511 h 1076"/>
                                  <a:gd name="T18" fmla="*/ 550 w 690"/>
                                  <a:gd name="T19" fmla="*/ 440 h 1076"/>
                                  <a:gd name="T20" fmla="*/ 543 w 690"/>
                                  <a:gd name="T21" fmla="*/ 248 h 1076"/>
                                  <a:gd name="T22" fmla="*/ 498 w 690"/>
                                  <a:gd name="T23" fmla="*/ 167 h 1076"/>
                                  <a:gd name="T24" fmla="*/ 423 w 690"/>
                                  <a:gd name="T25" fmla="*/ 116 h 1076"/>
                                  <a:gd name="T26" fmla="*/ 335 w 690"/>
                                  <a:gd name="T27" fmla="*/ 0 h 1076"/>
                                  <a:gd name="T28" fmla="*/ 454 w 690"/>
                                  <a:gd name="T29" fmla="*/ 25 h 1076"/>
                                  <a:gd name="T30" fmla="*/ 532 w 690"/>
                                  <a:gd name="T31" fmla="*/ 82 h 1076"/>
                                  <a:gd name="T32" fmla="*/ 568 w 690"/>
                                  <a:gd name="T33" fmla="*/ 127 h 1076"/>
                                  <a:gd name="T34" fmla="*/ 689 w 690"/>
                                  <a:gd name="T35" fmla="*/ 51 h 1076"/>
                                  <a:gd name="T36" fmla="*/ 684 w 690"/>
                                  <a:gd name="T37" fmla="*/ 169 h 1076"/>
                                  <a:gd name="T38" fmla="*/ 683 w 690"/>
                                  <a:gd name="T39" fmla="*/ 709 h 1076"/>
                                  <a:gd name="T40" fmla="*/ 658 w 690"/>
                                  <a:gd name="T41" fmla="*/ 857 h 1076"/>
                                  <a:gd name="T42" fmla="*/ 605 w 690"/>
                                  <a:gd name="T43" fmla="*/ 960 h 1076"/>
                                  <a:gd name="T44" fmla="*/ 510 w 690"/>
                                  <a:gd name="T45" fmla="*/ 1033 h 1076"/>
                                  <a:gd name="T46" fmla="*/ 391 w 690"/>
                                  <a:gd name="T47" fmla="*/ 1070 h 1076"/>
                                  <a:gd name="T48" fmla="*/ 266 w 690"/>
                                  <a:gd name="T49" fmla="*/ 1074 h 1076"/>
                                  <a:gd name="T50" fmla="*/ 134 w 690"/>
                                  <a:gd name="T51" fmla="*/ 1047 h 1076"/>
                                  <a:gd name="T52" fmla="*/ 98 w 690"/>
                                  <a:gd name="T53" fmla="*/ 910 h 1076"/>
                                  <a:gd name="T54" fmla="*/ 213 w 690"/>
                                  <a:gd name="T55" fmla="*/ 959 h 1076"/>
                                  <a:gd name="T56" fmla="*/ 351 w 690"/>
                                  <a:gd name="T57" fmla="*/ 968 h 1076"/>
                                  <a:gd name="T58" fmla="*/ 447 w 690"/>
                                  <a:gd name="T59" fmla="*/ 940 h 1076"/>
                                  <a:gd name="T60" fmla="*/ 515 w 690"/>
                                  <a:gd name="T61" fmla="*/ 872 h 1076"/>
                                  <a:gd name="T62" fmla="*/ 550 w 690"/>
                                  <a:gd name="T63" fmla="*/ 759 h 1076"/>
                                  <a:gd name="T64" fmla="*/ 549 w 690"/>
                                  <a:gd name="T65" fmla="*/ 629 h 1076"/>
                                  <a:gd name="T66" fmla="*/ 476 w 690"/>
                                  <a:gd name="T67" fmla="*/ 708 h 1076"/>
                                  <a:gd name="T68" fmla="*/ 361 w 690"/>
                                  <a:gd name="T69" fmla="*/ 751 h 1076"/>
                                  <a:gd name="T70" fmla="*/ 220 w 690"/>
                                  <a:gd name="T71" fmla="*/ 739 h 1076"/>
                                  <a:gd name="T72" fmla="*/ 105 w 690"/>
                                  <a:gd name="T73" fmla="*/ 666 h 1076"/>
                                  <a:gd name="T74" fmla="*/ 28 w 690"/>
                                  <a:gd name="T75" fmla="*/ 547 h 1076"/>
                                  <a:gd name="T76" fmla="*/ 0 w 690"/>
                                  <a:gd name="T77" fmla="*/ 392 h 1076"/>
                                  <a:gd name="T78" fmla="*/ 28 w 690"/>
                                  <a:gd name="T79" fmla="*/ 225 h 1076"/>
                                  <a:gd name="T80" fmla="*/ 103 w 690"/>
                                  <a:gd name="T81" fmla="*/ 102 h 1076"/>
                                  <a:gd name="T82" fmla="*/ 210 w 690"/>
                                  <a:gd name="T83" fmla="*/ 27 h 1076"/>
                                  <a:gd name="T84" fmla="*/ 335 w 690"/>
                                  <a:gd name="T85" fmla="*/ 0 h 1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90" h="1076">
                                    <a:moveTo>
                                      <a:pt x="356" y="105"/>
                                    </a:moveTo>
                                    <a:lnTo>
                                      <a:pt x="314" y="108"/>
                                    </a:lnTo>
                                    <a:lnTo>
                                      <a:pt x="276" y="120"/>
                                    </a:lnTo>
                                    <a:lnTo>
                                      <a:pt x="242" y="139"/>
                                    </a:lnTo>
                                    <a:lnTo>
                                      <a:pt x="211" y="164"/>
                                    </a:lnTo>
                                    <a:lnTo>
                                      <a:pt x="186" y="197"/>
                                    </a:lnTo>
                                    <a:lnTo>
                                      <a:pt x="165" y="237"/>
                                    </a:lnTo>
                                    <a:lnTo>
                                      <a:pt x="149" y="281"/>
                                    </a:lnTo>
                                    <a:lnTo>
                                      <a:pt x="139" y="330"/>
                                    </a:lnTo>
                                    <a:lnTo>
                                      <a:pt x="136" y="386"/>
                                    </a:lnTo>
                                    <a:lnTo>
                                      <a:pt x="139" y="427"/>
                                    </a:lnTo>
                                    <a:lnTo>
                                      <a:pt x="145" y="469"/>
                                    </a:lnTo>
                                    <a:lnTo>
                                      <a:pt x="157" y="505"/>
                                    </a:lnTo>
                                    <a:lnTo>
                                      <a:pt x="171" y="541"/>
                                    </a:lnTo>
                                    <a:lnTo>
                                      <a:pt x="192" y="572"/>
                                    </a:lnTo>
                                    <a:lnTo>
                                      <a:pt x="215" y="598"/>
                                    </a:lnTo>
                                    <a:lnTo>
                                      <a:pt x="244" y="621"/>
                                    </a:lnTo>
                                    <a:lnTo>
                                      <a:pt x="276" y="637"/>
                                    </a:lnTo>
                                    <a:lnTo>
                                      <a:pt x="313" y="647"/>
                                    </a:lnTo>
                                    <a:lnTo>
                                      <a:pt x="354" y="652"/>
                                    </a:lnTo>
                                    <a:lnTo>
                                      <a:pt x="389" y="647"/>
                                    </a:lnTo>
                                    <a:lnTo>
                                      <a:pt x="423" y="638"/>
                                    </a:lnTo>
                                    <a:lnTo>
                                      <a:pt x="454" y="624"/>
                                    </a:lnTo>
                                    <a:lnTo>
                                      <a:pt x="482" y="603"/>
                                    </a:lnTo>
                                    <a:lnTo>
                                      <a:pt x="506" y="578"/>
                                    </a:lnTo>
                                    <a:lnTo>
                                      <a:pt x="525" y="547"/>
                                    </a:lnTo>
                                    <a:lnTo>
                                      <a:pt x="540" y="511"/>
                                    </a:lnTo>
                                    <a:lnTo>
                                      <a:pt x="546" y="489"/>
                                    </a:lnTo>
                                    <a:lnTo>
                                      <a:pt x="550" y="466"/>
                                    </a:lnTo>
                                    <a:lnTo>
                                      <a:pt x="550" y="440"/>
                                    </a:lnTo>
                                    <a:lnTo>
                                      <a:pt x="550" y="308"/>
                                    </a:lnTo>
                                    <a:lnTo>
                                      <a:pt x="549" y="277"/>
                                    </a:lnTo>
                                    <a:lnTo>
                                      <a:pt x="543" y="248"/>
                                    </a:lnTo>
                                    <a:lnTo>
                                      <a:pt x="532" y="219"/>
                                    </a:lnTo>
                                    <a:lnTo>
                                      <a:pt x="518" y="192"/>
                                    </a:lnTo>
                                    <a:lnTo>
                                      <a:pt x="498" y="167"/>
                                    </a:lnTo>
                                    <a:lnTo>
                                      <a:pt x="478" y="147"/>
                                    </a:lnTo>
                                    <a:lnTo>
                                      <a:pt x="451" y="129"/>
                                    </a:lnTo>
                                    <a:lnTo>
                                      <a:pt x="423" y="116"/>
                                    </a:lnTo>
                                    <a:lnTo>
                                      <a:pt x="391" y="108"/>
                                    </a:lnTo>
                                    <a:lnTo>
                                      <a:pt x="356" y="105"/>
                                    </a:lnTo>
                                    <a:close/>
                                    <a:moveTo>
                                      <a:pt x="335" y="0"/>
                                    </a:moveTo>
                                    <a:lnTo>
                                      <a:pt x="379" y="3"/>
                                    </a:lnTo>
                                    <a:lnTo>
                                      <a:pt x="419" y="12"/>
                                    </a:lnTo>
                                    <a:lnTo>
                                      <a:pt x="454" y="25"/>
                                    </a:lnTo>
                                    <a:lnTo>
                                      <a:pt x="485" y="42"/>
                                    </a:lnTo>
                                    <a:lnTo>
                                      <a:pt x="510" y="61"/>
                                    </a:lnTo>
                                    <a:lnTo>
                                      <a:pt x="532" y="82"/>
                                    </a:lnTo>
                                    <a:lnTo>
                                      <a:pt x="550" y="105"/>
                                    </a:lnTo>
                                    <a:lnTo>
                                      <a:pt x="565" y="127"/>
                                    </a:lnTo>
                                    <a:lnTo>
                                      <a:pt x="568" y="127"/>
                                    </a:lnTo>
                                    <a:lnTo>
                                      <a:pt x="572" y="18"/>
                                    </a:lnTo>
                                    <a:lnTo>
                                      <a:pt x="690" y="18"/>
                                    </a:lnTo>
                                    <a:lnTo>
                                      <a:pt x="689" y="51"/>
                                    </a:lnTo>
                                    <a:lnTo>
                                      <a:pt x="687" y="85"/>
                                    </a:lnTo>
                                    <a:lnTo>
                                      <a:pt x="686" y="124"/>
                                    </a:lnTo>
                                    <a:lnTo>
                                      <a:pt x="684" y="169"/>
                                    </a:lnTo>
                                    <a:lnTo>
                                      <a:pt x="684" y="219"/>
                                    </a:lnTo>
                                    <a:lnTo>
                                      <a:pt x="684" y="647"/>
                                    </a:lnTo>
                                    <a:lnTo>
                                      <a:pt x="683" y="709"/>
                                    </a:lnTo>
                                    <a:lnTo>
                                      <a:pt x="678" y="764"/>
                                    </a:lnTo>
                                    <a:lnTo>
                                      <a:pt x="669" y="813"/>
                                    </a:lnTo>
                                    <a:lnTo>
                                      <a:pt x="658" y="857"/>
                                    </a:lnTo>
                                    <a:lnTo>
                                      <a:pt x="643" y="895"/>
                                    </a:lnTo>
                                    <a:lnTo>
                                      <a:pt x="625" y="929"/>
                                    </a:lnTo>
                                    <a:lnTo>
                                      <a:pt x="605" y="960"/>
                                    </a:lnTo>
                                    <a:lnTo>
                                      <a:pt x="580" y="987"/>
                                    </a:lnTo>
                                    <a:lnTo>
                                      <a:pt x="546" y="1012"/>
                                    </a:lnTo>
                                    <a:lnTo>
                                      <a:pt x="510" y="1033"/>
                                    </a:lnTo>
                                    <a:lnTo>
                                      <a:pt x="472" y="1049"/>
                                    </a:lnTo>
                                    <a:lnTo>
                                      <a:pt x="432" y="1061"/>
                                    </a:lnTo>
                                    <a:lnTo>
                                      <a:pt x="391" y="1070"/>
                                    </a:lnTo>
                                    <a:lnTo>
                                      <a:pt x="350" y="1074"/>
                                    </a:lnTo>
                                    <a:lnTo>
                                      <a:pt x="310" y="1076"/>
                                    </a:lnTo>
                                    <a:lnTo>
                                      <a:pt x="266" y="1074"/>
                                    </a:lnTo>
                                    <a:lnTo>
                                      <a:pt x="220" y="1068"/>
                                    </a:lnTo>
                                    <a:lnTo>
                                      <a:pt x="176" y="1059"/>
                                    </a:lnTo>
                                    <a:lnTo>
                                      <a:pt x="134" y="1047"/>
                                    </a:lnTo>
                                    <a:lnTo>
                                      <a:pt x="98" y="1033"/>
                                    </a:lnTo>
                                    <a:lnTo>
                                      <a:pt x="65" y="1013"/>
                                    </a:lnTo>
                                    <a:lnTo>
                                      <a:pt x="98" y="910"/>
                                    </a:lnTo>
                                    <a:lnTo>
                                      <a:pt x="130" y="929"/>
                                    </a:lnTo>
                                    <a:lnTo>
                                      <a:pt x="168" y="946"/>
                                    </a:lnTo>
                                    <a:lnTo>
                                      <a:pt x="213" y="959"/>
                                    </a:lnTo>
                                    <a:lnTo>
                                      <a:pt x="261" y="966"/>
                                    </a:lnTo>
                                    <a:lnTo>
                                      <a:pt x="314" y="969"/>
                                    </a:lnTo>
                                    <a:lnTo>
                                      <a:pt x="351" y="968"/>
                                    </a:lnTo>
                                    <a:lnTo>
                                      <a:pt x="385" y="962"/>
                                    </a:lnTo>
                                    <a:lnTo>
                                      <a:pt x="417" y="953"/>
                                    </a:lnTo>
                                    <a:lnTo>
                                      <a:pt x="447" y="940"/>
                                    </a:lnTo>
                                    <a:lnTo>
                                      <a:pt x="472" y="922"/>
                                    </a:lnTo>
                                    <a:lnTo>
                                      <a:pt x="496" y="898"/>
                                    </a:lnTo>
                                    <a:lnTo>
                                      <a:pt x="515" y="872"/>
                                    </a:lnTo>
                                    <a:lnTo>
                                      <a:pt x="531" y="839"/>
                                    </a:lnTo>
                                    <a:lnTo>
                                      <a:pt x="543" y="802"/>
                                    </a:lnTo>
                                    <a:lnTo>
                                      <a:pt x="550" y="759"/>
                                    </a:lnTo>
                                    <a:lnTo>
                                      <a:pt x="552" y="711"/>
                                    </a:lnTo>
                                    <a:lnTo>
                                      <a:pt x="552" y="629"/>
                                    </a:lnTo>
                                    <a:lnTo>
                                      <a:pt x="549" y="629"/>
                                    </a:lnTo>
                                    <a:lnTo>
                                      <a:pt x="529" y="658"/>
                                    </a:lnTo>
                                    <a:lnTo>
                                      <a:pt x="504" y="684"/>
                                    </a:lnTo>
                                    <a:lnTo>
                                      <a:pt x="476" y="708"/>
                                    </a:lnTo>
                                    <a:lnTo>
                                      <a:pt x="442" y="725"/>
                                    </a:lnTo>
                                    <a:lnTo>
                                      <a:pt x="404" y="740"/>
                                    </a:lnTo>
                                    <a:lnTo>
                                      <a:pt x="361" y="751"/>
                                    </a:lnTo>
                                    <a:lnTo>
                                      <a:pt x="314" y="754"/>
                                    </a:lnTo>
                                    <a:lnTo>
                                      <a:pt x="266" y="749"/>
                                    </a:lnTo>
                                    <a:lnTo>
                                      <a:pt x="220" y="739"/>
                                    </a:lnTo>
                                    <a:lnTo>
                                      <a:pt x="179" y="721"/>
                                    </a:lnTo>
                                    <a:lnTo>
                                      <a:pt x="139" y="696"/>
                                    </a:lnTo>
                                    <a:lnTo>
                                      <a:pt x="105" y="666"/>
                                    </a:lnTo>
                                    <a:lnTo>
                                      <a:pt x="74" y="631"/>
                                    </a:lnTo>
                                    <a:lnTo>
                                      <a:pt x="49" y="591"/>
                                    </a:lnTo>
                                    <a:lnTo>
                                      <a:pt x="28" y="547"/>
                                    </a:lnTo>
                                    <a:lnTo>
                                      <a:pt x="14" y="498"/>
                                    </a:lnTo>
                                    <a:lnTo>
                                      <a:pt x="3" y="446"/>
                                    </a:lnTo>
                                    <a:lnTo>
                                      <a:pt x="0" y="392"/>
                                    </a:lnTo>
                                    <a:lnTo>
                                      <a:pt x="5" y="331"/>
                                    </a:lnTo>
                                    <a:lnTo>
                                      <a:pt x="14" y="275"/>
                                    </a:lnTo>
                                    <a:lnTo>
                                      <a:pt x="28" y="225"/>
                                    </a:lnTo>
                                    <a:lnTo>
                                      <a:pt x="49" y="179"/>
                                    </a:lnTo>
                                    <a:lnTo>
                                      <a:pt x="74" y="138"/>
                                    </a:lnTo>
                                    <a:lnTo>
                                      <a:pt x="103" y="102"/>
                                    </a:lnTo>
                                    <a:lnTo>
                                      <a:pt x="136" y="71"/>
                                    </a:lnTo>
                                    <a:lnTo>
                                      <a:pt x="171" y="46"/>
                                    </a:lnTo>
                                    <a:lnTo>
                                      <a:pt x="210" y="27"/>
                                    </a:lnTo>
                                    <a:lnTo>
                                      <a:pt x="251" y="12"/>
                                    </a:lnTo>
                                    <a:lnTo>
                                      <a:pt x="292" y="3"/>
                                    </a:lnTo>
                                    <a:lnTo>
                                      <a:pt x="335"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5" name="Freeform 16"/>
                            <wps:cNvSpPr>
                              <a:spLocks/>
                            </wps:cNvSpPr>
                            <wps:spPr bwMode="auto">
                              <a:xfrm>
                                <a:off x="448945" y="387985"/>
                                <a:ext cx="40005" cy="69215"/>
                              </a:xfrm>
                              <a:custGeom>
                                <a:avLst/>
                                <a:gdLst>
                                  <a:gd name="T0" fmla="*/ 72 w 126"/>
                                  <a:gd name="T1" fmla="*/ 0 h 219"/>
                                  <a:gd name="T2" fmla="*/ 91 w 126"/>
                                  <a:gd name="T3" fmla="*/ 3 h 219"/>
                                  <a:gd name="T4" fmla="*/ 107 w 126"/>
                                  <a:gd name="T5" fmla="*/ 6 h 219"/>
                                  <a:gd name="T6" fmla="*/ 119 w 126"/>
                                  <a:gd name="T7" fmla="*/ 11 h 219"/>
                                  <a:gd name="T8" fmla="*/ 110 w 126"/>
                                  <a:gd name="T9" fmla="*/ 33 h 219"/>
                                  <a:gd name="T10" fmla="*/ 101 w 126"/>
                                  <a:gd name="T11" fmla="*/ 30 h 219"/>
                                  <a:gd name="T12" fmla="*/ 88 w 126"/>
                                  <a:gd name="T13" fmla="*/ 26 h 219"/>
                                  <a:gd name="T14" fmla="*/ 72 w 126"/>
                                  <a:gd name="T15" fmla="*/ 24 h 219"/>
                                  <a:gd name="T16" fmla="*/ 56 w 126"/>
                                  <a:gd name="T17" fmla="*/ 26 h 219"/>
                                  <a:gd name="T18" fmla="*/ 45 w 126"/>
                                  <a:gd name="T19" fmla="*/ 30 h 219"/>
                                  <a:gd name="T20" fmla="*/ 38 w 126"/>
                                  <a:gd name="T21" fmla="*/ 37 h 219"/>
                                  <a:gd name="T22" fmla="*/ 33 w 126"/>
                                  <a:gd name="T23" fmla="*/ 46 h 219"/>
                                  <a:gd name="T24" fmla="*/ 32 w 126"/>
                                  <a:gd name="T25" fmla="*/ 55 h 219"/>
                                  <a:gd name="T26" fmla="*/ 33 w 126"/>
                                  <a:gd name="T27" fmla="*/ 68 h 219"/>
                                  <a:gd name="T28" fmla="*/ 42 w 126"/>
                                  <a:gd name="T29" fmla="*/ 79 h 219"/>
                                  <a:gd name="T30" fmla="*/ 54 w 126"/>
                                  <a:gd name="T31" fmla="*/ 88 h 219"/>
                                  <a:gd name="T32" fmla="*/ 73 w 126"/>
                                  <a:gd name="T33" fmla="*/ 96 h 219"/>
                                  <a:gd name="T34" fmla="*/ 92 w 126"/>
                                  <a:gd name="T35" fmla="*/ 105 h 219"/>
                                  <a:gd name="T36" fmla="*/ 107 w 126"/>
                                  <a:gd name="T37" fmla="*/ 114 h 219"/>
                                  <a:gd name="T38" fmla="*/ 117 w 126"/>
                                  <a:gd name="T39" fmla="*/ 126 h 219"/>
                                  <a:gd name="T40" fmla="*/ 125 w 126"/>
                                  <a:gd name="T41" fmla="*/ 141 h 219"/>
                                  <a:gd name="T42" fmla="*/ 126 w 126"/>
                                  <a:gd name="T43" fmla="*/ 157 h 219"/>
                                  <a:gd name="T44" fmla="*/ 125 w 126"/>
                                  <a:gd name="T45" fmla="*/ 173 h 219"/>
                                  <a:gd name="T46" fmla="*/ 119 w 126"/>
                                  <a:gd name="T47" fmla="*/ 188 h 219"/>
                                  <a:gd name="T48" fmla="*/ 109 w 126"/>
                                  <a:gd name="T49" fmla="*/ 200 h 219"/>
                                  <a:gd name="T50" fmla="*/ 94 w 126"/>
                                  <a:gd name="T51" fmla="*/ 210 h 219"/>
                                  <a:gd name="T52" fmla="*/ 76 w 126"/>
                                  <a:gd name="T53" fmla="*/ 216 h 219"/>
                                  <a:gd name="T54" fmla="*/ 54 w 126"/>
                                  <a:gd name="T55" fmla="*/ 219 h 219"/>
                                  <a:gd name="T56" fmla="*/ 33 w 126"/>
                                  <a:gd name="T57" fmla="*/ 216 h 219"/>
                                  <a:gd name="T58" fmla="*/ 14 w 126"/>
                                  <a:gd name="T59" fmla="*/ 212 h 219"/>
                                  <a:gd name="T60" fmla="*/ 0 w 126"/>
                                  <a:gd name="T61" fmla="*/ 204 h 219"/>
                                  <a:gd name="T62" fmla="*/ 7 w 126"/>
                                  <a:gd name="T63" fmla="*/ 182 h 219"/>
                                  <a:gd name="T64" fmla="*/ 29 w 126"/>
                                  <a:gd name="T65" fmla="*/ 192 h 219"/>
                                  <a:gd name="T66" fmla="*/ 56 w 126"/>
                                  <a:gd name="T67" fmla="*/ 195 h 219"/>
                                  <a:gd name="T68" fmla="*/ 73 w 126"/>
                                  <a:gd name="T69" fmla="*/ 192 h 219"/>
                                  <a:gd name="T70" fmla="*/ 88 w 126"/>
                                  <a:gd name="T71" fmla="*/ 187 h 219"/>
                                  <a:gd name="T72" fmla="*/ 97 w 126"/>
                                  <a:gd name="T73" fmla="*/ 175 h 219"/>
                                  <a:gd name="T74" fmla="*/ 100 w 126"/>
                                  <a:gd name="T75" fmla="*/ 160 h 219"/>
                                  <a:gd name="T76" fmla="*/ 97 w 126"/>
                                  <a:gd name="T77" fmla="*/ 147 h 219"/>
                                  <a:gd name="T78" fmla="*/ 89 w 126"/>
                                  <a:gd name="T79" fmla="*/ 136 h 219"/>
                                  <a:gd name="T80" fmla="*/ 78 w 126"/>
                                  <a:gd name="T81" fmla="*/ 126 h 219"/>
                                  <a:gd name="T82" fmla="*/ 60 w 126"/>
                                  <a:gd name="T83" fmla="*/ 119 h 219"/>
                                  <a:gd name="T84" fmla="*/ 41 w 126"/>
                                  <a:gd name="T85" fmla="*/ 110 h 219"/>
                                  <a:gd name="T86" fmla="*/ 26 w 126"/>
                                  <a:gd name="T87" fmla="*/ 101 h 219"/>
                                  <a:gd name="T88" fmla="*/ 14 w 126"/>
                                  <a:gd name="T89" fmla="*/ 89 h 219"/>
                                  <a:gd name="T90" fmla="*/ 7 w 126"/>
                                  <a:gd name="T91" fmla="*/ 74 h 219"/>
                                  <a:gd name="T92" fmla="*/ 4 w 126"/>
                                  <a:gd name="T93" fmla="*/ 58 h 219"/>
                                  <a:gd name="T94" fmla="*/ 7 w 126"/>
                                  <a:gd name="T95" fmla="*/ 40 h 219"/>
                                  <a:gd name="T96" fmla="*/ 16 w 126"/>
                                  <a:gd name="T97" fmla="*/ 24 h 219"/>
                                  <a:gd name="T98" fmla="*/ 30 w 126"/>
                                  <a:gd name="T99" fmla="*/ 12 h 219"/>
                                  <a:gd name="T100" fmla="*/ 50 w 126"/>
                                  <a:gd name="T101" fmla="*/ 3 h 219"/>
                                  <a:gd name="T102" fmla="*/ 72 w 126"/>
                                  <a:gd name="T103"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219">
                                    <a:moveTo>
                                      <a:pt x="72" y="0"/>
                                    </a:moveTo>
                                    <a:lnTo>
                                      <a:pt x="91" y="3"/>
                                    </a:lnTo>
                                    <a:lnTo>
                                      <a:pt x="107" y="6"/>
                                    </a:lnTo>
                                    <a:lnTo>
                                      <a:pt x="119" y="11"/>
                                    </a:lnTo>
                                    <a:lnTo>
                                      <a:pt x="110" y="33"/>
                                    </a:lnTo>
                                    <a:lnTo>
                                      <a:pt x="101" y="30"/>
                                    </a:lnTo>
                                    <a:lnTo>
                                      <a:pt x="88" y="26"/>
                                    </a:lnTo>
                                    <a:lnTo>
                                      <a:pt x="72" y="24"/>
                                    </a:lnTo>
                                    <a:lnTo>
                                      <a:pt x="56" y="26"/>
                                    </a:lnTo>
                                    <a:lnTo>
                                      <a:pt x="45" y="30"/>
                                    </a:lnTo>
                                    <a:lnTo>
                                      <a:pt x="38" y="37"/>
                                    </a:lnTo>
                                    <a:lnTo>
                                      <a:pt x="33" y="46"/>
                                    </a:lnTo>
                                    <a:lnTo>
                                      <a:pt x="32" y="55"/>
                                    </a:lnTo>
                                    <a:lnTo>
                                      <a:pt x="33" y="68"/>
                                    </a:lnTo>
                                    <a:lnTo>
                                      <a:pt x="42" y="79"/>
                                    </a:lnTo>
                                    <a:lnTo>
                                      <a:pt x="54" y="88"/>
                                    </a:lnTo>
                                    <a:lnTo>
                                      <a:pt x="73" y="96"/>
                                    </a:lnTo>
                                    <a:lnTo>
                                      <a:pt x="92" y="105"/>
                                    </a:lnTo>
                                    <a:lnTo>
                                      <a:pt x="107" y="114"/>
                                    </a:lnTo>
                                    <a:lnTo>
                                      <a:pt x="117" y="126"/>
                                    </a:lnTo>
                                    <a:lnTo>
                                      <a:pt x="125" y="141"/>
                                    </a:lnTo>
                                    <a:lnTo>
                                      <a:pt x="126" y="157"/>
                                    </a:lnTo>
                                    <a:lnTo>
                                      <a:pt x="125" y="173"/>
                                    </a:lnTo>
                                    <a:lnTo>
                                      <a:pt x="119" y="188"/>
                                    </a:lnTo>
                                    <a:lnTo>
                                      <a:pt x="109" y="200"/>
                                    </a:lnTo>
                                    <a:lnTo>
                                      <a:pt x="94" y="210"/>
                                    </a:lnTo>
                                    <a:lnTo>
                                      <a:pt x="76" y="216"/>
                                    </a:lnTo>
                                    <a:lnTo>
                                      <a:pt x="54" y="219"/>
                                    </a:lnTo>
                                    <a:lnTo>
                                      <a:pt x="33" y="216"/>
                                    </a:lnTo>
                                    <a:lnTo>
                                      <a:pt x="14" y="212"/>
                                    </a:lnTo>
                                    <a:lnTo>
                                      <a:pt x="0" y="204"/>
                                    </a:lnTo>
                                    <a:lnTo>
                                      <a:pt x="7" y="182"/>
                                    </a:lnTo>
                                    <a:lnTo>
                                      <a:pt x="29" y="192"/>
                                    </a:lnTo>
                                    <a:lnTo>
                                      <a:pt x="56" y="195"/>
                                    </a:lnTo>
                                    <a:lnTo>
                                      <a:pt x="73" y="192"/>
                                    </a:lnTo>
                                    <a:lnTo>
                                      <a:pt x="88" y="187"/>
                                    </a:lnTo>
                                    <a:lnTo>
                                      <a:pt x="97" y="175"/>
                                    </a:lnTo>
                                    <a:lnTo>
                                      <a:pt x="100" y="160"/>
                                    </a:lnTo>
                                    <a:lnTo>
                                      <a:pt x="97" y="147"/>
                                    </a:lnTo>
                                    <a:lnTo>
                                      <a:pt x="89" y="136"/>
                                    </a:lnTo>
                                    <a:lnTo>
                                      <a:pt x="78" y="126"/>
                                    </a:lnTo>
                                    <a:lnTo>
                                      <a:pt x="60" y="119"/>
                                    </a:lnTo>
                                    <a:lnTo>
                                      <a:pt x="41" y="110"/>
                                    </a:lnTo>
                                    <a:lnTo>
                                      <a:pt x="26" y="101"/>
                                    </a:lnTo>
                                    <a:lnTo>
                                      <a:pt x="14" y="89"/>
                                    </a:lnTo>
                                    <a:lnTo>
                                      <a:pt x="7" y="74"/>
                                    </a:lnTo>
                                    <a:lnTo>
                                      <a:pt x="4" y="58"/>
                                    </a:lnTo>
                                    <a:lnTo>
                                      <a:pt x="7" y="40"/>
                                    </a:lnTo>
                                    <a:lnTo>
                                      <a:pt x="16" y="24"/>
                                    </a:lnTo>
                                    <a:lnTo>
                                      <a:pt x="30" y="12"/>
                                    </a:lnTo>
                                    <a:lnTo>
                                      <a:pt x="50" y="3"/>
                                    </a:lnTo>
                                    <a:lnTo>
                                      <a:pt x="72"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6" name="Freeform 17"/>
                            <wps:cNvSpPr>
                              <a:spLocks/>
                            </wps:cNvSpPr>
                            <wps:spPr bwMode="auto">
                              <a:xfrm>
                                <a:off x="511810" y="389255"/>
                                <a:ext cx="36830" cy="66675"/>
                              </a:xfrm>
                              <a:custGeom>
                                <a:avLst/>
                                <a:gdLst>
                                  <a:gd name="T0" fmla="*/ 0 w 118"/>
                                  <a:gd name="T1" fmla="*/ 0 h 210"/>
                                  <a:gd name="T2" fmla="*/ 114 w 118"/>
                                  <a:gd name="T3" fmla="*/ 0 h 210"/>
                                  <a:gd name="T4" fmla="*/ 114 w 118"/>
                                  <a:gd name="T5" fmla="*/ 22 h 210"/>
                                  <a:gd name="T6" fmla="*/ 27 w 118"/>
                                  <a:gd name="T7" fmla="*/ 22 h 210"/>
                                  <a:gd name="T8" fmla="*/ 27 w 118"/>
                                  <a:gd name="T9" fmla="*/ 88 h 210"/>
                                  <a:gd name="T10" fmla="*/ 109 w 118"/>
                                  <a:gd name="T11" fmla="*/ 88 h 210"/>
                                  <a:gd name="T12" fmla="*/ 109 w 118"/>
                                  <a:gd name="T13" fmla="*/ 112 h 210"/>
                                  <a:gd name="T14" fmla="*/ 27 w 118"/>
                                  <a:gd name="T15" fmla="*/ 112 h 210"/>
                                  <a:gd name="T16" fmla="*/ 27 w 118"/>
                                  <a:gd name="T17" fmla="*/ 187 h 210"/>
                                  <a:gd name="T18" fmla="*/ 118 w 118"/>
                                  <a:gd name="T19" fmla="*/ 187 h 210"/>
                                  <a:gd name="T20" fmla="*/ 118 w 118"/>
                                  <a:gd name="T21" fmla="*/ 210 h 210"/>
                                  <a:gd name="T22" fmla="*/ 0 w 118"/>
                                  <a:gd name="T23" fmla="*/ 210 h 210"/>
                                  <a:gd name="T24" fmla="*/ 0 w 118"/>
                                  <a:gd name="T2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8" h="210">
                                    <a:moveTo>
                                      <a:pt x="0" y="0"/>
                                    </a:moveTo>
                                    <a:lnTo>
                                      <a:pt x="114" y="0"/>
                                    </a:lnTo>
                                    <a:lnTo>
                                      <a:pt x="114" y="22"/>
                                    </a:lnTo>
                                    <a:lnTo>
                                      <a:pt x="27" y="22"/>
                                    </a:lnTo>
                                    <a:lnTo>
                                      <a:pt x="27" y="88"/>
                                    </a:lnTo>
                                    <a:lnTo>
                                      <a:pt x="109" y="88"/>
                                    </a:lnTo>
                                    <a:lnTo>
                                      <a:pt x="109" y="112"/>
                                    </a:lnTo>
                                    <a:lnTo>
                                      <a:pt x="27" y="112"/>
                                    </a:lnTo>
                                    <a:lnTo>
                                      <a:pt x="27" y="187"/>
                                    </a:lnTo>
                                    <a:lnTo>
                                      <a:pt x="118" y="187"/>
                                    </a:lnTo>
                                    <a:lnTo>
                                      <a:pt x="118"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7" name="Freeform 18"/>
                            <wps:cNvSpPr>
                              <a:spLocks/>
                            </wps:cNvSpPr>
                            <wps:spPr bwMode="auto">
                              <a:xfrm>
                                <a:off x="568325" y="389255"/>
                                <a:ext cx="67945" cy="66675"/>
                              </a:xfrm>
                              <a:custGeom>
                                <a:avLst/>
                                <a:gdLst>
                                  <a:gd name="T0" fmla="*/ 14 w 214"/>
                                  <a:gd name="T1" fmla="*/ 0 h 210"/>
                                  <a:gd name="T2" fmla="*/ 49 w 214"/>
                                  <a:gd name="T3" fmla="*/ 0 h 210"/>
                                  <a:gd name="T4" fmla="*/ 84 w 214"/>
                                  <a:gd name="T5" fmla="*/ 102 h 210"/>
                                  <a:gd name="T6" fmla="*/ 96 w 214"/>
                                  <a:gd name="T7" fmla="*/ 139 h 210"/>
                                  <a:gd name="T8" fmla="*/ 106 w 214"/>
                                  <a:gd name="T9" fmla="*/ 173 h 210"/>
                                  <a:gd name="T10" fmla="*/ 106 w 214"/>
                                  <a:gd name="T11" fmla="*/ 173 h 210"/>
                                  <a:gd name="T12" fmla="*/ 117 w 214"/>
                                  <a:gd name="T13" fmla="*/ 139 h 210"/>
                                  <a:gd name="T14" fmla="*/ 129 w 214"/>
                                  <a:gd name="T15" fmla="*/ 102 h 210"/>
                                  <a:gd name="T16" fmla="*/ 167 w 214"/>
                                  <a:gd name="T17" fmla="*/ 0 h 210"/>
                                  <a:gd name="T18" fmla="*/ 201 w 214"/>
                                  <a:gd name="T19" fmla="*/ 0 h 210"/>
                                  <a:gd name="T20" fmla="*/ 214 w 214"/>
                                  <a:gd name="T21" fmla="*/ 210 h 210"/>
                                  <a:gd name="T22" fmla="*/ 188 w 214"/>
                                  <a:gd name="T23" fmla="*/ 210 h 210"/>
                                  <a:gd name="T24" fmla="*/ 182 w 214"/>
                                  <a:gd name="T25" fmla="*/ 118 h 210"/>
                                  <a:gd name="T26" fmla="*/ 180 w 214"/>
                                  <a:gd name="T27" fmla="*/ 87 h 210"/>
                                  <a:gd name="T28" fmla="*/ 180 w 214"/>
                                  <a:gd name="T29" fmla="*/ 56 h 210"/>
                                  <a:gd name="T30" fmla="*/ 179 w 214"/>
                                  <a:gd name="T31" fmla="*/ 26 h 210"/>
                                  <a:gd name="T32" fmla="*/ 179 w 214"/>
                                  <a:gd name="T33" fmla="*/ 26 h 210"/>
                                  <a:gd name="T34" fmla="*/ 167 w 214"/>
                                  <a:gd name="T35" fmla="*/ 65 h 210"/>
                                  <a:gd name="T36" fmla="*/ 152 w 214"/>
                                  <a:gd name="T37" fmla="*/ 106 h 210"/>
                                  <a:gd name="T38" fmla="*/ 115 w 214"/>
                                  <a:gd name="T39" fmla="*/ 208 h 210"/>
                                  <a:gd name="T40" fmla="*/ 95 w 214"/>
                                  <a:gd name="T41" fmla="*/ 208 h 210"/>
                                  <a:gd name="T42" fmla="*/ 59 w 214"/>
                                  <a:gd name="T43" fmla="*/ 109 h 210"/>
                                  <a:gd name="T44" fmla="*/ 46 w 214"/>
                                  <a:gd name="T45" fmla="*/ 66 h 210"/>
                                  <a:gd name="T46" fmla="*/ 36 w 214"/>
                                  <a:gd name="T47" fmla="*/ 26 h 210"/>
                                  <a:gd name="T48" fmla="*/ 36 w 214"/>
                                  <a:gd name="T49" fmla="*/ 26 h 210"/>
                                  <a:gd name="T50" fmla="*/ 34 w 214"/>
                                  <a:gd name="T51" fmla="*/ 56 h 210"/>
                                  <a:gd name="T52" fmla="*/ 33 w 214"/>
                                  <a:gd name="T53" fmla="*/ 87 h 210"/>
                                  <a:gd name="T54" fmla="*/ 31 w 214"/>
                                  <a:gd name="T55" fmla="*/ 119 h 210"/>
                                  <a:gd name="T56" fmla="*/ 25 w 214"/>
                                  <a:gd name="T57" fmla="*/ 210 h 210"/>
                                  <a:gd name="T58" fmla="*/ 0 w 214"/>
                                  <a:gd name="T59" fmla="*/ 210 h 210"/>
                                  <a:gd name="T60" fmla="*/ 14 w 214"/>
                                  <a:gd name="T61"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4" h="210">
                                    <a:moveTo>
                                      <a:pt x="14" y="0"/>
                                    </a:moveTo>
                                    <a:lnTo>
                                      <a:pt x="49" y="0"/>
                                    </a:lnTo>
                                    <a:lnTo>
                                      <a:pt x="84" y="102"/>
                                    </a:lnTo>
                                    <a:lnTo>
                                      <a:pt x="96" y="139"/>
                                    </a:lnTo>
                                    <a:lnTo>
                                      <a:pt x="106" y="173"/>
                                    </a:lnTo>
                                    <a:lnTo>
                                      <a:pt x="106" y="173"/>
                                    </a:lnTo>
                                    <a:lnTo>
                                      <a:pt x="117" y="139"/>
                                    </a:lnTo>
                                    <a:lnTo>
                                      <a:pt x="129" y="102"/>
                                    </a:lnTo>
                                    <a:lnTo>
                                      <a:pt x="167" y="0"/>
                                    </a:lnTo>
                                    <a:lnTo>
                                      <a:pt x="201" y="0"/>
                                    </a:lnTo>
                                    <a:lnTo>
                                      <a:pt x="214" y="210"/>
                                    </a:lnTo>
                                    <a:lnTo>
                                      <a:pt x="188" y="210"/>
                                    </a:lnTo>
                                    <a:lnTo>
                                      <a:pt x="182" y="118"/>
                                    </a:lnTo>
                                    <a:lnTo>
                                      <a:pt x="180" y="87"/>
                                    </a:lnTo>
                                    <a:lnTo>
                                      <a:pt x="180" y="56"/>
                                    </a:lnTo>
                                    <a:lnTo>
                                      <a:pt x="179" y="26"/>
                                    </a:lnTo>
                                    <a:lnTo>
                                      <a:pt x="179" y="26"/>
                                    </a:lnTo>
                                    <a:lnTo>
                                      <a:pt x="167" y="65"/>
                                    </a:lnTo>
                                    <a:lnTo>
                                      <a:pt x="152" y="106"/>
                                    </a:lnTo>
                                    <a:lnTo>
                                      <a:pt x="115" y="208"/>
                                    </a:lnTo>
                                    <a:lnTo>
                                      <a:pt x="95" y="208"/>
                                    </a:lnTo>
                                    <a:lnTo>
                                      <a:pt x="59" y="109"/>
                                    </a:lnTo>
                                    <a:lnTo>
                                      <a:pt x="46" y="66"/>
                                    </a:lnTo>
                                    <a:lnTo>
                                      <a:pt x="36" y="26"/>
                                    </a:lnTo>
                                    <a:lnTo>
                                      <a:pt x="36" y="26"/>
                                    </a:lnTo>
                                    <a:lnTo>
                                      <a:pt x="34" y="56"/>
                                    </a:lnTo>
                                    <a:lnTo>
                                      <a:pt x="33" y="87"/>
                                    </a:lnTo>
                                    <a:lnTo>
                                      <a:pt x="31" y="119"/>
                                    </a:lnTo>
                                    <a:lnTo>
                                      <a:pt x="25" y="210"/>
                                    </a:lnTo>
                                    <a:lnTo>
                                      <a:pt x="0" y="210"/>
                                    </a:lnTo>
                                    <a:lnTo>
                                      <a:pt x="14"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28" name="Rectangle 528"/>
                            <wps:cNvSpPr>
                              <a:spLocks noChangeArrowheads="1"/>
                            </wps:cNvSpPr>
                            <wps:spPr bwMode="auto">
                              <a:xfrm>
                                <a:off x="659130" y="389255"/>
                                <a:ext cx="8890" cy="66675"/>
                              </a:xfrm>
                              <a:prstGeom prst="rect">
                                <a:avLst/>
                              </a:prstGeom>
                              <a:solidFill>
                                <a:srgbClr val="00ACCD"/>
                              </a:solidFill>
                              <a:ln w="0">
                                <a:solidFill>
                                  <a:srgbClr val="00ACCD"/>
                                </a:solidFill>
                                <a:prstDash val="solid"/>
                                <a:miter lim="800000"/>
                                <a:headEnd/>
                                <a:tailEnd/>
                              </a:ln>
                            </wps:spPr>
                            <wps:bodyPr rot="0" vert="horz" wrap="square" lIns="91440" tIns="45720" rIns="91440" bIns="45720" anchor="t" anchorCtr="0" upright="1">
                              <a:noAutofit/>
                            </wps:bodyPr>
                          </wps:wsp>
                          <wps:wsp>
                            <wps:cNvPr id="529" name="Freeform 20"/>
                            <wps:cNvSpPr>
                              <a:spLocks/>
                            </wps:cNvSpPr>
                            <wps:spPr bwMode="auto">
                              <a:xfrm>
                                <a:off x="689610" y="387985"/>
                                <a:ext cx="50800" cy="69215"/>
                              </a:xfrm>
                              <a:custGeom>
                                <a:avLst/>
                                <a:gdLst>
                                  <a:gd name="T0" fmla="*/ 109 w 159"/>
                                  <a:gd name="T1" fmla="*/ 0 h 219"/>
                                  <a:gd name="T2" fmla="*/ 132 w 159"/>
                                  <a:gd name="T3" fmla="*/ 3 h 219"/>
                                  <a:gd name="T4" fmla="*/ 148 w 159"/>
                                  <a:gd name="T5" fmla="*/ 6 h 219"/>
                                  <a:gd name="T6" fmla="*/ 159 w 159"/>
                                  <a:gd name="T7" fmla="*/ 11 h 219"/>
                                  <a:gd name="T8" fmla="*/ 151 w 159"/>
                                  <a:gd name="T9" fmla="*/ 33 h 219"/>
                                  <a:gd name="T10" fmla="*/ 134 w 159"/>
                                  <a:gd name="T11" fmla="*/ 27 h 219"/>
                                  <a:gd name="T12" fmla="*/ 110 w 159"/>
                                  <a:gd name="T13" fmla="*/ 24 h 219"/>
                                  <a:gd name="T14" fmla="*/ 87 w 159"/>
                                  <a:gd name="T15" fmla="*/ 27 h 219"/>
                                  <a:gd name="T16" fmla="*/ 67 w 159"/>
                                  <a:gd name="T17" fmla="*/ 34 h 219"/>
                                  <a:gd name="T18" fmla="*/ 51 w 159"/>
                                  <a:gd name="T19" fmla="*/ 46 h 219"/>
                                  <a:gd name="T20" fmla="*/ 38 w 159"/>
                                  <a:gd name="T21" fmla="*/ 64 h 219"/>
                                  <a:gd name="T22" fmla="*/ 31 w 159"/>
                                  <a:gd name="T23" fmla="*/ 85 h 219"/>
                                  <a:gd name="T24" fmla="*/ 28 w 159"/>
                                  <a:gd name="T25" fmla="*/ 111 h 219"/>
                                  <a:gd name="T26" fmla="*/ 31 w 159"/>
                                  <a:gd name="T27" fmla="*/ 135 h 219"/>
                                  <a:gd name="T28" fmla="*/ 38 w 159"/>
                                  <a:gd name="T29" fmla="*/ 155 h 219"/>
                                  <a:gd name="T30" fmla="*/ 50 w 159"/>
                                  <a:gd name="T31" fmla="*/ 173 h 219"/>
                                  <a:gd name="T32" fmla="*/ 64 w 159"/>
                                  <a:gd name="T33" fmla="*/ 185 h 219"/>
                                  <a:gd name="T34" fmla="*/ 85 w 159"/>
                                  <a:gd name="T35" fmla="*/ 192 h 219"/>
                                  <a:gd name="T36" fmla="*/ 109 w 159"/>
                                  <a:gd name="T37" fmla="*/ 195 h 219"/>
                                  <a:gd name="T38" fmla="*/ 132 w 159"/>
                                  <a:gd name="T39" fmla="*/ 192 h 219"/>
                                  <a:gd name="T40" fmla="*/ 153 w 159"/>
                                  <a:gd name="T41" fmla="*/ 187 h 219"/>
                                  <a:gd name="T42" fmla="*/ 159 w 159"/>
                                  <a:gd name="T43" fmla="*/ 209 h 219"/>
                                  <a:gd name="T44" fmla="*/ 146 w 159"/>
                                  <a:gd name="T45" fmla="*/ 213 h 219"/>
                                  <a:gd name="T46" fmla="*/ 126 w 159"/>
                                  <a:gd name="T47" fmla="*/ 218 h 219"/>
                                  <a:gd name="T48" fmla="*/ 103 w 159"/>
                                  <a:gd name="T49" fmla="*/ 219 h 219"/>
                                  <a:gd name="T50" fmla="*/ 78 w 159"/>
                                  <a:gd name="T51" fmla="*/ 216 h 219"/>
                                  <a:gd name="T52" fmla="*/ 56 w 159"/>
                                  <a:gd name="T53" fmla="*/ 210 h 219"/>
                                  <a:gd name="T54" fmla="*/ 36 w 159"/>
                                  <a:gd name="T55" fmla="*/ 198 h 219"/>
                                  <a:gd name="T56" fmla="*/ 22 w 159"/>
                                  <a:gd name="T57" fmla="*/ 184 h 219"/>
                                  <a:gd name="T58" fmla="*/ 10 w 159"/>
                                  <a:gd name="T59" fmla="*/ 163 h 219"/>
                                  <a:gd name="T60" fmla="*/ 3 w 159"/>
                                  <a:gd name="T61" fmla="*/ 139 h 219"/>
                                  <a:gd name="T62" fmla="*/ 0 w 159"/>
                                  <a:gd name="T63" fmla="*/ 111 h 219"/>
                                  <a:gd name="T64" fmla="*/ 3 w 159"/>
                                  <a:gd name="T65" fmla="*/ 80 h 219"/>
                                  <a:gd name="T66" fmla="*/ 13 w 159"/>
                                  <a:gd name="T67" fmla="*/ 54 h 219"/>
                                  <a:gd name="T68" fmla="*/ 29 w 159"/>
                                  <a:gd name="T69" fmla="*/ 31 h 219"/>
                                  <a:gd name="T70" fmla="*/ 51 w 159"/>
                                  <a:gd name="T71" fmla="*/ 15 h 219"/>
                                  <a:gd name="T72" fmla="*/ 78 w 159"/>
                                  <a:gd name="T73" fmla="*/ 5 h 219"/>
                                  <a:gd name="T74" fmla="*/ 109 w 159"/>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59" h="219">
                                    <a:moveTo>
                                      <a:pt x="109" y="0"/>
                                    </a:moveTo>
                                    <a:lnTo>
                                      <a:pt x="132" y="3"/>
                                    </a:lnTo>
                                    <a:lnTo>
                                      <a:pt x="148" y="6"/>
                                    </a:lnTo>
                                    <a:lnTo>
                                      <a:pt x="159" y="11"/>
                                    </a:lnTo>
                                    <a:lnTo>
                                      <a:pt x="151" y="33"/>
                                    </a:lnTo>
                                    <a:lnTo>
                                      <a:pt x="134" y="27"/>
                                    </a:lnTo>
                                    <a:lnTo>
                                      <a:pt x="110" y="24"/>
                                    </a:lnTo>
                                    <a:lnTo>
                                      <a:pt x="87" y="27"/>
                                    </a:lnTo>
                                    <a:lnTo>
                                      <a:pt x="67" y="34"/>
                                    </a:lnTo>
                                    <a:lnTo>
                                      <a:pt x="51" y="46"/>
                                    </a:lnTo>
                                    <a:lnTo>
                                      <a:pt x="38" y="64"/>
                                    </a:lnTo>
                                    <a:lnTo>
                                      <a:pt x="31" y="85"/>
                                    </a:lnTo>
                                    <a:lnTo>
                                      <a:pt x="28" y="111"/>
                                    </a:lnTo>
                                    <a:lnTo>
                                      <a:pt x="31" y="135"/>
                                    </a:lnTo>
                                    <a:lnTo>
                                      <a:pt x="38" y="155"/>
                                    </a:lnTo>
                                    <a:lnTo>
                                      <a:pt x="50" y="173"/>
                                    </a:lnTo>
                                    <a:lnTo>
                                      <a:pt x="64" y="185"/>
                                    </a:lnTo>
                                    <a:lnTo>
                                      <a:pt x="85" y="192"/>
                                    </a:lnTo>
                                    <a:lnTo>
                                      <a:pt x="109" y="195"/>
                                    </a:lnTo>
                                    <a:lnTo>
                                      <a:pt x="132" y="192"/>
                                    </a:lnTo>
                                    <a:lnTo>
                                      <a:pt x="153" y="187"/>
                                    </a:lnTo>
                                    <a:lnTo>
                                      <a:pt x="159" y="209"/>
                                    </a:lnTo>
                                    <a:lnTo>
                                      <a:pt x="146" y="213"/>
                                    </a:lnTo>
                                    <a:lnTo>
                                      <a:pt x="126" y="218"/>
                                    </a:lnTo>
                                    <a:lnTo>
                                      <a:pt x="103" y="219"/>
                                    </a:lnTo>
                                    <a:lnTo>
                                      <a:pt x="78" y="216"/>
                                    </a:lnTo>
                                    <a:lnTo>
                                      <a:pt x="56" y="210"/>
                                    </a:lnTo>
                                    <a:lnTo>
                                      <a:pt x="36" y="198"/>
                                    </a:lnTo>
                                    <a:lnTo>
                                      <a:pt x="22" y="184"/>
                                    </a:lnTo>
                                    <a:lnTo>
                                      <a:pt x="10" y="163"/>
                                    </a:lnTo>
                                    <a:lnTo>
                                      <a:pt x="3" y="139"/>
                                    </a:lnTo>
                                    <a:lnTo>
                                      <a:pt x="0" y="111"/>
                                    </a:lnTo>
                                    <a:lnTo>
                                      <a:pt x="3" y="80"/>
                                    </a:lnTo>
                                    <a:lnTo>
                                      <a:pt x="13" y="54"/>
                                    </a:lnTo>
                                    <a:lnTo>
                                      <a:pt x="29" y="31"/>
                                    </a:lnTo>
                                    <a:lnTo>
                                      <a:pt x="51" y="15"/>
                                    </a:lnTo>
                                    <a:lnTo>
                                      <a:pt x="78" y="5"/>
                                    </a:lnTo>
                                    <a:lnTo>
                                      <a:pt x="10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0" name="Freeform 21"/>
                            <wps:cNvSpPr>
                              <a:spLocks noEditPoints="1"/>
                            </wps:cNvSpPr>
                            <wps:spPr bwMode="auto">
                              <a:xfrm>
                                <a:off x="753745" y="387985"/>
                                <a:ext cx="60960" cy="69215"/>
                              </a:xfrm>
                              <a:custGeom>
                                <a:avLst/>
                                <a:gdLst>
                                  <a:gd name="T0" fmla="*/ 97 w 193"/>
                                  <a:gd name="T1" fmla="*/ 24 h 219"/>
                                  <a:gd name="T2" fmla="*/ 75 w 193"/>
                                  <a:gd name="T3" fmla="*/ 27 h 219"/>
                                  <a:gd name="T4" fmla="*/ 59 w 193"/>
                                  <a:gd name="T5" fmla="*/ 36 h 219"/>
                                  <a:gd name="T6" fmla="*/ 46 w 193"/>
                                  <a:gd name="T7" fmla="*/ 51 h 219"/>
                                  <a:gd name="T8" fmla="*/ 37 w 193"/>
                                  <a:gd name="T9" fmla="*/ 68 h 219"/>
                                  <a:gd name="T10" fmla="*/ 31 w 193"/>
                                  <a:gd name="T11" fmla="*/ 89 h 219"/>
                                  <a:gd name="T12" fmla="*/ 30 w 193"/>
                                  <a:gd name="T13" fmla="*/ 111 h 219"/>
                                  <a:gd name="T14" fmla="*/ 31 w 193"/>
                                  <a:gd name="T15" fmla="*/ 133 h 219"/>
                                  <a:gd name="T16" fmla="*/ 37 w 193"/>
                                  <a:gd name="T17" fmla="*/ 153 h 219"/>
                                  <a:gd name="T18" fmla="*/ 47 w 193"/>
                                  <a:gd name="T19" fmla="*/ 170 h 219"/>
                                  <a:gd name="T20" fmla="*/ 59 w 193"/>
                                  <a:gd name="T21" fmla="*/ 184 h 219"/>
                                  <a:gd name="T22" fmla="*/ 77 w 193"/>
                                  <a:gd name="T23" fmla="*/ 192 h 219"/>
                                  <a:gd name="T24" fmla="*/ 96 w 193"/>
                                  <a:gd name="T25" fmla="*/ 197 h 219"/>
                                  <a:gd name="T26" fmla="*/ 96 w 193"/>
                                  <a:gd name="T27" fmla="*/ 197 h 219"/>
                                  <a:gd name="T28" fmla="*/ 116 w 193"/>
                                  <a:gd name="T29" fmla="*/ 194 h 219"/>
                                  <a:gd name="T30" fmla="*/ 133 w 193"/>
                                  <a:gd name="T31" fmla="*/ 184 h 219"/>
                                  <a:gd name="T32" fmla="*/ 146 w 193"/>
                                  <a:gd name="T33" fmla="*/ 170 h 219"/>
                                  <a:gd name="T34" fmla="*/ 156 w 193"/>
                                  <a:gd name="T35" fmla="*/ 153 h 219"/>
                                  <a:gd name="T36" fmla="*/ 162 w 193"/>
                                  <a:gd name="T37" fmla="*/ 132 h 219"/>
                                  <a:gd name="T38" fmla="*/ 164 w 193"/>
                                  <a:gd name="T39" fmla="*/ 108 h 219"/>
                                  <a:gd name="T40" fmla="*/ 162 w 193"/>
                                  <a:gd name="T41" fmla="*/ 88 h 219"/>
                                  <a:gd name="T42" fmla="*/ 156 w 193"/>
                                  <a:gd name="T43" fmla="*/ 68 h 219"/>
                                  <a:gd name="T44" fmla="*/ 147 w 193"/>
                                  <a:gd name="T45" fmla="*/ 51 h 219"/>
                                  <a:gd name="T46" fmla="*/ 134 w 193"/>
                                  <a:gd name="T47" fmla="*/ 36 h 219"/>
                                  <a:gd name="T48" fmla="*/ 118 w 193"/>
                                  <a:gd name="T49" fmla="*/ 27 h 219"/>
                                  <a:gd name="T50" fmla="*/ 97 w 193"/>
                                  <a:gd name="T51" fmla="*/ 24 h 219"/>
                                  <a:gd name="T52" fmla="*/ 97 w 193"/>
                                  <a:gd name="T53" fmla="*/ 0 h 219"/>
                                  <a:gd name="T54" fmla="*/ 125 w 193"/>
                                  <a:gd name="T55" fmla="*/ 5 h 219"/>
                                  <a:gd name="T56" fmla="*/ 147 w 193"/>
                                  <a:gd name="T57" fmla="*/ 15 h 219"/>
                                  <a:gd name="T58" fmla="*/ 167 w 193"/>
                                  <a:gd name="T59" fmla="*/ 31 h 219"/>
                                  <a:gd name="T60" fmla="*/ 181 w 193"/>
                                  <a:gd name="T61" fmla="*/ 52 h 219"/>
                                  <a:gd name="T62" fmla="*/ 190 w 193"/>
                                  <a:gd name="T63" fmla="*/ 79 h 219"/>
                                  <a:gd name="T64" fmla="*/ 193 w 193"/>
                                  <a:gd name="T65" fmla="*/ 108 h 219"/>
                                  <a:gd name="T66" fmla="*/ 190 w 193"/>
                                  <a:gd name="T67" fmla="*/ 136 h 219"/>
                                  <a:gd name="T68" fmla="*/ 183 w 193"/>
                                  <a:gd name="T69" fmla="*/ 161 h 219"/>
                                  <a:gd name="T70" fmla="*/ 171 w 193"/>
                                  <a:gd name="T71" fmla="*/ 182 h 219"/>
                                  <a:gd name="T72" fmla="*/ 156 w 193"/>
                                  <a:gd name="T73" fmla="*/ 197 h 219"/>
                                  <a:gd name="T74" fmla="*/ 139 w 193"/>
                                  <a:gd name="T75" fmla="*/ 209 h 219"/>
                                  <a:gd name="T76" fmla="*/ 118 w 193"/>
                                  <a:gd name="T77" fmla="*/ 216 h 219"/>
                                  <a:gd name="T78" fmla="*/ 96 w 193"/>
                                  <a:gd name="T79" fmla="*/ 219 h 219"/>
                                  <a:gd name="T80" fmla="*/ 94 w 193"/>
                                  <a:gd name="T81" fmla="*/ 219 h 219"/>
                                  <a:gd name="T82" fmla="*/ 69 w 193"/>
                                  <a:gd name="T83" fmla="*/ 215 h 219"/>
                                  <a:gd name="T84" fmla="*/ 46 w 193"/>
                                  <a:gd name="T85" fmla="*/ 204 h 219"/>
                                  <a:gd name="T86" fmla="*/ 27 w 193"/>
                                  <a:gd name="T87" fmla="*/ 189 h 219"/>
                                  <a:gd name="T88" fmla="*/ 13 w 193"/>
                                  <a:gd name="T89" fmla="*/ 167 h 219"/>
                                  <a:gd name="T90" fmla="*/ 4 w 193"/>
                                  <a:gd name="T91" fmla="*/ 142 h 219"/>
                                  <a:gd name="T92" fmla="*/ 0 w 193"/>
                                  <a:gd name="T93" fmla="*/ 111 h 219"/>
                                  <a:gd name="T94" fmla="*/ 4 w 193"/>
                                  <a:gd name="T95" fmla="*/ 80 h 219"/>
                                  <a:gd name="T96" fmla="*/ 13 w 193"/>
                                  <a:gd name="T97" fmla="*/ 54 h 219"/>
                                  <a:gd name="T98" fmla="*/ 28 w 193"/>
                                  <a:gd name="T99" fmla="*/ 31 h 219"/>
                                  <a:gd name="T100" fmla="*/ 47 w 193"/>
                                  <a:gd name="T101" fmla="*/ 15 h 219"/>
                                  <a:gd name="T102" fmla="*/ 71 w 193"/>
                                  <a:gd name="T103" fmla="*/ 5 h 219"/>
                                  <a:gd name="T104" fmla="*/ 97 w 193"/>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3" h="219">
                                    <a:moveTo>
                                      <a:pt x="97" y="24"/>
                                    </a:moveTo>
                                    <a:lnTo>
                                      <a:pt x="75" y="27"/>
                                    </a:lnTo>
                                    <a:lnTo>
                                      <a:pt x="59" y="36"/>
                                    </a:lnTo>
                                    <a:lnTo>
                                      <a:pt x="46" y="51"/>
                                    </a:lnTo>
                                    <a:lnTo>
                                      <a:pt x="37" y="68"/>
                                    </a:lnTo>
                                    <a:lnTo>
                                      <a:pt x="31" y="89"/>
                                    </a:lnTo>
                                    <a:lnTo>
                                      <a:pt x="30" y="111"/>
                                    </a:lnTo>
                                    <a:lnTo>
                                      <a:pt x="31" y="133"/>
                                    </a:lnTo>
                                    <a:lnTo>
                                      <a:pt x="37" y="153"/>
                                    </a:lnTo>
                                    <a:lnTo>
                                      <a:pt x="47" y="170"/>
                                    </a:lnTo>
                                    <a:lnTo>
                                      <a:pt x="59" y="184"/>
                                    </a:lnTo>
                                    <a:lnTo>
                                      <a:pt x="77" y="192"/>
                                    </a:lnTo>
                                    <a:lnTo>
                                      <a:pt x="96" y="197"/>
                                    </a:lnTo>
                                    <a:lnTo>
                                      <a:pt x="96" y="197"/>
                                    </a:lnTo>
                                    <a:lnTo>
                                      <a:pt x="116" y="194"/>
                                    </a:lnTo>
                                    <a:lnTo>
                                      <a:pt x="133" y="184"/>
                                    </a:lnTo>
                                    <a:lnTo>
                                      <a:pt x="146" y="170"/>
                                    </a:lnTo>
                                    <a:lnTo>
                                      <a:pt x="156" y="153"/>
                                    </a:lnTo>
                                    <a:lnTo>
                                      <a:pt x="162" y="132"/>
                                    </a:lnTo>
                                    <a:lnTo>
                                      <a:pt x="164" y="108"/>
                                    </a:lnTo>
                                    <a:lnTo>
                                      <a:pt x="162" y="88"/>
                                    </a:lnTo>
                                    <a:lnTo>
                                      <a:pt x="156" y="68"/>
                                    </a:lnTo>
                                    <a:lnTo>
                                      <a:pt x="147" y="51"/>
                                    </a:lnTo>
                                    <a:lnTo>
                                      <a:pt x="134" y="36"/>
                                    </a:lnTo>
                                    <a:lnTo>
                                      <a:pt x="118" y="27"/>
                                    </a:lnTo>
                                    <a:lnTo>
                                      <a:pt x="97" y="24"/>
                                    </a:lnTo>
                                    <a:close/>
                                    <a:moveTo>
                                      <a:pt x="97" y="0"/>
                                    </a:moveTo>
                                    <a:lnTo>
                                      <a:pt x="125" y="5"/>
                                    </a:lnTo>
                                    <a:lnTo>
                                      <a:pt x="147" y="15"/>
                                    </a:lnTo>
                                    <a:lnTo>
                                      <a:pt x="167" y="31"/>
                                    </a:lnTo>
                                    <a:lnTo>
                                      <a:pt x="181" y="52"/>
                                    </a:lnTo>
                                    <a:lnTo>
                                      <a:pt x="190" y="79"/>
                                    </a:lnTo>
                                    <a:lnTo>
                                      <a:pt x="193" y="108"/>
                                    </a:lnTo>
                                    <a:lnTo>
                                      <a:pt x="190" y="136"/>
                                    </a:lnTo>
                                    <a:lnTo>
                                      <a:pt x="183" y="161"/>
                                    </a:lnTo>
                                    <a:lnTo>
                                      <a:pt x="171" y="182"/>
                                    </a:lnTo>
                                    <a:lnTo>
                                      <a:pt x="156" y="197"/>
                                    </a:lnTo>
                                    <a:lnTo>
                                      <a:pt x="139" y="209"/>
                                    </a:lnTo>
                                    <a:lnTo>
                                      <a:pt x="118" y="216"/>
                                    </a:lnTo>
                                    <a:lnTo>
                                      <a:pt x="96" y="219"/>
                                    </a:lnTo>
                                    <a:lnTo>
                                      <a:pt x="94" y="219"/>
                                    </a:lnTo>
                                    <a:lnTo>
                                      <a:pt x="69" y="215"/>
                                    </a:lnTo>
                                    <a:lnTo>
                                      <a:pt x="46" y="204"/>
                                    </a:lnTo>
                                    <a:lnTo>
                                      <a:pt x="27" y="189"/>
                                    </a:lnTo>
                                    <a:lnTo>
                                      <a:pt x="13" y="167"/>
                                    </a:lnTo>
                                    <a:lnTo>
                                      <a:pt x="4" y="142"/>
                                    </a:lnTo>
                                    <a:lnTo>
                                      <a:pt x="0" y="111"/>
                                    </a:lnTo>
                                    <a:lnTo>
                                      <a:pt x="4"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1" name="Freeform 22"/>
                            <wps:cNvSpPr>
                              <a:spLocks/>
                            </wps:cNvSpPr>
                            <wps:spPr bwMode="auto">
                              <a:xfrm>
                                <a:off x="833755" y="389255"/>
                                <a:ext cx="49530" cy="66675"/>
                              </a:xfrm>
                              <a:custGeom>
                                <a:avLst/>
                                <a:gdLst>
                                  <a:gd name="T0" fmla="*/ 0 w 158"/>
                                  <a:gd name="T1" fmla="*/ 0 h 210"/>
                                  <a:gd name="T2" fmla="*/ 30 w 158"/>
                                  <a:gd name="T3" fmla="*/ 0 h 210"/>
                                  <a:gd name="T4" fmla="*/ 97 w 158"/>
                                  <a:gd name="T5" fmla="*/ 106 h 210"/>
                                  <a:gd name="T6" fmla="*/ 118 w 158"/>
                                  <a:gd name="T7" fmla="*/ 142 h 210"/>
                                  <a:gd name="T8" fmla="*/ 134 w 158"/>
                                  <a:gd name="T9" fmla="*/ 174 h 210"/>
                                  <a:gd name="T10" fmla="*/ 136 w 158"/>
                                  <a:gd name="T11" fmla="*/ 174 h 210"/>
                                  <a:gd name="T12" fmla="*/ 133 w 158"/>
                                  <a:gd name="T13" fmla="*/ 133 h 210"/>
                                  <a:gd name="T14" fmla="*/ 133 w 158"/>
                                  <a:gd name="T15" fmla="*/ 88 h 210"/>
                                  <a:gd name="T16" fmla="*/ 133 w 158"/>
                                  <a:gd name="T17" fmla="*/ 0 h 210"/>
                                  <a:gd name="T18" fmla="*/ 158 w 158"/>
                                  <a:gd name="T19" fmla="*/ 0 h 210"/>
                                  <a:gd name="T20" fmla="*/ 158 w 158"/>
                                  <a:gd name="T21" fmla="*/ 210 h 210"/>
                                  <a:gd name="T22" fmla="*/ 130 w 158"/>
                                  <a:gd name="T23" fmla="*/ 210 h 210"/>
                                  <a:gd name="T24" fmla="*/ 63 w 158"/>
                                  <a:gd name="T25" fmla="*/ 103 h 210"/>
                                  <a:gd name="T26" fmla="*/ 43 w 158"/>
                                  <a:gd name="T27" fmla="*/ 68 h 210"/>
                                  <a:gd name="T28" fmla="*/ 25 w 158"/>
                                  <a:gd name="T29" fmla="*/ 32 h 210"/>
                                  <a:gd name="T30" fmla="*/ 24 w 158"/>
                                  <a:gd name="T31" fmla="*/ 34 h 210"/>
                                  <a:gd name="T32" fmla="*/ 25 w 158"/>
                                  <a:gd name="T33" fmla="*/ 60 h 210"/>
                                  <a:gd name="T34" fmla="*/ 25 w 158"/>
                                  <a:gd name="T35" fmla="*/ 88 h 210"/>
                                  <a:gd name="T36" fmla="*/ 25 w 158"/>
                                  <a:gd name="T37" fmla="*/ 119 h 210"/>
                                  <a:gd name="T38" fmla="*/ 25 w 158"/>
                                  <a:gd name="T39" fmla="*/ 210 h 210"/>
                                  <a:gd name="T40" fmla="*/ 0 w 158"/>
                                  <a:gd name="T41" fmla="*/ 210 h 210"/>
                                  <a:gd name="T42" fmla="*/ 0 w 158"/>
                                  <a:gd name="T43"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58" h="210">
                                    <a:moveTo>
                                      <a:pt x="0" y="0"/>
                                    </a:moveTo>
                                    <a:lnTo>
                                      <a:pt x="30" y="0"/>
                                    </a:lnTo>
                                    <a:lnTo>
                                      <a:pt x="97" y="106"/>
                                    </a:lnTo>
                                    <a:lnTo>
                                      <a:pt x="118" y="142"/>
                                    </a:lnTo>
                                    <a:lnTo>
                                      <a:pt x="134" y="174"/>
                                    </a:lnTo>
                                    <a:lnTo>
                                      <a:pt x="136" y="174"/>
                                    </a:lnTo>
                                    <a:lnTo>
                                      <a:pt x="133" y="133"/>
                                    </a:lnTo>
                                    <a:lnTo>
                                      <a:pt x="133" y="88"/>
                                    </a:lnTo>
                                    <a:lnTo>
                                      <a:pt x="133" y="0"/>
                                    </a:lnTo>
                                    <a:lnTo>
                                      <a:pt x="158" y="0"/>
                                    </a:lnTo>
                                    <a:lnTo>
                                      <a:pt x="158" y="210"/>
                                    </a:lnTo>
                                    <a:lnTo>
                                      <a:pt x="130" y="210"/>
                                    </a:lnTo>
                                    <a:lnTo>
                                      <a:pt x="63" y="103"/>
                                    </a:lnTo>
                                    <a:lnTo>
                                      <a:pt x="43" y="68"/>
                                    </a:lnTo>
                                    <a:lnTo>
                                      <a:pt x="25" y="32"/>
                                    </a:lnTo>
                                    <a:lnTo>
                                      <a:pt x="24" y="34"/>
                                    </a:lnTo>
                                    <a:lnTo>
                                      <a:pt x="25" y="60"/>
                                    </a:lnTo>
                                    <a:lnTo>
                                      <a:pt x="25" y="88"/>
                                    </a:lnTo>
                                    <a:lnTo>
                                      <a:pt x="25" y="119"/>
                                    </a:lnTo>
                                    <a:lnTo>
                                      <a:pt x="25" y="210"/>
                                    </a:lnTo>
                                    <a:lnTo>
                                      <a:pt x="0" y="210"/>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2" name="Freeform 23"/>
                            <wps:cNvSpPr>
                              <a:spLocks noEditPoints="1"/>
                            </wps:cNvSpPr>
                            <wps:spPr bwMode="auto">
                              <a:xfrm>
                                <a:off x="905510" y="388620"/>
                                <a:ext cx="55245" cy="67945"/>
                              </a:xfrm>
                              <a:custGeom>
                                <a:avLst/>
                                <a:gdLst>
                                  <a:gd name="T0" fmla="*/ 61 w 174"/>
                                  <a:gd name="T1" fmla="*/ 21 h 215"/>
                                  <a:gd name="T2" fmla="*/ 41 w 174"/>
                                  <a:gd name="T3" fmla="*/ 23 h 215"/>
                                  <a:gd name="T4" fmla="*/ 28 w 174"/>
                                  <a:gd name="T5" fmla="*/ 24 h 215"/>
                                  <a:gd name="T6" fmla="*/ 28 w 174"/>
                                  <a:gd name="T7" fmla="*/ 191 h 215"/>
                                  <a:gd name="T8" fmla="*/ 40 w 174"/>
                                  <a:gd name="T9" fmla="*/ 192 h 215"/>
                                  <a:gd name="T10" fmla="*/ 56 w 174"/>
                                  <a:gd name="T11" fmla="*/ 192 h 215"/>
                                  <a:gd name="T12" fmla="*/ 83 w 174"/>
                                  <a:gd name="T13" fmla="*/ 189 h 215"/>
                                  <a:gd name="T14" fmla="*/ 105 w 174"/>
                                  <a:gd name="T15" fmla="*/ 182 h 215"/>
                                  <a:gd name="T16" fmla="*/ 122 w 174"/>
                                  <a:gd name="T17" fmla="*/ 169 h 215"/>
                                  <a:gd name="T18" fmla="*/ 134 w 174"/>
                                  <a:gd name="T19" fmla="*/ 151 h 215"/>
                                  <a:gd name="T20" fmla="*/ 143 w 174"/>
                                  <a:gd name="T21" fmla="*/ 129 h 215"/>
                                  <a:gd name="T22" fmla="*/ 145 w 174"/>
                                  <a:gd name="T23" fmla="*/ 102 h 215"/>
                                  <a:gd name="T24" fmla="*/ 143 w 174"/>
                                  <a:gd name="T25" fmla="*/ 79 h 215"/>
                                  <a:gd name="T26" fmla="*/ 136 w 174"/>
                                  <a:gd name="T27" fmla="*/ 59 h 215"/>
                                  <a:gd name="T28" fmla="*/ 124 w 174"/>
                                  <a:gd name="T29" fmla="*/ 43 h 215"/>
                                  <a:gd name="T30" fmla="*/ 108 w 174"/>
                                  <a:gd name="T31" fmla="*/ 31 h 215"/>
                                  <a:gd name="T32" fmla="*/ 86 w 174"/>
                                  <a:gd name="T33" fmla="*/ 24 h 215"/>
                                  <a:gd name="T34" fmla="*/ 61 w 174"/>
                                  <a:gd name="T35" fmla="*/ 21 h 215"/>
                                  <a:gd name="T36" fmla="*/ 59 w 174"/>
                                  <a:gd name="T37" fmla="*/ 0 h 215"/>
                                  <a:gd name="T38" fmla="*/ 86 w 174"/>
                                  <a:gd name="T39" fmla="*/ 2 h 215"/>
                                  <a:gd name="T40" fmla="*/ 109 w 174"/>
                                  <a:gd name="T41" fmla="*/ 6 h 215"/>
                                  <a:gd name="T42" fmla="*/ 128 w 174"/>
                                  <a:gd name="T43" fmla="*/ 15 h 215"/>
                                  <a:gd name="T44" fmla="*/ 145 w 174"/>
                                  <a:gd name="T45" fmla="*/ 25 h 215"/>
                                  <a:gd name="T46" fmla="*/ 156 w 174"/>
                                  <a:gd name="T47" fmla="*/ 40 h 215"/>
                                  <a:gd name="T48" fmla="*/ 167 w 174"/>
                                  <a:gd name="T49" fmla="*/ 58 h 215"/>
                                  <a:gd name="T50" fmla="*/ 171 w 174"/>
                                  <a:gd name="T51" fmla="*/ 79 h 215"/>
                                  <a:gd name="T52" fmla="*/ 174 w 174"/>
                                  <a:gd name="T53" fmla="*/ 102 h 215"/>
                                  <a:gd name="T54" fmla="*/ 170 w 174"/>
                                  <a:gd name="T55" fmla="*/ 133 h 215"/>
                                  <a:gd name="T56" fmla="*/ 159 w 174"/>
                                  <a:gd name="T57" fmla="*/ 161 h 215"/>
                                  <a:gd name="T58" fmla="*/ 143 w 174"/>
                                  <a:gd name="T59" fmla="*/ 184 h 215"/>
                                  <a:gd name="T60" fmla="*/ 127 w 174"/>
                                  <a:gd name="T61" fmla="*/ 197 h 215"/>
                                  <a:gd name="T62" fmla="*/ 105 w 174"/>
                                  <a:gd name="T63" fmla="*/ 206 h 215"/>
                                  <a:gd name="T64" fmla="*/ 80 w 174"/>
                                  <a:gd name="T65" fmla="*/ 212 h 215"/>
                                  <a:gd name="T66" fmla="*/ 50 w 174"/>
                                  <a:gd name="T67" fmla="*/ 215 h 215"/>
                                  <a:gd name="T68" fmla="*/ 24 w 174"/>
                                  <a:gd name="T69" fmla="*/ 213 h 215"/>
                                  <a:gd name="T70" fmla="*/ 0 w 174"/>
                                  <a:gd name="T71" fmla="*/ 212 h 215"/>
                                  <a:gd name="T72" fmla="*/ 0 w 174"/>
                                  <a:gd name="T73" fmla="*/ 5 h 215"/>
                                  <a:gd name="T74" fmla="*/ 28 w 174"/>
                                  <a:gd name="T75" fmla="*/ 2 h 215"/>
                                  <a:gd name="T76" fmla="*/ 59 w 174"/>
                                  <a:gd name="T77" fmla="*/ 0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4" h="215">
                                    <a:moveTo>
                                      <a:pt x="61" y="21"/>
                                    </a:moveTo>
                                    <a:lnTo>
                                      <a:pt x="41" y="23"/>
                                    </a:lnTo>
                                    <a:lnTo>
                                      <a:pt x="28" y="24"/>
                                    </a:lnTo>
                                    <a:lnTo>
                                      <a:pt x="28" y="191"/>
                                    </a:lnTo>
                                    <a:lnTo>
                                      <a:pt x="40" y="192"/>
                                    </a:lnTo>
                                    <a:lnTo>
                                      <a:pt x="56" y="192"/>
                                    </a:lnTo>
                                    <a:lnTo>
                                      <a:pt x="83" y="189"/>
                                    </a:lnTo>
                                    <a:lnTo>
                                      <a:pt x="105" y="182"/>
                                    </a:lnTo>
                                    <a:lnTo>
                                      <a:pt x="122" y="169"/>
                                    </a:lnTo>
                                    <a:lnTo>
                                      <a:pt x="134" y="151"/>
                                    </a:lnTo>
                                    <a:lnTo>
                                      <a:pt x="143" y="129"/>
                                    </a:lnTo>
                                    <a:lnTo>
                                      <a:pt x="145" y="102"/>
                                    </a:lnTo>
                                    <a:lnTo>
                                      <a:pt x="143" y="79"/>
                                    </a:lnTo>
                                    <a:lnTo>
                                      <a:pt x="136" y="59"/>
                                    </a:lnTo>
                                    <a:lnTo>
                                      <a:pt x="124" y="43"/>
                                    </a:lnTo>
                                    <a:lnTo>
                                      <a:pt x="108" y="31"/>
                                    </a:lnTo>
                                    <a:lnTo>
                                      <a:pt x="86" y="24"/>
                                    </a:lnTo>
                                    <a:lnTo>
                                      <a:pt x="61" y="21"/>
                                    </a:lnTo>
                                    <a:close/>
                                    <a:moveTo>
                                      <a:pt x="59" y="0"/>
                                    </a:moveTo>
                                    <a:lnTo>
                                      <a:pt x="86" y="2"/>
                                    </a:lnTo>
                                    <a:lnTo>
                                      <a:pt x="109" y="6"/>
                                    </a:lnTo>
                                    <a:lnTo>
                                      <a:pt x="128" y="15"/>
                                    </a:lnTo>
                                    <a:lnTo>
                                      <a:pt x="145" y="25"/>
                                    </a:lnTo>
                                    <a:lnTo>
                                      <a:pt x="156" y="40"/>
                                    </a:lnTo>
                                    <a:lnTo>
                                      <a:pt x="167" y="58"/>
                                    </a:lnTo>
                                    <a:lnTo>
                                      <a:pt x="171" y="79"/>
                                    </a:lnTo>
                                    <a:lnTo>
                                      <a:pt x="174" y="102"/>
                                    </a:lnTo>
                                    <a:lnTo>
                                      <a:pt x="170" y="133"/>
                                    </a:lnTo>
                                    <a:lnTo>
                                      <a:pt x="159" y="161"/>
                                    </a:lnTo>
                                    <a:lnTo>
                                      <a:pt x="143" y="184"/>
                                    </a:lnTo>
                                    <a:lnTo>
                                      <a:pt x="127" y="197"/>
                                    </a:lnTo>
                                    <a:lnTo>
                                      <a:pt x="105" y="206"/>
                                    </a:lnTo>
                                    <a:lnTo>
                                      <a:pt x="80" y="212"/>
                                    </a:lnTo>
                                    <a:lnTo>
                                      <a:pt x="50" y="215"/>
                                    </a:lnTo>
                                    <a:lnTo>
                                      <a:pt x="24" y="213"/>
                                    </a:lnTo>
                                    <a:lnTo>
                                      <a:pt x="0" y="212"/>
                                    </a:lnTo>
                                    <a:lnTo>
                                      <a:pt x="0" y="5"/>
                                    </a:lnTo>
                                    <a:lnTo>
                                      <a:pt x="28" y="2"/>
                                    </a:lnTo>
                                    <a:lnTo>
                                      <a:pt x="59"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3" name="Freeform 24"/>
                            <wps:cNvSpPr>
                              <a:spLocks/>
                            </wps:cNvSpPr>
                            <wps:spPr bwMode="auto">
                              <a:xfrm>
                                <a:off x="979170" y="389255"/>
                                <a:ext cx="48895" cy="67945"/>
                              </a:xfrm>
                              <a:custGeom>
                                <a:avLst/>
                                <a:gdLst>
                                  <a:gd name="T0" fmla="*/ 0 w 155"/>
                                  <a:gd name="T1" fmla="*/ 0 h 214"/>
                                  <a:gd name="T2" fmla="*/ 27 w 155"/>
                                  <a:gd name="T3" fmla="*/ 0 h 214"/>
                                  <a:gd name="T4" fmla="*/ 27 w 155"/>
                                  <a:gd name="T5" fmla="*/ 124 h 214"/>
                                  <a:gd name="T6" fmla="*/ 30 w 155"/>
                                  <a:gd name="T7" fmla="*/ 149 h 214"/>
                                  <a:gd name="T8" fmla="*/ 36 w 155"/>
                                  <a:gd name="T9" fmla="*/ 168 h 214"/>
                                  <a:gd name="T10" fmla="*/ 46 w 155"/>
                                  <a:gd name="T11" fmla="*/ 182 h 214"/>
                                  <a:gd name="T12" fmla="*/ 61 w 155"/>
                                  <a:gd name="T13" fmla="*/ 189 h 214"/>
                                  <a:gd name="T14" fmla="*/ 76 w 155"/>
                                  <a:gd name="T15" fmla="*/ 192 h 214"/>
                                  <a:gd name="T16" fmla="*/ 93 w 155"/>
                                  <a:gd name="T17" fmla="*/ 189 h 214"/>
                                  <a:gd name="T18" fmla="*/ 108 w 155"/>
                                  <a:gd name="T19" fmla="*/ 182 h 214"/>
                                  <a:gd name="T20" fmla="*/ 118 w 155"/>
                                  <a:gd name="T21" fmla="*/ 168 h 214"/>
                                  <a:gd name="T22" fmla="*/ 124 w 155"/>
                                  <a:gd name="T23" fmla="*/ 149 h 214"/>
                                  <a:gd name="T24" fmla="*/ 127 w 155"/>
                                  <a:gd name="T25" fmla="*/ 124 h 214"/>
                                  <a:gd name="T26" fmla="*/ 127 w 155"/>
                                  <a:gd name="T27" fmla="*/ 0 h 214"/>
                                  <a:gd name="T28" fmla="*/ 155 w 155"/>
                                  <a:gd name="T29" fmla="*/ 0 h 214"/>
                                  <a:gd name="T30" fmla="*/ 155 w 155"/>
                                  <a:gd name="T31" fmla="*/ 122 h 214"/>
                                  <a:gd name="T32" fmla="*/ 152 w 155"/>
                                  <a:gd name="T33" fmla="*/ 148 h 214"/>
                                  <a:gd name="T34" fmla="*/ 146 w 155"/>
                                  <a:gd name="T35" fmla="*/ 168 h 214"/>
                                  <a:gd name="T36" fmla="*/ 138 w 155"/>
                                  <a:gd name="T37" fmla="*/ 186 h 214"/>
                                  <a:gd name="T38" fmla="*/ 126 w 155"/>
                                  <a:gd name="T39" fmla="*/ 198 h 214"/>
                                  <a:gd name="T40" fmla="*/ 111 w 155"/>
                                  <a:gd name="T41" fmla="*/ 207 h 214"/>
                                  <a:gd name="T42" fmla="*/ 93 w 155"/>
                                  <a:gd name="T43" fmla="*/ 213 h 214"/>
                                  <a:gd name="T44" fmla="*/ 76 w 155"/>
                                  <a:gd name="T45" fmla="*/ 214 h 214"/>
                                  <a:gd name="T46" fmla="*/ 58 w 155"/>
                                  <a:gd name="T47" fmla="*/ 213 h 214"/>
                                  <a:gd name="T48" fmla="*/ 42 w 155"/>
                                  <a:gd name="T49" fmla="*/ 207 h 214"/>
                                  <a:gd name="T50" fmla="*/ 27 w 155"/>
                                  <a:gd name="T51" fmla="*/ 199 h 214"/>
                                  <a:gd name="T52" fmla="*/ 15 w 155"/>
                                  <a:gd name="T53" fmla="*/ 186 h 214"/>
                                  <a:gd name="T54" fmla="*/ 8 w 155"/>
                                  <a:gd name="T55" fmla="*/ 170 h 214"/>
                                  <a:gd name="T56" fmla="*/ 2 w 155"/>
                                  <a:gd name="T57" fmla="*/ 149 h 214"/>
                                  <a:gd name="T58" fmla="*/ 0 w 155"/>
                                  <a:gd name="T59" fmla="*/ 124 h 214"/>
                                  <a:gd name="T60" fmla="*/ 0 w 155"/>
                                  <a:gd name="T61"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5" h="214">
                                    <a:moveTo>
                                      <a:pt x="0" y="0"/>
                                    </a:moveTo>
                                    <a:lnTo>
                                      <a:pt x="27" y="0"/>
                                    </a:lnTo>
                                    <a:lnTo>
                                      <a:pt x="27" y="124"/>
                                    </a:lnTo>
                                    <a:lnTo>
                                      <a:pt x="30" y="149"/>
                                    </a:lnTo>
                                    <a:lnTo>
                                      <a:pt x="36" y="168"/>
                                    </a:lnTo>
                                    <a:lnTo>
                                      <a:pt x="46" y="182"/>
                                    </a:lnTo>
                                    <a:lnTo>
                                      <a:pt x="61" y="189"/>
                                    </a:lnTo>
                                    <a:lnTo>
                                      <a:pt x="76" y="192"/>
                                    </a:lnTo>
                                    <a:lnTo>
                                      <a:pt x="93" y="189"/>
                                    </a:lnTo>
                                    <a:lnTo>
                                      <a:pt x="108" y="182"/>
                                    </a:lnTo>
                                    <a:lnTo>
                                      <a:pt x="118" y="168"/>
                                    </a:lnTo>
                                    <a:lnTo>
                                      <a:pt x="124" y="149"/>
                                    </a:lnTo>
                                    <a:lnTo>
                                      <a:pt x="127" y="124"/>
                                    </a:lnTo>
                                    <a:lnTo>
                                      <a:pt x="127" y="0"/>
                                    </a:lnTo>
                                    <a:lnTo>
                                      <a:pt x="155" y="0"/>
                                    </a:lnTo>
                                    <a:lnTo>
                                      <a:pt x="155" y="122"/>
                                    </a:lnTo>
                                    <a:lnTo>
                                      <a:pt x="152" y="148"/>
                                    </a:lnTo>
                                    <a:lnTo>
                                      <a:pt x="146" y="168"/>
                                    </a:lnTo>
                                    <a:lnTo>
                                      <a:pt x="138" y="186"/>
                                    </a:lnTo>
                                    <a:lnTo>
                                      <a:pt x="126" y="198"/>
                                    </a:lnTo>
                                    <a:lnTo>
                                      <a:pt x="111" y="207"/>
                                    </a:lnTo>
                                    <a:lnTo>
                                      <a:pt x="93" y="213"/>
                                    </a:lnTo>
                                    <a:lnTo>
                                      <a:pt x="76" y="214"/>
                                    </a:lnTo>
                                    <a:lnTo>
                                      <a:pt x="58" y="213"/>
                                    </a:lnTo>
                                    <a:lnTo>
                                      <a:pt x="42" y="207"/>
                                    </a:lnTo>
                                    <a:lnTo>
                                      <a:pt x="27" y="199"/>
                                    </a:lnTo>
                                    <a:lnTo>
                                      <a:pt x="15" y="186"/>
                                    </a:lnTo>
                                    <a:lnTo>
                                      <a:pt x="8" y="170"/>
                                    </a:lnTo>
                                    <a:lnTo>
                                      <a:pt x="2" y="149"/>
                                    </a:lnTo>
                                    <a:lnTo>
                                      <a:pt x="0" y="124"/>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4" name="Freeform 25"/>
                            <wps:cNvSpPr>
                              <a:spLocks/>
                            </wps:cNvSpPr>
                            <wps:spPr bwMode="auto">
                              <a:xfrm>
                                <a:off x="1044575" y="387985"/>
                                <a:ext cx="50800" cy="69215"/>
                              </a:xfrm>
                              <a:custGeom>
                                <a:avLst/>
                                <a:gdLst>
                                  <a:gd name="T0" fmla="*/ 110 w 160"/>
                                  <a:gd name="T1" fmla="*/ 0 h 219"/>
                                  <a:gd name="T2" fmla="*/ 132 w 160"/>
                                  <a:gd name="T3" fmla="*/ 3 h 219"/>
                                  <a:gd name="T4" fmla="*/ 149 w 160"/>
                                  <a:gd name="T5" fmla="*/ 6 h 219"/>
                                  <a:gd name="T6" fmla="*/ 160 w 160"/>
                                  <a:gd name="T7" fmla="*/ 11 h 219"/>
                                  <a:gd name="T8" fmla="*/ 153 w 160"/>
                                  <a:gd name="T9" fmla="*/ 33 h 219"/>
                                  <a:gd name="T10" fmla="*/ 134 w 160"/>
                                  <a:gd name="T11" fmla="*/ 27 h 219"/>
                                  <a:gd name="T12" fmla="*/ 110 w 160"/>
                                  <a:gd name="T13" fmla="*/ 24 h 219"/>
                                  <a:gd name="T14" fmla="*/ 88 w 160"/>
                                  <a:gd name="T15" fmla="*/ 27 h 219"/>
                                  <a:gd name="T16" fmla="*/ 68 w 160"/>
                                  <a:gd name="T17" fmla="*/ 34 h 219"/>
                                  <a:gd name="T18" fmla="*/ 51 w 160"/>
                                  <a:gd name="T19" fmla="*/ 46 h 219"/>
                                  <a:gd name="T20" fmla="*/ 40 w 160"/>
                                  <a:gd name="T21" fmla="*/ 64 h 219"/>
                                  <a:gd name="T22" fmla="*/ 32 w 160"/>
                                  <a:gd name="T23" fmla="*/ 85 h 219"/>
                                  <a:gd name="T24" fmla="*/ 29 w 160"/>
                                  <a:gd name="T25" fmla="*/ 111 h 219"/>
                                  <a:gd name="T26" fmla="*/ 31 w 160"/>
                                  <a:gd name="T27" fmla="*/ 135 h 219"/>
                                  <a:gd name="T28" fmla="*/ 38 w 160"/>
                                  <a:gd name="T29" fmla="*/ 155 h 219"/>
                                  <a:gd name="T30" fmla="*/ 50 w 160"/>
                                  <a:gd name="T31" fmla="*/ 173 h 219"/>
                                  <a:gd name="T32" fmla="*/ 66 w 160"/>
                                  <a:gd name="T33" fmla="*/ 185 h 219"/>
                                  <a:gd name="T34" fmla="*/ 85 w 160"/>
                                  <a:gd name="T35" fmla="*/ 192 h 219"/>
                                  <a:gd name="T36" fmla="*/ 109 w 160"/>
                                  <a:gd name="T37" fmla="*/ 195 h 219"/>
                                  <a:gd name="T38" fmla="*/ 134 w 160"/>
                                  <a:gd name="T39" fmla="*/ 192 h 219"/>
                                  <a:gd name="T40" fmla="*/ 153 w 160"/>
                                  <a:gd name="T41" fmla="*/ 187 h 219"/>
                                  <a:gd name="T42" fmla="*/ 159 w 160"/>
                                  <a:gd name="T43" fmla="*/ 209 h 219"/>
                                  <a:gd name="T44" fmla="*/ 146 w 160"/>
                                  <a:gd name="T45" fmla="*/ 213 h 219"/>
                                  <a:gd name="T46" fmla="*/ 127 w 160"/>
                                  <a:gd name="T47" fmla="*/ 218 h 219"/>
                                  <a:gd name="T48" fmla="*/ 103 w 160"/>
                                  <a:gd name="T49" fmla="*/ 219 h 219"/>
                                  <a:gd name="T50" fmla="*/ 79 w 160"/>
                                  <a:gd name="T51" fmla="*/ 216 h 219"/>
                                  <a:gd name="T52" fmla="*/ 57 w 160"/>
                                  <a:gd name="T53" fmla="*/ 210 h 219"/>
                                  <a:gd name="T54" fmla="*/ 38 w 160"/>
                                  <a:gd name="T55" fmla="*/ 198 h 219"/>
                                  <a:gd name="T56" fmla="*/ 22 w 160"/>
                                  <a:gd name="T57" fmla="*/ 184 h 219"/>
                                  <a:gd name="T58" fmla="*/ 10 w 160"/>
                                  <a:gd name="T59" fmla="*/ 163 h 219"/>
                                  <a:gd name="T60" fmla="*/ 3 w 160"/>
                                  <a:gd name="T61" fmla="*/ 139 h 219"/>
                                  <a:gd name="T62" fmla="*/ 0 w 160"/>
                                  <a:gd name="T63" fmla="*/ 111 h 219"/>
                                  <a:gd name="T64" fmla="*/ 4 w 160"/>
                                  <a:gd name="T65" fmla="*/ 80 h 219"/>
                                  <a:gd name="T66" fmla="*/ 15 w 160"/>
                                  <a:gd name="T67" fmla="*/ 54 h 219"/>
                                  <a:gd name="T68" fmla="*/ 31 w 160"/>
                                  <a:gd name="T69" fmla="*/ 31 h 219"/>
                                  <a:gd name="T70" fmla="*/ 53 w 160"/>
                                  <a:gd name="T71" fmla="*/ 15 h 219"/>
                                  <a:gd name="T72" fmla="*/ 79 w 160"/>
                                  <a:gd name="T73" fmla="*/ 5 h 219"/>
                                  <a:gd name="T74" fmla="*/ 110 w 160"/>
                                  <a:gd name="T7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0" h="219">
                                    <a:moveTo>
                                      <a:pt x="110" y="0"/>
                                    </a:moveTo>
                                    <a:lnTo>
                                      <a:pt x="132" y="3"/>
                                    </a:lnTo>
                                    <a:lnTo>
                                      <a:pt x="149" y="6"/>
                                    </a:lnTo>
                                    <a:lnTo>
                                      <a:pt x="160" y="11"/>
                                    </a:lnTo>
                                    <a:lnTo>
                                      <a:pt x="153" y="33"/>
                                    </a:lnTo>
                                    <a:lnTo>
                                      <a:pt x="134" y="27"/>
                                    </a:lnTo>
                                    <a:lnTo>
                                      <a:pt x="110" y="24"/>
                                    </a:lnTo>
                                    <a:lnTo>
                                      <a:pt x="88" y="27"/>
                                    </a:lnTo>
                                    <a:lnTo>
                                      <a:pt x="68" y="34"/>
                                    </a:lnTo>
                                    <a:lnTo>
                                      <a:pt x="51" y="46"/>
                                    </a:lnTo>
                                    <a:lnTo>
                                      <a:pt x="40" y="64"/>
                                    </a:lnTo>
                                    <a:lnTo>
                                      <a:pt x="32" y="85"/>
                                    </a:lnTo>
                                    <a:lnTo>
                                      <a:pt x="29" y="111"/>
                                    </a:lnTo>
                                    <a:lnTo>
                                      <a:pt x="31" y="135"/>
                                    </a:lnTo>
                                    <a:lnTo>
                                      <a:pt x="38" y="155"/>
                                    </a:lnTo>
                                    <a:lnTo>
                                      <a:pt x="50" y="173"/>
                                    </a:lnTo>
                                    <a:lnTo>
                                      <a:pt x="66" y="185"/>
                                    </a:lnTo>
                                    <a:lnTo>
                                      <a:pt x="85" y="192"/>
                                    </a:lnTo>
                                    <a:lnTo>
                                      <a:pt x="109" y="195"/>
                                    </a:lnTo>
                                    <a:lnTo>
                                      <a:pt x="134" y="192"/>
                                    </a:lnTo>
                                    <a:lnTo>
                                      <a:pt x="153" y="187"/>
                                    </a:lnTo>
                                    <a:lnTo>
                                      <a:pt x="159" y="209"/>
                                    </a:lnTo>
                                    <a:lnTo>
                                      <a:pt x="146" y="213"/>
                                    </a:lnTo>
                                    <a:lnTo>
                                      <a:pt x="127" y="218"/>
                                    </a:lnTo>
                                    <a:lnTo>
                                      <a:pt x="103" y="219"/>
                                    </a:lnTo>
                                    <a:lnTo>
                                      <a:pt x="79" y="216"/>
                                    </a:lnTo>
                                    <a:lnTo>
                                      <a:pt x="57" y="210"/>
                                    </a:lnTo>
                                    <a:lnTo>
                                      <a:pt x="38" y="198"/>
                                    </a:lnTo>
                                    <a:lnTo>
                                      <a:pt x="22" y="184"/>
                                    </a:lnTo>
                                    <a:lnTo>
                                      <a:pt x="10" y="163"/>
                                    </a:lnTo>
                                    <a:lnTo>
                                      <a:pt x="3" y="139"/>
                                    </a:lnTo>
                                    <a:lnTo>
                                      <a:pt x="0" y="111"/>
                                    </a:lnTo>
                                    <a:lnTo>
                                      <a:pt x="4" y="80"/>
                                    </a:lnTo>
                                    <a:lnTo>
                                      <a:pt x="15" y="54"/>
                                    </a:lnTo>
                                    <a:lnTo>
                                      <a:pt x="31" y="31"/>
                                    </a:lnTo>
                                    <a:lnTo>
                                      <a:pt x="53" y="15"/>
                                    </a:lnTo>
                                    <a:lnTo>
                                      <a:pt x="79" y="5"/>
                                    </a:lnTo>
                                    <a:lnTo>
                                      <a:pt x="11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5" name="Freeform 26"/>
                            <wps:cNvSpPr>
                              <a:spLocks/>
                            </wps:cNvSpPr>
                            <wps:spPr bwMode="auto">
                              <a:xfrm>
                                <a:off x="1109980" y="389255"/>
                                <a:ext cx="48895" cy="66675"/>
                              </a:xfrm>
                              <a:custGeom>
                                <a:avLst/>
                                <a:gdLst>
                                  <a:gd name="T0" fmla="*/ 0 w 155"/>
                                  <a:gd name="T1" fmla="*/ 0 h 210"/>
                                  <a:gd name="T2" fmla="*/ 155 w 155"/>
                                  <a:gd name="T3" fmla="*/ 0 h 210"/>
                                  <a:gd name="T4" fmla="*/ 155 w 155"/>
                                  <a:gd name="T5" fmla="*/ 22 h 210"/>
                                  <a:gd name="T6" fmla="*/ 92 w 155"/>
                                  <a:gd name="T7" fmla="*/ 22 h 210"/>
                                  <a:gd name="T8" fmla="*/ 92 w 155"/>
                                  <a:gd name="T9" fmla="*/ 210 h 210"/>
                                  <a:gd name="T10" fmla="*/ 64 w 155"/>
                                  <a:gd name="T11" fmla="*/ 210 h 210"/>
                                  <a:gd name="T12" fmla="*/ 64 w 155"/>
                                  <a:gd name="T13" fmla="*/ 22 h 210"/>
                                  <a:gd name="T14" fmla="*/ 0 w 155"/>
                                  <a:gd name="T15" fmla="*/ 22 h 210"/>
                                  <a:gd name="T16" fmla="*/ 0 w 155"/>
                                  <a:gd name="T17"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5" h="210">
                                    <a:moveTo>
                                      <a:pt x="0" y="0"/>
                                    </a:moveTo>
                                    <a:lnTo>
                                      <a:pt x="155" y="0"/>
                                    </a:lnTo>
                                    <a:lnTo>
                                      <a:pt x="155" y="22"/>
                                    </a:lnTo>
                                    <a:lnTo>
                                      <a:pt x="92" y="22"/>
                                    </a:lnTo>
                                    <a:lnTo>
                                      <a:pt x="92" y="210"/>
                                    </a:lnTo>
                                    <a:lnTo>
                                      <a:pt x="64" y="210"/>
                                    </a:lnTo>
                                    <a:lnTo>
                                      <a:pt x="64" y="22"/>
                                    </a:lnTo>
                                    <a:lnTo>
                                      <a:pt x="0" y="22"/>
                                    </a:lnTo>
                                    <a:lnTo>
                                      <a:pt x="0"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6" name="Freeform 27"/>
                            <wps:cNvSpPr>
                              <a:spLocks noEditPoints="1"/>
                            </wps:cNvSpPr>
                            <wps:spPr bwMode="auto">
                              <a:xfrm>
                                <a:off x="1167765" y="387985"/>
                                <a:ext cx="60960" cy="69215"/>
                              </a:xfrm>
                              <a:custGeom>
                                <a:avLst/>
                                <a:gdLst>
                                  <a:gd name="T0" fmla="*/ 96 w 192"/>
                                  <a:gd name="T1" fmla="*/ 24 h 219"/>
                                  <a:gd name="T2" fmla="*/ 75 w 192"/>
                                  <a:gd name="T3" fmla="*/ 27 h 219"/>
                                  <a:gd name="T4" fmla="*/ 59 w 192"/>
                                  <a:gd name="T5" fmla="*/ 36 h 219"/>
                                  <a:gd name="T6" fmla="*/ 46 w 192"/>
                                  <a:gd name="T7" fmla="*/ 51 h 219"/>
                                  <a:gd name="T8" fmla="*/ 35 w 192"/>
                                  <a:gd name="T9" fmla="*/ 68 h 219"/>
                                  <a:gd name="T10" fmla="*/ 29 w 192"/>
                                  <a:gd name="T11" fmla="*/ 89 h 219"/>
                                  <a:gd name="T12" fmla="*/ 28 w 192"/>
                                  <a:gd name="T13" fmla="*/ 111 h 219"/>
                                  <a:gd name="T14" fmla="*/ 31 w 192"/>
                                  <a:gd name="T15" fmla="*/ 133 h 219"/>
                                  <a:gd name="T16" fmla="*/ 35 w 192"/>
                                  <a:gd name="T17" fmla="*/ 153 h 219"/>
                                  <a:gd name="T18" fmla="*/ 46 w 192"/>
                                  <a:gd name="T19" fmla="*/ 170 h 219"/>
                                  <a:gd name="T20" fmla="*/ 59 w 192"/>
                                  <a:gd name="T21" fmla="*/ 184 h 219"/>
                                  <a:gd name="T22" fmla="*/ 75 w 192"/>
                                  <a:gd name="T23" fmla="*/ 192 h 219"/>
                                  <a:gd name="T24" fmla="*/ 96 w 192"/>
                                  <a:gd name="T25" fmla="*/ 197 h 219"/>
                                  <a:gd name="T26" fmla="*/ 96 w 192"/>
                                  <a:gd name="T27" fmla="*/ 197 h 219"/>
                                  <a:gd name="T28" fmla="*/ 115 w 192"/>
                                  <a:gd name="T29" fmla="*/ 194 h 219"/>
                                  <a:gd name="T30" fmla="*/ 133 w 192"/>
                                  <a:gd name="T31" fmla="*/ 184 h 219"/>
                                  <a:gd name="T32" fmla="*/ 146 w 192"/>
                                  <a:gd name="T33" fmla="*/ 170 h 219"/>
                                  <a:gd name="T34" fmla="*/ 155 w 192"/>
                                  <a:gd name="T35" fmla="*/ 153 h 219"/>
                                  <a:gd name="T36" fmla="*/ 161 w 192"/>
                                  <a:gd name="T37" fmla="*/ 132 h 219"/>
                                  <a:gd name="T38" fmla="*/ 162 w 192"/>
                                  <a:gd name="T39" fmla="*/ 108 h 219"/>
                                  <a:gd name="T40" fmla="*/ 161 w 192"/>
                                  <a:gd name="T41" fmla="*/ 88 h 219"/>
                                  <a:gd name="T42" fmla="*/ 156 w 192"/>
                                  <a:gd name="T43" fmla="*/ 68 h 219"/>
                                  <a:gd name="T44" fmla="*/ 146 w 192"/>
                                  <a:gd name="T45" fmla="*/ 51 h 219"/>
                                  <a:gd name="T46" fmla="*/ 133 w 192"/>
                                  <a:gd name="T47" fmla="*/ 36 h 219"/>
                                  <a:gd name="T48" fmla="*/ 116 w 192"/>
                                  <a:gd name="T49" fmla="*/ 27 h 219"/>
                                  <a:gd name="T50" fmla="*/ 96 w 192"/>
                                  <a:gd name="T51" fmla="*/ 24 h 219"/>
                                  <a:gd name="T52" fmla="*/ 97 w 192"/>
                                  <a:gd name="T53" fmla="*/ 0 h 219"/>
                                  <a:gd name="T54" fmla="*/ 124 w 192"/>
                                  <a:gd name="T55" fmla="*/ 5 h 219"/>
                                  <a:gd name="T56" fmla="*/ 147 w 192"/>
                                  <a:gd name="T57" fmla="*/ 15 h 219"/>
                                  <a:gd name="T58" fmla="*/ 167 w 192"/>
                                  <a:gd name="T59" fmla="*/ 31 h 219"/>
                                  <a:gd name="T60" fmla="*/ 180 w 192"/>
                                  <a:gd name="T61" fmla="*/ 52 h 219"/>
                                  <a:gd name="T62" fmla="*/ 189 w 192"/>
                                  <a:gd name="T63" fmla="*/ 79 h 219"/>
                                  <a:gd name="T64" fmla="*/ 192 w 192"/>
                                  <a:gd name="T65" fmla="*/ 108 h 219"/>
                                  <a:gd name="T66" fmla="*/ 189 w 192"/>
                                  <a:gd name="T67" fmla="*/ 136 h 219"/>
                                  <a:gd name="T68" fmla="*/ 181 w 192"/>
                                  <a:gd name="T69" fmla="*/ 161 h 219"/>
                                  <a:gd name="T70" fmla="*/ 171 w 192"/>
                                  <a:gd name="T71" fmla="*/ 182 h 219"/>
                                  <a:gd name="T72" fmla="*/ 155 w 192"/>
                                  <a:gd name="T73" fmla="*/ 197 h 219"/>
                                  <a:gd name="T74" fmla="*/ 137 w 192"/>
                                  <a:gd name="T75" fmla="*/ 209 h 219"/>
                                  <a:gd name="T76" fmla="*/ 116 w 192"/>
                                  <a:gd name="T77" fmla="*/ 216 h 219"/>
                                  <a:gd name="T78" fmla="*/ 94 w 192"/>
                                  <a:gd name="T79" fmla="*/ 219 h 219"/>
                                  <a:gd name="T80" fmla="*/ 94 w 192"/>
                                  <a:gd name="T81" fmla="*/ 219 h 219"/>
                                  <a:gd name="T82" fmla="*/ 68 w 192"/>
                                  <a:gd name="T83" fmla="*/ 215 h 219"/>
                                  <a:gd name="T84" fmla="*/ 46 w 192"/>
                                  <a:gd name="T85" fmla="*/ 204 h 219"/>
                                  <a:gd name="T86" fmla="*/ 26 w 192"/>
                                  <a:gd name="T87" fmla="*/ 189 h 219"/>
                                  <a:gd name="T88" fmla="*/ 12 w 192"/>
                                  <a:gd name="T89" fmla="*/ 167 h 219"/>
                                  <a:gd name="T90" fmla="*/ 3 w 192"/>
                                  <a:gd name="T91" fmla="*/ 142 h 219"/>
                                  <a:gd name="T92" fmla="*/ 0 w 192"/>
                                  <a:gd name="T93" fmla="*/ 111 h 219"/>
                                  <a:gd name="T94" fmla="*/ 3 w 192"/>
                                  <a:gd name="T95" fmla="*/ 80 h 219"/>
                                  <a:gd name="T96" fmla="*/ 13 w 192"/>
                                  <a:gd name="T97" fmla="*/ 54 h 219"/>
                                  <a:gd name="T98" fmla="*/ 28 w 192"/>
                                  <a:gd name="T99" fmla="*/ 31 h 219"/>
                                  <a:gd name="T100" fmla="*/ 47 w 192"/>
                                  <a:gd name="T101" fmla="*/ 15 h 219"/>
                                  <a:gd name="T102" fmla="*/ 71 w 192"/>
                                  <a:gd name="T103" fmla="*/ 5 h 219"/>
                                  <a:gd name="T104" fmla="*/ 97 w 192"/>
                                  <a:gd name="T105"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2" h="219">
                                    <a:moveTo>
                                      <a:pt x="96" y="24"/>
                                    </a:moveTo>
                                    <a:lnTo>
                                      <a:pt x="75" y="27"/>
                                    </a:lnTo>
                                    <a:lnTo>
                                      <a:pt x="59" y="36"/>
                                    </a:lnTo>
                                    <a:lnTo>
                                      <a:pt x="46" y="51"/>
                                    </a:lnTo>
                                    <a:lnTo>
                                      <a:pt x="35" y="68"/>
                                    </a:lnTo>
                                    <a:lnTo>
                                      <a:pt x="29" y="89"/>
                                    </a:lnTo>
                                    <a:lnTo>
                                      <a:pt x="28" y="111"/>
                                    </a:lnTo>
                                    <a:lnTo>
                                      <a:pt x="31" y="133"/>
                                    </a:lnTo>
                                    <a:lnTo>
                                      <a:pt x="35" y="153"/>
                                    </a:lnTo>
                                    <a:lnTo>
                                      <a:pt x="46" y="170"/>
                                    </a:lnTo>
                                    <a:lnTo>
                                      <a:pt x="59" y="184"/>
                                    </a:lnTo>
                                    <a:lnTo>
                                      <a:pt x="75" y="192"/>
                                    </a:lnTo>
                                    <a:lnTo>
                                      <a:pt x="96" y="197"/>
                                    </a:lnTo>
                                    <a:lnTo>
                                      <a:pt x="96" y="197"/>
                                    </a:lnTo>
                                    <a:lnTo>
                                      <a:pt x="115" y="194"/>
                                    </a:lnTo>
                                    <a:lnTo>
                                      <a:pt x="133" y="184"/>
                                    </a:lnTo>
                                    <a:lnTo>
                                      <a:pt x="146" y="170"/>
                                    </a:lnTo>
                                    <a:lnTo>
                                      <a:pt x="155" y="153"/>
                                    </a:lnTo>
                                    <a:lnTo>
                                      <a:pt x="161" y="132"/>
                                    </a:lnTo>
                                    <a:lnTo>
                                      <a:pt x="162" y="108"/>
                                    </a:lnTo>
                                    <a:lnTo>
                                      <a:pt x="161" y="88"/>
                                    </a:lnTo>
                                    <a:lnTo>
                                      <a:pt x="156" y="68"/>
                                    </a:lnTo>
                                    <a:lnTo>
                                      <a:pt x="146" y="51"/>
                                    </a:lnTo>
                                    <a:lnTo>
                                      <a:pt x="133" y="36"/>
                                    </a:lnTo>
                                    <a:lnTo>
                                      <a:pt x="116" y="27"/>
                                    </a:lnTo>
                                    <a:lnTo>
                                      <a:pt x="96" y="24"/>
                                    </a:lnTo>
                                    <a:close/>
                                    <a:moveTo>
                                      <a:pt x="97" y="0"/>
                                    </a:moveTo>
                                    <a:lnTo>
                                      <a:pt x="124" y="5"/>
                                    </a:lnTo>
                                    <a:lnTo>
                                      <a:pt x="147" y="15"/>
                                    </a:lnTo>
                                    <a:lnTo>
                                      <a:pt x="167" y="31"/>
                                    </a:lnTo>
                                    <a:lnTo>
                                      <a:pt x="180" y="52"/>
                                    </a:lnTo>
                                    <a:lnTo>
                                      <a:pt x="189" y="79"/>
                                    </a:lnTo>
                                    <a:lnTo>
                                      <a:pt x="192" y="108"/>
                                    </a:lnTo>
                                    <a:lnTo>
                                      <a:pt x="189" y="136"/>
                                    </a:lnTo>
                                    <a:lnTo>
                                      <a:pt x="181" y="161"/>
                                    </a:lnTo>
                                    <a:lnTo>
                                      <a:pt x="171" y="182"/>
                                    </a:lnTo>
                                    <a:lnTo>
                                      <a:pt x="155" y="197"/>
                                    </a:lnTo>
                                    <a:lnTo>
                                      <a:pt x="137" y="209"/>
                                    </a:lnTo>
                                    <a:lnTo>
                                      <a:pt x="116" y="216"/>
                                    </a:lnTo>
                                    <a:lnTo>
                                      <a:pt x="94" y="219"/>
                                    </a:lnTo>
                                    <a:lnTo>
                                      <a:pt x="94" y="219"/>
                                    </a:lnTo>
                                    <a:lnTo>
                                      <a:pt x="68" y="215"/>
                                    </a:lnTo>
                                    <a:lnTo>
                                      <a:pt x="46" y="204"/>
                                    </a:lnTo>
                                    <a:lnTo>
                                      <a:pt x="26" y="189"/>
                                    </a:lnTo>
                                    <a:lnTo>
                                      <a:pt x="12" y="167"/>
                                    </a:lnTo>
                                    <a:lnTo>
                                      <a:pt x="3" y="142"/>
                                    </a:lnTo>
                                    <a:lnTo>
                                      <a:pt x="0" y="111"/>
                                    </a:lnTo>
                                    <a:lnTo>
                                      <a:pt x="3" y="80"/>
                                    </a:lnTo>
                                    <a:lnTo>
                                      <a:pt x="13" y="54"/>
                                    </a:lnTo>
                                    <a:lnTo>
                                      <a:pt x="28" y="31"/>
                                    </a:lnTo>
                                    <a:lnTo>
                                      <a:pt x="47" y="15"/>
                                    </a:lnTo>
                                    <a:lnTo>
                                      <a:pt x="71" y="5"/>
                                    </a:lnTo>
                                    <a:lnTo>
                                      <a:pt x="97"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s:wsp>
                            <wps:cNvPr id="537" name="Freeform 28"/>
                            <wps:cNvSpPr>
                              <a:spLocks noEditPoints="1"/>
                            </wps:cNvSpPr>
                            <wps:spPr bwMode="auto">
                              <a:xfrm>
                                <a:off x="1244600" y="388620"/>
                                <a:ext cx="43815" cy="67310"/>
                              </a:xfrm>
                              <a:custGeom>
                                <a:avLst/>
                                <a:gdLst>
                                  <a:gd name="T0" fmla="*/ 54 w 137"/>
                                  <a:gd name="T1" fmla="*/ 21 h 212"/>
                                  <a:gd name="T2" fmla="*/ 38 w 137"/>
                                  <a:gd name="T3" fmla="*/ 23 h 212"/>
                                  <a:gd name="T4" fmla="*/ 28 w 137"/>
                                  <a:gd name="T5" fmla="*/ 24 h 212"/>
                                  <a:gd name="T6" fmla="*/ 28 w 137"/>
                                  <a:gd name="T7" fmla="*/ 101 h 212"/>
                                  <a:gd name="T8" fmla="*/ 54 w 137"/>
                                  <a:gd name="T9" fmla="*/ 101 h 212"/>
                                  <a:gd name="T10" fmla="*/ 75 w 137"/>
                                  <a:gd name="T11" fmla="*/ 98 h 212"/>
                                  <a:gd name="T12" fmla="*/ 90 w 137"/>
                                  <a:gd name="T13" fmla="*/ 89 h 212"/>
                                  <a:gd name="T14" fmla="*/ 98 w 137"/>
                                  <a:gd name="T15" fmla="*/ 77 h 212"/>
                                  <a:gd name="T16" fmla="*/ 103 w 137"/>
                                  <a:gd name="T17" fmla="*/ 61 h 212"/>
                                  <a:gd name="T18" fmla="*/ 100 w 137"/>
                                  <a:gd name="T19" fmla="*/ 46 h 212"/>
                                  <a:gd name="T20" fmla="*/ 94 w 137"/>
                                  <a:gd name="T21" fmla="*/ 34 h 212"/>
                                  <a:gd name="T22" fmla="*/ 84 w 137"/>
                                  <a:gd name="T23" fmla="*/ 27 h 212"/>
                                  <a:gd name="T24" fmla="*/ 70 w 137"/>
                                  <a:gd name="T25" fmla="*/ 23 h 212"/>
                                  <a:gd name="T26" fmla="*/ 54 w 137"/>
                                  <a:gd name="T27" fmla="*/ 21 h 212"/>
                                  <a:gd name="T28" fmla="*/ 53 w 137"/>
                                  <a:gd name="T29" fmla="*/ 0 h 212"/>
                                  <a:gd name="T30" fmla="*/ 78 w 137"/>
                                  <a:gd name="T31" fmla="*/ 2 h 212"/>
                                  <a:gd name="T32" fmla="*/ 98 w 137"/>
                                  <a:gd name="T33" fmla="*/ 8 h 212"/>
                                  <a:gd name="T34" fmla="*/ 113 w 137"/>
                                  <a:gd name="T35" fmla="*/ 18 h 212"/>
                                  <a:gd name="T36" fmla="*/ 122 w 137"/>
                                  <a:gd name="T37" fmla="*/ 28 h 212"/>
                                  <a:gd name="T38" fmla="*/ 128 w 137"/>
                                  <a:gd name="T39" fmla="*/ 42 h 212"/>
                                  <a:gd name="T40" fmla="*/ 129 w 137"/>
                                  <a:gd name="T41" fmla="*/ 58 h 212"/>
                                  <a:gd name="T42" fmla="*/ 126 w 137"/>
                                  <a:gd name="T43" fmla="*/ 76 h 212"/>
                                  <a:gd name="T44" fmla="*/ 118 w 137"/>
                                  <a:gd name="T45" fmla="*/ 92 h 212"/>
                                  <a:gd name="T46" fmla="*/ 106 w 137"/>
                                  <a:gd name="T47" fmla="*/ 104 h 212"/>
                                  <a:gd name="T48" fmla="*/ 90 w 137"/>
                                  <a:gd name="T49" fmla="*/ 111 h 212"/>
                                  <a:gd name="T50" fmla="*/ 90 w 137"/>
                                  <a:gd name="T51" fmla="*/ 111 h 212"/>
                                  <a:gd name="T52" fmla="*/ 104 w 137"/>
                                  <a:gd name="T53" fmla="*/ 120 h 212"/>
                                  <a:gd name="T54" fmla="*/ 115 w 137"/>
                                  <a:gd name="T55" fmla="*/ 135 h 212"/>
                                  <a:gd name="T56" fmla="*/ 121 w 137"/>
                                  <a:gd name="T57" fmla="*/ 154 h 212"/>
                                  <a:gd name="T58" fmla="*/ 128 w 137"/>
                                  <a:gd name="T59" fmla="*/ 181 h 212"/>
                                  <a:gd name="T60" fmla="*/ 132 w 137"/>
                                  <a:gd name="T61" fmla="*/ 200 h 212"/>
                                  <a:gd name="T62" fmla="*/ 137 w 137"/>
                                  <a:gd name="T63" fmla="*/ 212 h 212"/>
                                  <a:gd name="T64" fmla="*/ 109 w 137"/>
                                  <a:gd name="T65" fmla="*/ 212 h 212"/>
                                  <a:gd name="T66" fmla="*/ 104 w 137"/>
                                  <a:gd name="T67" fmla="*/ 203 h 212"/>
                                  <a:gd name="T68" fmla="*/ 100 w 137"/>
                                  <a:gd name="T69" fmla="*/ 185 h 212"/>
                                  <a:gd name="T70" fmla="*/ 95 w 137"/>
                                  <a:gd name="T71" fmla="*/ 161 h 212"/>
                                  <a:gd name="T72" fmla="*/ 90 w 137"/>
                                  <a:gd name="T73" fmla="*/ 144 h 212"/>
                                  <a:gd name="T74" fmla="*/ 81 w 137"/>
                                  <a:gd name="T75" fmla="*/ 130 h 212"/>
                                  <a:gd name="T76" fmla="*/ 69 w 137"/>
                                  <a:gd name="T77" fmla="*/ 123 h 212"/>
                                  <a:gd name="T78" fmla="*/ 53 w 137"/>
                                  <a:gd name="T79" fmla="*/ 121 h 212"/>
                                  <a:gd name="T80" fmla="*/ 28 w 137"/>
                                  <a:gd name="T81" fmla="*/ 121 h 212"/>
                                  <a:gd name="T82" fmla="*/ 28 w 137"/>
                                  <a:gd name="T83" fmla="*/ 212 h 212"/>
                                  <a:gd name="T84" fmla="*/ 0 w 137"/>
                                  <a:gd name="T85" fmla="*/ 212 h 212"/>
                                  <a:gd name="T86" fmla="*/ 0 w 137"/>
                                  <a:gd name="T87" fmla="*/ 5 h 212"/>
                                  <a:gd name="T88" fmla="*/ 25 w 137"/>
                                  <a:gd name="T89" fmla="*/ 2 h 212"/>
                                  <a:gd name="T90" fmla="*/ 53 w 137"/>
                                  <a:gd name="T91"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7" h="212">
                                    <a:moveTo>
                                      <a:pt x="54" y="21"/>
                                    </a:moveTo>
                                    <a:lnTo>
                                      <a:pt x="38" y="23"/>
                                    </a:lnTo>
                                    <a:lnTo>
                                      <a:pt x="28" y="24"/>
                                    </a:lnTo>
                                    <a:lnTo>
                                      <a:pt x="28" y="101"/>
                                    </a:lnTo>
                                    <a:lnTo>
                                      <a:pt x="54" y="101"/>
                                    </a:lnTo>
                                    <a:lnTo>
                                      <a:pt x="75" y="98"/>
                                    </a:lnTo>
                                    <a:lnTo>
                                      <a:pt x="90" y="89"/>
                                    </a:lnTo>
                                    <a:lnTo>
                                      <a:pt x="98" y="77"/>
                                    </a:lnTo>
                                    <a:lnTo>
                                      <a:pt x="103" y="61"/>
                                    </a:lnTo>
                                    <a:lnTo>
                                      <a:pt x="100" y="46"/>
                                    </a:lnTo>
                                    <a:lnTo>
                                      <a:pt x="94" y="34"/>
                                    </a:lnTo>
                                    <a:lnTo>
                                      <a:pt x="84" y="27"/>
                                    </a:lnTo>
                                    <a:lnTo>
                                      <a:pt x="70" y="23"/>
                                    </a:lnTo>
                                    <a:lnTo>
                                      <a:pt x="54" y="21"/>
                                    </a:lnTo>
                                    <a:close/>
                                    <a:moveTo>
                                      <a:pt x="53" y="0"/>
                                    </a:moveTo>
                                    <a:lnTo>
                                      <a:pt x="78" y="2"/>
                                    </a:lnTo>
                                    <a:lnTo>
                                      <a:pt x="98" y="8"/>
                                    </a:lnTo>
                                    <a:lnTo>
                                      <a:pt x="113" y="18"/>
                                    </a:lnTo>
                                    <a:lnTo>
                                      <a:pt x="122" y="28"/>
                                    </a:lnTo>
                                    <a:lnTo>
                                      <a:pt x="128" y="42"/>
                                    </a:lnTo>
                                    <a:lnTo>
                                      <a:pt x="129" y="58"/>
                                    </a:lnTo>
                                    <a:lnTo>
                                      <a:pt x="126" y="76"/>
                                    </a:lnTo>
                                    <a:lnTo>
                                      <a:pt x="118" y="92"/>
                                    </a:lnTo>
                                    <a:lnTo>
                                      <a:pt x="106" y="104"/>
                                    </a:lnTo>
                                    <a:lnTo>
                                      <a:pt x="90" y="111"/>
                                    </a:lnTo>
                                    <a:lnTo>
                                      <a:pt x="90" y="111"/>
                                    </a:lnTo>
                                    <a:lnTo>
                                      <a:pt x="104" y="120"/>
                                    </a:lnTo>
                                    <a:lnTo>
                                      <a:pt x="115" y="135"/>
                                    </a:lnTo>
                                    <a:lnTo>
                                      <a:pt x="121" y="154"/>
                                    </a:lnTo>
                                    <a:lnTo>
                                      <a:pt x="128" y="181"/>
                                    </a:lnTo>
                                    <a:lnTo>
                                      <a:pt x="132" y="200"/>
                                    </a:lnTo>
                                    <a:lnTo>
                                      <a:pt x="137" y="212"/>
                                    </a:lnTo>
                                    <a:lnTo>
                                      <a:pt x="109" y="212"/>
                                    </a:lnTo>
                                    <a:lnTo>
                                      <a:pt x="104" y="203"/>
                                    </a:lnTo>
                                    <a:lnTo>
                                      <a:pt x="100" y="185"/>
                                    </a:lnTo>
                                    <a:lnTo>
                                      <a:pt x="95" y="161"/>
                                    </a:lnTo>
                                    <a:lnTo>
                                      <a:pt x="90" y="144"/>
                                    </a:lnTo>
                                    <a:lnTo>
                                      <a:pt x="81" y="130"/>
                                    </a:lnTo>
                                    <a:lnTo>
                                      <a:pt x="69" y="123"/>
                                    </a:lnTo>
                                    <a:lnTo>
                                      <a:pt x="53" y="121"/>
                                    </a:lnTo>
                                    <a:lnTo>
                                      <a:pt x="28" y="121"/>
                                    </a:lnTo>
                                    <a:lnTo>
                                      <a:pt x="28" y="212"/>
                                    </a:lnTo>
                                    <a:lnTo>
                                      <a:pt x="0" y="212"/>
                                    </a:lnTo>
                                    <a:lnTo>
                                      <a:pt x="0" y="5"/>
                                    </a:lnTo>
                                    <a:lnTo>
                                      <a:pt x="25" y="2"/>
                                    </a:lnTo>
                                    <a:lnTo>
                                      <a:pt x="53" y="0"/>
                                    </a:lnTo>
                                    <a:close/>
                                  </a:path>
                                </a:pathLst>
                              </a:custGeom>
                              <a:solidFill>
                                <a:srgbClr val="00ACCD"/>
                              </a:solidFill>
                              <a:ln w="0">
                                <a:solidFill>
                                  <a:srgbClr val="00ACCD"/>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67BDC215" id="Canvas 538" o:spid="_x0000_s1026" editas="canvas" style="width:121.6pt;height:36pt;mso-position-horizontal-relative:char;mso-position-vertical-relative:line" coordsize="1544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443;height:4572;visibility:visible;mso-wrap-style:square">
                      <v:fill o:detectmouseclick="t"/>
                      <v:path o:connecttype="none"/>
                    </v:shape>
                    <v:rect id="Rectangle 6" o:spid="_x0000_s1028" style="position:absolute;width:15443;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" filled="f" stroked="f" strokeweight="0"/>
                    <v:rect id="Rectangle 7" o:spid="_x0000_s1029" style="position:absolute;left:2622;top:1104;width:6;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" fillcolor="#00accd" strokecolor="#00accd" strokeweight="0"/>
                    <v:shape id="Freeform 8" o:spid="_x0000_s1030" style="position:absolute;left:2578;top:4400;width:50;height:19;visibility:visible;mso-wrap-style:square;v-text-anchor:top" coordsize="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" path="m12,r4,3l15,1,12,,,4,12,xe" fillcolor="#00accd" strokecolor="#00accd" strokeweight="0">
                      <v:path arrowok="t" o:connecttype="custom" o:connectlocs="3810,0;5080,1429;4763,476;3810,0;0,1905;3810,0" o:connectangles="0,0,0,0,0,0"/>
                    </v:shape>
                    <v:shape id="Freeform 9" o:spid="_x0000_s1031" style="position:absolute;top:6;width:3657;height:4559;visibility:visible;mso-wrap-style:square;v-text-anchor:top" coordsize="1153,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" path="m824,1386r-12,4l824,1386r3,1l828,1389r-4,-3xm603,365r-34,2l537,371r-33,6l473,387r-28,15l420,418r-19,23l386,467r-9,30l374,532r5,30l388,588r14,24l420,633r24,19l469,668r28,16l526,701r39,20l601,745r34,26l665,801r25,31l709,867r12,37l724,934r-5,29l710,993r-11,28l685,1049r-14,25l659,1095r-10,19l644,1130r2,15l651,1161r14,15l682,1188r23,9l731,1201r31,2l796,1200r38,-11l874,1173r44,-23l954,1123r31,-30l1008,1064r21,-31l1044,1002r10,-31l1063,943r4,-27l1070,893r2,-20l1072,859r,-9l1072,847r-5,-40l1058,766r-14,-39l1023,690r-22,-31l967,627,932,602,896,582,861,566,825,553,792,540,761,526,734,510,712,488,700,472r-3,-17l699,441r6,-14l713,417r9,-9l730,401r8,-8l741,386r-3,-4l731,379r-13,-3l700,371r-21,-1l657,367r-20,l619,365r-12,l603,365xm825,346r,l825,346r,xm989,r37,5l1061,17r30,19l1116,61r19,31l1148,126r5,37l1153,1268r-2,l1147,1306r-15,34l1111,1370r-28,26l1052,1415r-36,12l977,1432r,l977,1432r,l977,1432r-4,l962,1430r-17,-1l920,1426r-28,-8l861,1407r-30,-17l831,1390r,l828,1389r-6,-2l820,1389r-3,l814,1390r-2,2l780,1405r-33,12l691,1429r-57,7l575,1438r-72,-5l433,1420r-66,-21l305,1370r-59,-36l193,1293r-49,-49l103,1191,68,1133,38,1071,18,1005,4,935,,863,4,792,18,723,38,656,68,594r35,-59l144,482r49,-47l246,392r59,-36l367,328r66,-20l503,294r72,-4l634,293r56,7l744,315r53,19l796,334r1,l800,334r5,2l811,334r6,-3l821,327r3,-6l825,314r,-151l830,126,842,92,862,61,887,36,917,17,952,5,989,xe" fillcolor="#00accd" strokecolor="#00accd" strokeweight="0">
                      <v:path arrowok="t" o:connecttype="custom" o:connectlocs="261393,439443;261393,439443;170350,117629;141165,127457;122449,148066;120228,178187;133234,200698;157661,216868;190652,236209;218885,263793;229671,296133;221740,323717;209051,347179;204927,363032;216347,376665;241725,381421;277254,371910;312466,346545;331183,317693;338479,290426;340065,272353;338479,255866;324521,218770;295653,190869;261710,175333;232843,161700;221106,144262;226181,132213;234112,124604;231891,120165;215396,117312;196362,115726;261710,109702;261710,109702;336575,5390;360050,29169;365760,402030;359098,424858;333720,448638;309928,454028;309928,454028;299777,453076;273130,446101;263614,440711;260124,440394;257586,441345;219202,453076;159564,454345;96754,434370;45680,394421;12055,339570;0,273621;12055,207990;45680,152822;96754,112873;159564,93215;218885,95118;252511,105898;255366,106532;260441,103678;261710,51681;273448,19341;301998,1585" o:connectangles="0,0,0,0,0,0,0,0,0,0,0,0,0,0,0,0,0,0,0,0,0,0,0,0,0,0,0,0,0,0,0,0,0,0,0,0,0,0,0,0,0,0,0,0,0,0,0,0,0,0,0,0,0,0,0,0,0,0,0,0,0,0,0"/>
                      <o:lock v:ext="edit" verticies="t"/>
                    </v:shape>
                    <v:shape id="Freeform 10" o:spid="_x0000_s1032" style="position:absolute;left:4210;top:114;width:2216;height:3492;visibility:visible;mso-wrap-style:square;v-text-anchor:top" coordsize="697,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" path="m356,435r-40,3l281,448r-34,16l219,488r-25,28l173,548r-16,37l145,627r-7,44l135,718r3,45l144,804r12,40l171,879r20,33l215,940r28,22l277,978r35,11l353,993r39,-4l427,978r34,-18l490,937r25,-30l536,872r13,-40l555,804r2,-30l557,646r-2,-28l549,588r-9,-31l526,529,507,503,483,480,456,461,427,446r-34,-8l356,435xm557,l689,r,894l691,944r,50l694,1042r3,43l576,1085,570,956r-3,l546,990r-26,31l489,1048r-35,22l412,1086r-45,12l316,1101r-47,-3l225,1086r-43,-18l143,1045r-34,-30l76,978,51,937,29,891,13,841,4,785,,726,2,667r9,-57l26,559,45,513,70,472,98,435r33,-31l166,377r38,-21l244,342r43,-11l331,328r46,5l420,340r36,15l487,373r28,20l536,415r18,26l557,441,557,xe" fillcolor="#00accd" strokecolor="#00accd" strokeweight="0">
                      <v:path arrowok="t" o:connecttype="custom" o:connectlocs="100474,138939;78535,147186;61683,163681;49919,185569;43878,212849;43878,242032;49601,267727;60730,289297;77263,305158;99202,313722;124639,313722;146577,304523;163747,287711;174558,263920;177101,245522;176465,196037;171696,176687;161203,159557;144988,146235;124957,138939;177101,0;219071,283587;219707,315308;221615,344175;181235,303254;173604,314040;155480,332438;130998,344492;100474,349250;71540,344492;45468,331486;24165,310233;9221,282636;1272,249011;636,211580;8267,177321;22257,149724;41652,128153;64863,112927;91253,104997;119869,105631;144988,112610;163747,124664;176147,139890;177101,0" o:connectangles="0,0,0,0,0,0,0,0,0,0,0,0,0,0,0,0,0,0,0,0,0,0,0,0,0,0,0,0,0,0,0,0,0,0,0,0,0,0,0,0,0,0,0,0,0"/>
                      <o:lock v:ext="edit" verticies="t"/>
                    </v:shape>
                    <v:shape id="Freeform 11" o:spid="_x0000_s1033" style="position:absolute;left:6826;top:228;width:546;height:3328;visibility:visible;mso-wrap-style:square;v-text-anchor:top" coordsize="173,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" path="m21,309r133,l154,1048r-133,l21,309xm87,r24,3l133,12r16,13l163,43r7,21l173,86r-3,22l163,129r-14,18l132,161r-21,9l86,173r-2,l61,170,40,161,24,147,11,129,3,108,,86,3,64,12,43,24,25,42,12,62,3,87,xe" fillcolor="#00accd" strokecolor="#00accd" strokeweight="0">
                      <v:path arrowok="t" o:connecttype="custom" o:connectlocs="6629,98108;48612,98108;48612,332740;6629,332740;6629,98108;27463,0;35039,953;41983,3810;47034,7938;51453,13653;53663,20320;54610,27305;53663,34290;51453,40958;47034,46673;41668,51118;35039,53975;27147,54928;26516,54928;19256,53975;12627,51118;7576,46673;3472,40958;947,34290;0,27305;947,20320;3788,13653;7576,7938;13258,3810;19571,953;27463,0" o:connectangles="0,0,0,0,0,0,0,0,0,0,0,0,0,0,0,0,0,0,0,0,0,0,0,0,0,0,0,0,0,0,0"/>
                      <o:lock v:ext="edit" verticies="t"/>
                    </v:shape>
                    <v:shape id="Freeform 12" o:spid="_x0000_s1034" style="position:absolute;left:7677;top:1155;width:1867;height:2451;visibility:visible;mso-wrap-style:square;v-text-anchor:top" coordsize="58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" path="m412,380r-33,l345,383r-34,4l280,393r-30,9l222,414r-25,13l177,443r-18,21l146,488r-9,26l134,545r3,31l144,603r12,22l172,643r18,13l212,666r22,6l259,674r40,-3l334,661r31,-17l390,625r22,-24l429,576r11,-26l445,529r1,-22l446,380r-34,xm296,r49,3l389,11r38,13l460,40r28,21l511,83r19,27l547,139r11,30l567,201r6,34l576,269r2,34l578,579r1,64l582,702r6,55l468,757,455,663r-4,l432,687r-24,24l379,731r-33,17l309,761r-40,9l225,773r-42,-3l146,761,112,748,82,728,57,706,37,681,20,653,10,624,3,593,,562,4,517r9,-38l29,442,51,409,81,381r34,-26l156,334r46,-18l255,303r57,-9l376,288r67,-1l443,271r,-17l442,237r-3,-18l433,200r-7,-19l417,163,404,145,386,130,365,117r-25,-9l311,102r-36,-1l234,102r-41,8l153,120r-37,16l82,155,53,65,93,43,137,25,187,12,240,3,296,xe" fillcolor="#00accd" strokecolor="#00accd" strokeweight="0">
                      <v:path arrowok="t" o:connecttype="custom" o:connectlocs="120333,120494;98743,122714;79375,127470;62548,135397;50483,147129;43498,162984;43498,182643;49530,198181;60325,208011;74295,213084;94933,212767;115888,204205;130810,190571;139700,174399;141605,160764;130810,120494;109538,951;135573,7610;154940,19342;168275,34880;177165,53588;181928,74516;183515,96078;183833,203888;186690,240037;144463,210230;137160,217840;120333,231792;98108,241305;71438,245110;46355,241305;26035,230841;11748,215938;3175,197864;0,178204;4128,151886;16193,129690;36513,112567;64135,100200;99060,93224;140653,91005;140653,80541;139383,69443;135255,57393;128270,45978;115888,37099;98743,32343;74295,32343;48578,38051;26035,49149;29528,13635;59373,3805;93980,0" o:connectangles="0,0,0,0,0,0,0,0,0,0,0,0,0,0,0,0,0,0,0,0,0,0,0,0,0,0,0,0,0,0,0,0,0,0,0,0,0,0,0,0,0,0,0,0,0,0,0,0,0,0,0,0,0"/>
                      <o:lock v:ext="edit" verticies="t"/>
                    </v:shape>
                    <v:rect id="Rectangle 522" o:spid="_x0000_s1035" style="position:absolute;left:9937;top:114;width:42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" fillcolor="#00accd" strokecolor="#00accd" strokeweight="0"/>
                    <v:shape id="Freeform 14" o:spid="_x0000_s1036" style="position:absolute;left:10712;top:1155;width:2286;height:2451;visibility:visible;mso-wrap-style:square;v-text-anchor:top" coordsize="721,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" path="m361,102r-41,3l284,116r-32,16l224,152r-25,26l180,207r-17,33l150,275r-7,37l137,350r-2,39l138,436r8,44l159,522r16,37l197,591r25,28l252,641r31,18l318,669r39,3l358,672r41,-4l438,655r35,-20l504,607r26,-34l551,533r16,-45l578,437r4,-53l581,352r-5,-33l569,287r-9,-31l547,225,530,195,511,170,488,147,461,129,432,114r-34,-9l361,102xm365,r56,5l473,15r49,19l566,58r38,31l638,124r28,43l690,213r16,52l716,319r5,61l718,436r-9,52l696,535r-18,43l656,616r-25,34l603,680r-31,25l538,725r-34,18l467,757r-37,8l392,771r-37,2l354,773r-49,-3l258,761,214,746,174,727,135,700,102,671,72,635,47,596,26,551,12,502,3,449,,393,3,334,13,278,28,228,50,182,75,141r31,-37l141,73,180,48,222,27,268,12,315,3,365,xe" fillcolor="#00accd" strokecolor="#00accd" strokeweight="0">
                      <v:path arrowok="t" o:connecttype="custom" o:connectlocs="101459,33294;79899,41856;63095,56442;51681,76101;45340,98932;42803,123348;46291,152203;55485,177253;70387,196278;89728,208962;113190,213084;126507,211816;149969,201352;168042,181692;179773,154740;184529,121762;182626,101151;177553,81175;168042,61832;154725,46612;136970,36148;114459,32343;133482,1585;165505,10781;191504,28221;211162,52954;223844,84029;228600,120494;224795,154740;214966,183278;200065,206108;181358,223548;159798,235597;136336,242573;112556,245110;96703,244159;67851,236549;42803,221962;22828,201352;8244,174716;951,142373;951,105908;8878,72296;23779,44710;44705,23148;70387,8561;99874,951" o:connectangles="0,0,0,0,0,0,0,0,0,0,0,0,0,0,0,0,0,0,0,0,0,0,0,0,0,0,0,0,0,0,0,0,0,0,0,0,0,0,0,0,0,0,0,0,0,0,0"/>
                      <o:lock v:ext="edit" verticies="t"/>
                    </v:shape>
                    <v:shape id="Freeform 15" o:spid="_x0000_s1037" style="position:absolute;left:13233;top:1155;width:2191;height:3410;visibility:visible;mso-wrap-style:square;v-text-anchor:top" coordsize="69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" path="m356,105r-42,3l276,120r-34,19l211,164r-25,33l165,237r-16,44l139,330r-3,56l139,427r6,42l157,505r14,36l192,572r23,26l244,621r32,16l313,647r41,5l389,647r34,-9l454,624r28,-21l506,578r19,-31l540,511r6,-22l550,466r,-26l550,308r-1,-31l543,248,532,219,518,192,498,167,478,147,451,129,423,116r-32,-8l356,105xm335,r44,3l419,12r35,13l485,42r25,19l532,82r18,23l565,127r3,l572,18r118,l689,51r-2,34l686,124r-2,45l684,219r,428l683,709r-5,55l669,813r-11,44l643,895r-18,34l605,960r-25,27l546,1012r-36,21l472,1049r-40,12l391,1070r-41,4l310,1076r-44,-2l220,1068r-44,-9l134,1047,98,1033,65,1013,98,910r32,19l168,946r45,13l261,966r53,3l351,968r34,-6l417,953r30,-13l472,922r24,-24l515,872r16,-33l543,802r7,-43l552,711r,-82l549,629r-20,29l504,684r-28,24l442,725r-38,15l361,751r-47,3l266,749,220,739,179,721,139,696,105,666,74,631,49,591,28,547,14,498,3,446,,392,5,331r9,-56l28,225,49,179,74,138r29,-36l136,71,171,46,210,27,251,12,292,3,335,xe" fillcolor="#00accd" strokecolor="#00accd" strokeweight="0">
                      <v:path arrowok="t" o:connecttype="custom" o:connectlocs="87630,38029;59055,62431;44133,104580;46038,148631;60960,181272;87630,201872;123508,205041;153035,191097;171450,161941;174625,139440;172403,78594;158115,52924;134303,36762;106363,0;144145,7923;168910,25987;180340,40248;218758,16162;217170,53558;216853,224689;208915,271592;192088,304233;161925,327368;124143,339094;84455,340361;42545,331805;31115,288388;67628,303917;111443,306769;141923,297895;163513,276345;174625,240535;174308,199336;151130,224372;114618,237999;69850,234196;33338,211062;8890,173350;0,124229;8890,71305;32703,32325;66675,8557;106363,0" o:connectangles="0,0,0,0,0,0,0,0,0,0,0,0,0,0,0,0,0,0,0,0,0,0,0,0,0,0,0,0,0,0,0,0,0,0,0,0,0,0,0,0,0,0,0"/>
                      <o:lock v:ext="edit" verticies="t"/>
                    </v:shape>
                    <v:shape id="Freeform 16" o:spid="_x0000_s1038" style="position:absolute;left:4489;top:3879;width:400;height:693;visibility:visible;mso-wrap-style:square;v-text-anchor:top" coordsize="12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" path="m72,l91,3r16,3l119,11r-9,22l101,30,88,26,72,24,56,26,45,30r-7,7l33,46r-1,9l33,68r9,11l54,88r19,8l92,105r15,9l117,126r8,15l126,157r-1,16l119,188r-10,12l94,210r-18,6l54,219,33,216,14,212,,204,7,182r22,10l56,195r17,-3l88,187r9,-12l100,160,97,147,89,136,78,126,60,119,41,110,26,101,14,89,7,74,4,58,7,40,16,24,30,12,50,3,72,xe" fillcolor="#00accd" strokecolor="#00accd" strokeweight="0">
                      <v:path arrowok="t" o:connecttype="custom" o:connectlocs="22860,0;28893,948;33973,1896;37783,3477;34925,10430;32068,9482;27940,8217;22860,7585;17780,8217;14288,9482;12065,11694;10478,14538;10160,17383;10478,21491;13335,24968;17145,27812;23178,30341;29210,33185;33973,36030;37148,39822;39688,44563;40005,49620;39688,54677;37783,59417;34608,63210;29845,66371;24130,68267;17145,69215;10478,68267;4445,67003;0,64474;2223,57521;9208,60682;17780,61630;23178,60682;27940,59101;30798,55309;31750,50568;30798,46459;28258,42983;24765,39822;19050,37610;13018,34766;8255,31921;4445,28128;2223,23388;1270,18331;2223,12642;5080,7585;9525,3793;15875,948;22860,0" o:connectangles="0,0,0,0,0,0,0,0,0,0,0,0,0,0,0,0,0,0,0,0,0,0,0,0,0,0,0,0,0,0,0,0,0,0,0,0,0,0,0,0,0,0,0,0,0,0,0,0,0,0,0,0"/>
                    </v:shape>
                    <v:shape id="Freeform 17" o:spid="_x0000_s1039" style="position:absolute;left:5118;top:3892;width:368;height:667;visibility:visible;mso-wrap-style:square;v-text-anchor:top" coordsize="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" path="m,l114,r,22l27,22r,66l109,88r,24l27,112r,75l118,187r,23l,210,,xe" fillcolor="#00accd" strokecolor="#00accd" strokeweight="0">
                      <v:path arrowok="t" o:connecttype="custom" o:connectlocs="0,0;35582,0;35582,6985;8427,6985;8427,27940;34021,27940;34021,35560;8427,35560;8427,59373;36830,59373;36830,66675;0,66675;0,0" o:connectangles="0,0,0,0,0,0,0,0,0,0,0,0,0"/>
                    </v:shape>
                    <v:shape id="Freeform 18" o:spid="_x0000_s1040" style="position:absolute;left:5683;top:3892;width:679;height:667;visibility:visible;mso-wrap-style:square;v-text-anchor:top" coordsize="21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" path="m14,l49,,84,102r12,37l106,173r,l117,139r12,-37l167,r34,l214,210r-26,l182,118,180,87r,-31l179,26r,l167,65r-15,41l115,208r-20,l59,109,46,66,36,26r,l34,56,33,87r-2,32l25,210,,210,14,xe" fillcolor="#00accd" strokecolor="#00accd" strokeweight="0">
                      <v:path arrowok="t" o:connecttype="custom" o:connectlocs="4445,0;15558,0;26670,32385;30480,44133;33655,54928;33655,54928;37148,44133;40958,32385;53023,0;63818,0;67945,66675;59690,66675;57785,37465;57150,27623;57150,17780;56833,8255;56833,8255;53023,20638;48260,33655;36513,66040;30163,66040;18733,34608;14605,20955;11430,8255;11430,8255;10795,17780;10478,27623;9843,37783;7938,66675;0,66675;4445,0" o:connectangles="0,0,0,0,0,0,0,0,0,0,0,0,0,0,0,0,0,0,0,0,0,0,0,0,0,0,0,0,0,0,0"/>
                    </v:shape>
                    <v:rect id="Rectangle 528" o:spid="_x0000_s1041" style="position:absolute;left:6591;top:3892;width: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" fillcolor="#00accd" strokecolor="#00accd" strokeweight="0"/>
                    <v:shape id="Freeform 20" o:spid="_x0000_s1042" style="position:absolute;left:6896;top:3879;width:508;height:693;visibility:visible;mso-wrap-style:square;v-text-anchor:top" coordsize="15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" path="m109,r23,3l148,6r11,5l151,33,134,27,110,24,87,27,67,34,51,46,38,64,31,85r-3,26l31,135r7,20l50,173r14,12l85,192r24,3l132,192r21,-5l159,209r-13,4l126,218r-23,1l78,216,56,210,36,198,22,184,10,163,3,139,,111,3,80,13,54,29,31,51,15,78,5,109,xe" fillcolor="#00accd" strokecolor="#00accd" strokeweight="0">
                      <v:path arrowok="t" o:connecttype="custom" o:connectlocs="34825,0;42174,948;47286,1896;50800,3477;48244,10430;42813,8533;35145,7585;27796,8533;21406,10746;16294,14538;12141,20227;9904,26864;8946,35082;9904,42667;12141,48988;15975,54677;20448,58469;27157,60682;34825,61630;42174,60682;48883,59101;50800,66054;46647,67319;40257,68899;32908,69215;24921,68267;17892,66371;11502,62578;7029,58153;3195,51516;958,43931;0,35082;958,25284;4153,17067;9265,9798;16294,4741;24921,1580;34825,0" o:connectangles="0,0,0,0,0,0,0,0,0,0,0,0,0,0,0,0,0,0,0,0,0,0,0,0,0,0,0,0,0,0,0,0,0,0,0,0,0,0"/>
                    </v:shape>
                    <v:shape id="Freeform 21" o:spid="_x0000_s1043" style="position:absolute;left:7537;top:3879;width:610;height:693;visibility:visible;mso-wrap-style:square;v-text-anchor:top" coordsize="193,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" path="m97,24l75,27,59,36,46,51,37,68,31,89r-1,22l31,133r6,20l47,170r12,14l77,192r19,5l96,197r20,-3l133,184r13,-14l156,153r6,-21l164,108,162,88,156,68,147,51,134,36,118,27,97,24xm97,r28,5l147,15r20,16l181,52r9,27l193,108r-3,28l183,161r-12,21l156,197r-17,12l118,216r-22,3l94,219,69,215,46,204,27,189,13,167,4,142,,111,4,80,13,54,28,31,47,15,71,5,97,xe" fillcolor="#00accd" strokecolor="#00accd" strokeweight="0">
                      <v:path arrowok="t" o:connecttype="custom" o:connectlocs="30638,7585;23689,8533;18635,11378;14529,16119;11687,21491;9792,28128;9476,35082;9792,42035;11687,48356;14845,53729;18635,58153;24321,60682;30322,62262;30322,62262;36639,61314;42009,58153;46115,53729;49273,48356;51168,41719;51800,34133;51168,27812;49273,21491;46431,16119;42325,11378;37271,8533;30638,7585;30638,0;39482,1580;46431,4741;52748,9798;57170,16435;60012,24968;60960,34133;60012,42983;57801,50884;54011,57521;49273,62262;43904,66054;37271,68267;30322,69215;29690,69215;21794,67951;14529,64474;8528,59733;4106,52780;1263,44879;0,35082;1263,25284;4106,17067;8844,9798;14845,4741;22426,1580;30638,0" o:connectangles="0,0,0,0,0,0,0,0,0,0,0,0,0,0,0,0,0,0,0,0,0,0,0,0,0,0,0,0,0,0,0,0,0,0,0,0,0,0,0,0,0,0,0,0,0,0,0,0,0,0,0,0,0"/>
                      <o:lock v:ext="edit" verticies="t"/>
                    </v:shape>
                    <v:shape id="Freeform 22" o:spid="_x0000_s1044" style="position:absolute;left:8337;top:3892;width:495;height:667;visibility:visible;mso-wrap-style:square;v-text-anchor:top" coordsize="1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" path="m,l30,,97,106r21,36l134,174r2,l133,133r,-45l133,r25,l158,210r-28,l63,103,43,68,25,32r-1,2l25,60r,28l25,119r,91l,210,,xe" fillcolor="#00accd" strokecolor="#00accd" strokeweight="0">
                      <v:path arrowok="t" o:connecttype="custom" o:connectlocs="0,0;9404,0;30408,33655;36991,45085;42006,55245;42633,55245;41693,42228;41693,27940;41693,0;49530,0;49530,66675;40753,66675;19749,32703;13480,21590;7837,10160;7524,10795;7837,19050;7837,27940;7837,37783;7837,66675;0,66675;0,0" o:connectangles="0,0,0,0,0,0,0,0,0,0,0,0,0,0,0,0,0,0,0,0,0,0"/>
                    </v:shape>
                    <v:shape id="Freeform 23" o:spid="_x0000_s1045" style="position:absolute;left:9055;top:3886;width:552;height:679;visibility:visible;mso-wrap-style:square;v-text-anchor:top" coordsize="17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" path="m61,21l41,23,28,24r,167l40,192r16,l83,189r22,-7l122,169r12,-18l143,129r2,-27l143,79,136,59,124,43,108,31,86,24,61,21xm59,l86,2r23,4l128,15r17,10l156,40r11,18l171,79r3,23l170,133r-11,28l143,184r-16,13l105,206r-25,6l50,215,24,213,,212,,5,28,2,59,xe" fillcolor="#00accd" strokecolor="#00accd" strokeweight="0">
                      <v:path arrowok="t" o:connecttype="custom" o:connectlocs="19368,6636;13018,7269;8890,7585;8890,60360;12700,60676;17780,60676;26353,59728;33338,57516;38735,53408;42545,47720;45403,40767;46038,32234;45403,24966;43180,18645;39370,13589;34290,9797;27305,7585;19368,6636;18733,0;27305,632;34608,1896;40640,4740;46038,7901;49530,12641;53023,18329;54293,24966;55245,32234;53975,42031;50483,50880;45403,58148;40323,62257;33338,65101;25400,66997;15875,67945;7620,67313;0,66997;0,1580;8890,632;18733,0" o:connectangles="0,0,0,0,0,0,0,0,0,0,0,0,0,0,0,0,0,0,0,0,0,0,0,0,0,0,0,0,0,0,0,0,0,0,0,0,0,0,0"/>
                      <o:lock v:ext="edit" verticies="t"/>
                    </v:shape>
                    <v:shape id="Freeform 24" o:spid="_x0000_s1046" style="position:absolute;left:9791;top:3892;width:489;height:680;visibility:visible;mso-wrap-style:square;v-text-anchor:top" coordsize="15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" path="m,l27,r,124l30,149r6,19l46,182r15,7l76,192r17,-3l108,182r10,-14l124,149r3,-25l127,r28,l155,122r-3,26l146,168r-8,18l126,198r-15,9l93,213r-17,1l58,213,42,207,27,199,15,186,8,170,2,149,,124,,xe" fillcolor="#00accd" strokecolor="#00accd" strokeweight="0">
                      <v:path arrowok="t" o:connecttype="custom" o:connectlocs="0,0;8517,0;8517,39370;9464,47308;11356,53340;14511,57785;19243,60008;23974,60960;29337,60008;34069,57785;37223,53340;39116,47308;40062,39370;40062,0;48895,0;48895,38735;47949,46990;46056,53340;43532,59055;39747,62865;35015,65723;29337,67628;23974,67945;18296,67628;13249,65723;8517,63183;4732,59055;2524,53975;631,47308;0,39370;0,0" o:connectangles="0,0,0,0,0,0,0,0,0,0,0,0,0,0,0,0,0,0,0,0,0,0,0,0,0,0,0,0,0,0,0"/>
                    </v:shape>
                    <v:shape id="Freeform 25" o:spid="_x0000_s1047" style="position:absolute;left:10445;top:3879;width:508;height:693;visibility:visible;mso-wrap-style:square;v-text-anchor:top" coordsize="16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" path="m110,r22,3l149,6r11,5l153,33,134,27,110,24,88,27,68,34,51,46,40,64,32,85r-3,26l31,135r7,20l50,173r16,12l85,192r24,3l134,192r19,-5l159,209r-13,4l127,218r-24,1l79,216,57,210,38,198,22,184,10,163,3,139,,111,4,80,15,54,31,31,53,15,79,5,110,xe" fillcolor="#00accd" strokecolor="#00accd" strokeweight="0">
                      <v:path arrowok="t" o:connecttype="custom" o:connectlocs="34925,0;41910,948;47308,1896;50800,3477;48578,10430;42545,8533;34925,7585;27940,8533;21590,10746;16193,14538;12700,20227;10160,26864;9208,35082;9843,42667;12065,48988;15875,54677;20955,58469;26988,60682;34608,61630;42545,60682;48578,59101;50483,66054;46355,67319;40323,68899;32703,69215;25083,68267;18098,66371;12065,62578;6985,58153;3175,51516;953,43931;0,35082;1270,25284;4763,17067;9843,9798;16828,4741;25083,1580;34925,0" o:connectangles="0,0,0,0,0,0,0,0,0,0,0,0,0,0,0,0,0,0,0,0,0,0,0,0,0,0,0,0,0,0,0,0,0,0,0,0,0,0"/>
                    </v:shape>
                    <v:shape id="Freeform 26" o:spid="_x0000_s1048" style="position:absolute;left:11099;top:3892;width:489;height:667;visibility:visible;mso-wrap-style:square;v-text-anchor:top" coordsize="1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" path="m,l155,r,22l92,22r,188l64,210,64,22,,22,,xe" fillcolor="#00accd" strokecolor="#00accd" strokeweight="0">
                      <v:path arrowok="t" o:connecttype="custom" o:connectlocs="0,0;48895,0;48895,6985;29022,6985;29022,66675;20189,66675;20189,6985;0,6985;0,0" o:connectangles="0,0,0,0,0,0,0,0,0"/>
                    </v:shape>
                    <v:shape id="Freeform 27" o:spid="_x0000_s1049" style="position:absolute;left:11677;top:3879;width:610;height:693;visibility:visible;mso-wrap-style:square;v-text-anchor:top" coordsize="1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" path="m96,24l75,27,59,36,46,51,35,68,29,89r-1,22l31,133r4,20l46,170r13,14l75,192r21,5l96,197r19,-3l133,184r13,-14l155,153r6,-21l162,108,161,88,156,68,146,51,133,36,116,27,96,24xm97,r27,5l147,15r20,16l180,52r9,27l192,108r-3,28l181,161r-10,21l155,197r-18,12l116,216r-22,3l94,219,68,215,46,204,26,189,12,167,3,142,,111,3,80,13,54,28,31,47,15,71,5,97,xe" fillcolor="#00accd" strokecolor="#00accd" strokeweight="0">
                      <v:path arrowok="t" o:connecttype="custom" o:connectlocs="30480,7585;23813,8533;18733,11378;14605,16119;11113,21491;9208,28128;8890,35082;9843,42035;11113,48356;14605,53729;18733,58153;23813,60682;30480,62262;30480,62262;36513,61314;42228,58153;46355,53729;49213,48356;51118,41719;51435,34133;51118,27812;49530,21491;46355,16119;42228,11378;36830,8533;30480,7585;30798,0;39370,1580;46673,4741;53023,9798;57150,16435;60008,24968;60960,34133;60008,42983;57468,50884;54293,57521;49213,62262;43498,66054;36830,68267;29845,69215;29845,69215;21590,67951;14605,64474;8255,59733;3810,52780;953,44879;0,35082;953,25284;4128,17067;8890,9798;14923,4741;22543,1580;30798,0" o:connectangles="0,0,0,0,0,0,0,0,0,0,0,0,0,0,0,0,0,0,0,0,0,0,0,0,0,0,0,0,0,0,0,0,0,0,0,0,0,0,0,0,0,0,0,0,0,0,0,0,0,0,0,0,0"/>
                      <o:lock v:ext="edit" verticies="t"/>
                    </v:shape>
                    <v:shape id="Freeform 28" o:spid="_x0000_s1050" style="position:absolute;left:12446;top:3886;width:438;height:673;visibility:visible;mso-wrap-style:square;v-text-anchor:top" coordsize="1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" path="m54,21l38,23,28,24r,77l54,101,75,98,90,89,98,77r5,-16l100,46,94,34,84,27,70,23,54,21xm53,l78,2,98,8r15,10l122,28r6,14l129,58r-3,18l118,92r-12,12l90,111r,l104,120r11,15l121,154r7,27l132,200r5,12l109,212r-5,-9l100,185,95,161,90,144,81,130,69,123,53,121r-25,l28,212,,212,,5,25,2,53,xe" fillcolor="#00accd" strokecolor="#00accd" strokeweight="0">
                      <v:path arrowok="t" o:connecttype="custom" o:connectlocs="17270,6668;12153,7303;8955,7620;8955,32068;17270,32068;23986,31115;28784,28258;31342,24448;32941,19368;31982,14605;30063,10795;26865,8573;22387,7303;17270,6668;16950,0;24946,635;31342,2540;36139,5715;39018,8890;40937,13335;41256,18415;40297,24130;37738,29210;33901,33020;28784,35243;28784,35243;33261,38100;36779,42863;38698,48895;40937,57468;42216,63500;43815,67310;34860,67310;33261,64453;31982,58738;30383,51118;28784,45720;25905,41275;22067,39053;16950,38418;8955,38418;8955,67310;0,67310;0,1588;7995,635;16950,0" o:connectangles="0,0,0,0,0,0,0,0,0,0,0,0,0,0,0,0,0,0,0,0,0,0,0,0,0,0,0,0,0,0,0,0,0,0,0,0,0,0,0,0,0,0,0,0,0,0"/>
                      <o:lock v:ext="edit" verticies="t"/>
                    </v:shape>
                    <w10:anchorlock/>
                  </v:group>
                </w:pict>
              </mc:Fallback>
            </mc:AlternateContent>
          </w:r>
        </w:p>
      </w:tc>
    </w:tr>
    <w:tr w:rsidR="00C95453" w14:paraId="2C80973E" w14:textId="77777777" w:rsidTr="005A4EB5">
      <w:trPr>
        <w:trHeight w:val="159"/>
      </w:trPr>
      <w:tc>
        <w:tcPr>
          <w:tcW w:w="6201" w:type="dxa"/>
          <w:tcBorders>
            <w:top w:val="thinThickSmallGap" w:sz="24" w:space="0" w:color="00ACCD"/>
            <w:bottom w:val="nil"/>
          </w:tcBorders>
        </w:tcPr>
        <w:p w14:paraId="6C7B5D8E" w14:textId="77777777" w:rsidR="00C95453" w:rsidRPr="00D675D5" w:rsidRDefault="006B20E1" w:rsidP="00D675D5">
          <w:pPr>
            <w:pStyle w:val="Header"/>
          </w:pPr>
          <w:r>
            <w:fldChar w:fldCharType="begin"/>
          </w:r>
          <w:r>
            <w:instrText xml:space="preserve"> DOCPROPERTY  Title  \* MERGEFORMAT </w:instrText>
          </w:r>
          <w:r>
            <w:fldChar w:fldCharType="separate"/>
          </w:r>
          <w:r w:rsidR="00C95453">
            <w:t>&lt;User Manual Title&gt;</w:t>
          </w:r>
          <w:r>
            <w:fldChar w:fldCharType="end"/>
          </w:r>
        </w:p>
      </w:tc>
      <w:tc>
        <w:tcPr>
          <w:tcW w:w="2721" w:type="dxa"/>
          <w:tcBorders>
            <w:top w:val="thinThickSmallGap" w:sz="24" w:space="0" w:color="00ACCD"/>
            <w:bottom w:val="nil"/>
          </w:tcBorders>
        </w:tcPr>
        <w:p w14:paraId="53C0F4EA" w14:textId="77777777" w:rsidR="00C95453" w:rsidRPr="00D675D5" w:rsidRDefault="006B20E1" w:rsidP="00D675D5">
          <w:pPr>
            <w:pStyle w:val="HeaderSmallRight"/>
            <w:framePr w:hSpace="0" w:wrap="auto" w:yAlign="inline"/>
          </w:pPr>
          <w:r>
            <w:fldChar w:fldCharType="begin"/>
          </w:r>
          <w:r>
            <w:instrText xml:space="preserve"> DOCPROPERTY  Sec_Status  \* MERGEFORMAT </w:instrText>
          </w:r>
          <w:r>
            <w:fldChar w:fldCharType="separate"/>
          </w:r>
          <w:r w:rsidR="00C95453">
            <w:t xml:space="preserve"> </w:t>
          </w:r>
          <w:r>
            <w:fldChar w:fldCharType="end"/>
          </w:r>
        </w:p>
      </w:tc>
    </w:tr>
  </w:tbl>
  <w:p w14:paraId="5C36DE05" w14:textId="77777777" w:rsidR="00C95453" w:rsidRPr="00217519" w:rsidRDefault="00C95453" w:rsidP="00D6196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642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187B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BEA9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46CC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82DF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F6BC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2A7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0C42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B426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627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B2062"/>
    <w:multiLevelType w:val="multilevel"/>
    <w:tmpl w:val="03563A3C"/>
    <w:lvl w:ilvl="0">
      <w:start w:val="1"/>
      <w:numFmt w:val="decimal"/>
      <w:pStyle w:val="Heading1"/>
      <w:lvlText w:val="%1"/>
      <w:lvlJc w:val="left"/>
      <w:pPr>
        <w:ind w:left="567" w:hanging="567"/>
      </w:pPr>
      <w:rPr>
        <w:rFonts w:ascii="Arial" w:hAnsi="Arial" w:hint="default"/>
        <w:b/>
        <w:i w:val="0"/>
        <w:color w:val="00ACCD"/>
        <w:sz w:val="28"/>
        <w:szCs w:val="28"/>
      </w:rPr>
    </w:lvl>
    <w:lvl w:ilvl="1">
      <w:start w:val="1"/>
      <w:numFmt w:val="decimal"/>
      <w:pStyle w:val="Heading2"/>
      <w:lvlText w:val="%1.%2"/>
      <w:lvlJc w:val="left"/>
      <w:pPr>
        <w:ind w:left="680" w:hanging="680"/>
      </w:pPr>
      <w:rPr>
        <w:rFonts w:ascii="Arial" w:hAnsi="Arial" w:cs="Times New Roman" w:hint="default"/>
        <w:b/>
        <w:bCs w:val="0"/>
        <w:i w:val="0"/>
        <w:iCs w:val="0"/>
        <w:smallCaps w:val="0"/>
        <w:strike w:val="0"/>
        <w:dstrike w:val="0"/>
        <w:noProof w:val="0"/>
        <w:vanish w:val="0"/>
        <w:color w:val="00ACCD"/>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907" w:hanging="907"/>
      </w:pPr>
      <w:rPr>
        <w:rFonts w:ascii="Arial" w:hAnsi="Arial" w:cs="Times New Roman" w:hint="default"/>
        <w:b/>
        <w:i w:val="0"/>
        <w:iCs w:val="0"/>
        <w:caps w:val="0"/>
        <w:smallCaps w:val="0"/>
        <w:strike w:val="0"/>
        <w:dstrike w:val="0"/>
        <w:noProof w:val="0"/>
        <w:vanish w:val="0"/>
        <w:color w:val="00ACCD"/>
        <w:spacing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1106" w:hanging="1106"/>
      </w:pPr>
      <w:rPr>
        <w:rFonts w:ascii="Arial" w:hAnsi="Arial" w:hint="default"/>
        <w:b/>
        <w:i w:val="0"/>
        <w:color w:val="00ACCD"/>
        <w:sz w:val="20"/>
      </w:rPr>
    </w:lvl>
    <w:lvl w:ilvl="4">
      <w:start w:val="1"/>
      <w:numFmt w:val="none"/>
      <w:suff w:val="nothing"/>
      <w:lvlText w:val=""/>
      <w:lvlJc w:val="left"/>
      <w:pPr>
        <w:ind w:left="0" w:firstLine="0"/>
      </w:pPr>
      <w:rPr>
        <w:rFonts w:ascii="Arial" w:hAnsi="Arial" w:hint="default"/>
        <w:b/>
        <w:i w:val="0"/>
        <w:sz w:val="20"/>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146400AD"/>
    <w:multiLevelType w:val="multilevel"/>
    <w:tmpl w:val="96EC6560"/>
    <w:lvl w:ilvl="0">
      <w:start w:val="1"/>
      <w:numFmt w:val="decimal"/>
      <w:pStyle w:val="ReferenceList"/>
      <w:lvlText w:val="[%1]"/>
      <w:lvlJc w:val="left"/>
      <w:pPr>
        <w:ind w:left="454" w:hanging="454"/>
      </w:pPr>
      <w:rPr>
        <w:rFonts w:hint="default"/>
      </w:rPr>
    </w:lvl>
    <w:lvl w:ilvl="1">
      <w:start w:val="1"/>
      <w:numFmt w:val="none"/>
      <w:lvlText w:val="%2"/>
      <w:lvlJc w:val="left"/>
      <w:pPr>
        <w:ind w:left="680" w:hanging="3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ind w:left="1020" w:hanging="340"/>
      </w:pPr>
      <w:rPr>
        <w:rFonts w:hint="default"/>
      </w:rPr>
    </w:lvl>
    <w:lvl w:ilvl="3">
      <w:start w:val="1"/>
      <w:numFmt w:val="none"/>
      <w:suff w:val="nothing"/>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2" w15:restartNumberingAfterBreak="0">
    <w:nsid w:val="32ED7E18"/>
    <w:multiLevelType w:val="multilevel"/>
    <w:tmpl w:val="1C7C0FEA"/>
    <w:lvl w:ilvl="0">
      <w:start w:val="1"/>
      <w:numFmt w:val="decimal"/>
      <w:pStyle w:val="NumberedList1"/>
      <w:lvlText w:val="%1."/>
      <w:lvlJc w:val="left"/>
      <w:pPr>
        <w:ind w:left="340" w:hanging="340"/>
      </w:pPr>
      <w:rPr>
        <w:rFonts w:hint="default"/>
      </w:rPr>
    </w:lvl>
    <w:lvl w:ilvl="1">
      <w:start w:val="1"/>
      <w:numFmt w:val="lowerLetter"/>
      <w:pStyle w:val="NumberedList2"/>
      <w:lvlText w:val="%2."/>
      <w:lvlJc w:val="left"/>
      <w:pPr>
        <w:ind w:left="680" w:hanging="3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NumberedList3"/>
      <w:lvlText w:val="%3."/>
      <w:lvlJc w:val="left"/>
      <w:pPr>
        <w:ind w:left="1020" w:hanging="340"/>
      </w:pPr>
      <w:rPr>
        <w:rFonts w:hint="default"/>
      </w:rPr>
    </w:lvl>
    <w:lvl w:ilvl="3">
      <w:start w:val="1"/>
      <w:numFmt w:val="none"/>
      <w:suff w:val="nothing"/>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3" w15:restartNumberingAfterBreak="0">
    <w:nsid w:val="516C5C46"/>
    <w:multiLevelType w:val="multilevel"/>
    <w:tmpl w:val="396083B0"/>
    <w:lvl w:ilvl="0">
      <w:start w:val="1"/>
      <w:numFmt w:val="bullet"/>
      <w:pStyle w:val="BulletList1"/>
      <w:lvlText w:val="●"/>
      <w:lvlJc w:val="left"/>
      <w:pPr>
        <w:ind w:left="340" w:hanging="340"/>
      </w:pPr>
      <w:rPr>
        <w:rFonts w:ascii="Arial" w:hAnsi="Arial"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List2"/>
      <w:lvlText w:val="○"/>
      <w:lvlJc w:val="left"/>
      <w:pPr>
        <w:ind w:left="680" w:hanging="340"/>
      </w:pPr>
      <w:rPr>
        <w:rFonts w:ascii="Arial" w:hAnsi="Arial"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ist3"/>
      <w:lvlText w:val="–"/>
      <w:lvlJc w:val="left"/>
      <w:pPr>
        <w:ind w:left="909" w:hanging="229"/>
      </w:pPr>
      <w:rPr>
        <w:rFonts w:ascii="Arial" w:hAnsi="Arial" w:hint="default"/>
        <w:b w:val="0"/>
        <w:i w:val="0"/>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4FB7A14"/>
    <w:multiLevelType w:val="multilevel"/>
    <w:tmpl w:val="05084054"/>
    <w:lvl w:ilvl="0">
      <w:start w:val="1"/>
      <w:numFmt w:val="bullet"/>
      <w:pStyle w:val="TableBulletList1"/>
      <w:lvlText w:val="●"/>
      <w:lvlJc w:val="left"/>
      <w:pPr>
        <w:ind w:left="284" w:hanging="284"/>
      </w:pPr>
      <w:rPr>
        <w:rFonts w:ascii="Arial" w:hAnsi="Arial" w:hint="default"/>
        <w:b w:val="0"/>
        <w:bCs w:val="0"/>
        <w:i w:val="0"/>
        <w:iCs w:val="0"/>
        <w:caps w:val="0"/>
        <w:strike w:val="0"/>
        <w:dstrike w:val="0"/>
        <w:vanish w:val="0"/>
        <w:color w:val="000000"/>
        <w:spacing w:val="0"/>
        <w:kern w:val="0"/>
        <w:positio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TableBulletList2"/>
      <w:lvlText w:val="○"/>
      <w:lvlJc w:val="left"/>
      <w:pPr>
        <w:ind w:left="567" w:hanging="283"/>
      </w:pPr>
      <w:rPr>
        <w:rFonts w:ascii="Arial" w:hAnsi="Arial" w:hint="default"/>
        <w:b w:val="0"/>
        <w:i w:val="0"/>
        <w:sz w:val="20"/>
        <w:szCs w:val="18"/>
      </w:rPr>
    </w:lvl>
    <w:lvl w:ilvl="2">
      <w:start w:val="1"/>
      <w:numFmt w:val="bullet"/>
      <w:pStyle w:val="TableBulletList3"/>
      <w:lvlText w:val="–"/>
      <w:lvlJc w:val="left"/>
      <w:pPr>
        <w:ind w:left="851" w:hanging="284"/>
      </w:pPr>
      <w:rPr>
        <w:rFonts w:ascii="Arial" w:hAnsi="Arial" w:hint="default"/>
        <w:b w:val="0"/>
        <w:i w:val="0"/>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79B0EDB"/>
    <w:multiLevelType w:val="multilevel"/>
    <w:tmpl w:val="ED043B84"/>
    <w:lvl w:ilvl="0">
      <w:start w:val="1"/>
      <w:numFmt w:val="bullet"/>
      <w:pStyle w:val="FeatureList1"/>
      <w:lvlText w:val="■"/>
      <w:lvlJc w:val="left"/>
      <w:pPr>
        <w:ind w:left="340" w:hanging="340"/>
      </w:pPr>
      <w:rPr>
        <w:rFonts w:ascii="Arial" w:hAnsi="Arial" w:hint="default"/>
        <w:b w:val="0"/>
        <w:i w:val="0"/>
        <w:sz w:val="22"/>
      </w:rPr>
    </w:lvl>
    <w:lvl w:ilvl="1">
      <w:start w:val="1"/>
      <w:numFmt w:val="bullet"/>
      <w:pStyle w:val="FeatureList2"/>
      <w:lvlText w:val="□"/>
      <w:lvlJc w:val="left"/>
      <w:pPr>
        <w:ind w:left="680" w:hanging="340"/>
      </w:pPr>
      <w:rPr>
        <w:rFonts w:ascii="Arial" w:hAnsi="Arial" w:hint="default"/>
        <w:b w:val="0"/>
        <w:i w:val="0"/>
        <w:sz w:val="22"/>
      </w:rPr>
    </w:lvl>
    <w:lvl w:ilvl="2">
      <w:start w:val="1"/>
      <w:numFmt w:val="none"/>
      <w:lvlText w:val=""/>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6" w15:restartNumberingAfterBreak="0">
    <w:nsid w:val="5C0859AA"/>
    <w:multiLevelType w:val="multilevel"/>
    <w:tmpl w:val="19FAEE3A"/>
    <w:lvl w:ilvl="0">
      <w:start w:val="1"/>
      <w:numFmt w:val="decimal"/>
      <w:pStyle w:val="TableNumberedList1"/>
      <w:lvlText w:val="%1."/>
      <w:lvlJc w:val="left"/>
      <w:pPr>
        <w:ind w:left="284" w:hanging="284"/>
      </w:pPr>
      <w:rPr>
        <w:rFonts w:hint="default"/>
        <w:sz w:val="18"/>
      </w:rPr>
    </w:lvl>
    <w:lvl w:ilvl="1">
      <w:start w:val="1"/>
      <w:numFmt w:val="lowerLetter"/>
      <w:pStyle w:val="TableNumberedList2"/>
      <w:lvlText w:val="%2."/>
      <w:lvlJc w:val="left"/>
      <w:pPr>
        <w:ind w:left="567" w:hanging="283"/>
      </w:pPr>
      <w:rPr>
        <w:rFonts w:hint="default"/>
        <w:sz w:val="18"/>
      </w:rPr>
    </w:lvl>
    <w:lvl w:ilvl="2">
      <w:start w:val="1"/>
      <w:numFmt w:val="lowerRoman"/>
      <w:pStyle w:val="TableNumberedList3"/>
      <w:lvlText w:val="%3."/>
      <w:lvlJc w:val="left"/>
      <w:pPr>
        <w:ind w:left="851" w:hanging="284"/>
      </w:pPr>
      <w:rPr>
        <w:rFonts w:hint="default"/>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F7D0451"/>
    <w:multiLevelType w:val="multilevel"/>
    <w:tmpl w:val="F2622E9E"/>
    <w:lvl w:ilvl="0">
      <w:start w:val="1"/>
      <w:numFmt w:val="upperLetter"/>
      <w:pStyle w:val="AppendixHeading1"/>
      <w:suff w:val="space"/>
      <w:lvlText w:val="Appendix %1"/>
      <w:lvlJc w:val="left"/>
      <w:pPr>
        <w:ind w:left="1644" w:hanging="1644"/>
      </w:pPr>
      <w:rPr>
        <w:specVanish w:val="0"/>
      </w:rPr>
    </w:lvl>
    <w:lvl w:ilvl="1">
      <w:start w:val="1"/>
      <w:numFmt w:val="decimal"/>
      <w:pStyle w:val="AppendixHeading2"/>
      <w:lvlText w:val="%1.%2"/>
      <w:lvlJc w:val="left"/>
      <w:pPr>
        <w:ind w:left="680" w:hanging="680"/>
      </w:pPr>
      <w:rPr>
        <w:rFonts w:ascii="Arial" w:hAnsi="Arial" w:hint="default"/>
        <w:b/>
        <w:i w:val="0"/>
        <w:color w:val="00ACCD"/>
        <w:sz w:val="24"/>
      </w:rPr>
    </w:lvl>
    <w:lvl w:ilvl="2">
      <w:start w:val="1"/>
      <w:numFmt w:val="decimal"/>
      <w:pStyle w:val="AppendixHeading3"/>
      <w:lvlText w:val="%1.%2.%3"/>
      <w:lvlJc w:val="left"/>
      <w:pPr>
        <w:ind w:left="907" w:hanging="907"/>
      </w:pPr>
      <w:rPr>
        <w:rFonts w:ascii="Arial" w:hAnsi="Arial" w:hint="default"/>
        <w:b/>
        <w:i w:val="0"/>
        <w:color w:val="00ACCD"/>
        <w:sz w:val="22"/>
      </w:rPr>
    </w:lvl>
    <w:lvl w:ilvl="3">
      <w:start w:val="1"/>
      <w:numFmt w:val="decimal"/>
      <w:pStyle w:val="AppendixHeading4"/>
      <w:lvlText w:val="%1.%2.%3.%4"/>
      <w:lvlJc w:val="left"/>
      <w:pPr>
        <w:ind w:left="1106" w:hanging="1106"/>
      </w:pPr>
      <w:rPr>
        <w:rFonts w:ascii="Arial" w:hAnsi="Arial" w:hint="default"/>
        <w:b/>
        <w:i w:val="0"/>
        <w:color w:val="00ACCD"/>
        <w:sz w:val="20"/>
      </w:rPr>
    </w:lvl>
    <w:lvl w:ilvl="4">
      <w:start w:val="1"/>
      <w:numFmt w:val="none"/>
      <w:suff w:val="nothing"/>
      <w:lvlText w:val="%5"/>
      <w:lvlJc w:val="left"/>
      <w:pPr>
        <w:ind w:left="0" w:firstLine="0"/>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18" w15:restartNumberingAfterBreak="0">
    <w:nsid w:val="700C3D3C"/>
    <w:multiLevelType w:val="hybridMultilevel"/>
    <w:tmpl w:val="79D8F3EE"/>
    <w:lvl w:ilvl="0" w:tplc="655A8DFC">
      <w:start w:val="1"/>
      <w:numFmt w:val="decimal"/>
      <w:pStyle w:val="Note"/>
      <w:lvlText w:val="Note %1"/>
      <w:lvlJc w:val="left"/>
      <w:pPr>
        <w:ind w:left="794" w:hanging="794"/>
      </w:pPr>
      <w:rPr>
        <w:rFonts w:ascii="Arial" w:hAnsi="Arial" w:hint="default"/>
        <w:b/>
        <w:i w:val="0"/>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0"/>
  </w:num>
  <w:num w:numId="4">
    <w:abstractNumId w:val="17"/>
  </w:num>
  <w:num w:numId="5">
    <w:abstractNumId w:val="10"/>
  </w:num>
  <w:num w:numId="6">
    <w:abstractNumId w:val="17"/>
  </w:num>
  <w:num w:numId="7">
    <w:abstractNumId w:val="10"/>
  </w:num>
  <w:num w:numId="8">
    <w:abstractNumId w:val="17"/>
  </w:num>
  <w:num w:numId="9">
    <w:abstractNumId w:val="10"/>
  </w:num>
  <w:num w:numId="10">
    <w:abstractNumId w:val="17"/>
  </w:num>
  <w:num w:numId="11">
    <w:abstractNumId w:val="13"/>
  </w:num>
  <w:num w:numId="12">
    <w:abstractNumId w:val="13"/>
  </w:num>
  <w:num w:numId="13">
    <w:abstractNumId w:val="13"/>
  </w:num>
  <w:num w:numId="14">
    <w:abstractNumId w:val="15"/>
  </w:num>
  <w:num w:numId="15">
    <w:abstractNumId w:val="15"/>
  </w:num>
  <w:num w:numId="16">
    <w:abstractNumId w:val="10"/>
  </w:num>
  <w:num w:numId="17">
    <w:abstractNumId w:val="10"/>
  </w:num>
  <w:num w:numId="18">
    <w:abstractNumId w:val="10"/>
  </w:num>
  <w:num w:numId="19">
    <w:abstractNumId w:val="10"/>
  </w:num>
  <w:num w:numId="20">
    <w:abstractNumId w:val="9"/>
  </w:num>
  <w:num w:numId="21">
    <w:abstractNumId w:val="7"/>
  </w:num>
  <w:num w:numId="22">
    <w:abstractNumId w:val="7"/>
  </w:num>
  <w:num w:numId="23">
    <w:abstractNumId w:val="6"/>
  </w:num>
  <w:num w:numId="24">
    <w:abstractNumId w:val="6"/>
  </w:num>
  <w:num w:numId="25">
    <w:abstractNumId w:val="5"/>
  </w:num>
  <w:num w:numId="26">
    <w:abstractNumId w:val="5"/>
  </w:num>
  <w:num w:numId="27">
    <w:abstractNumId w:val="4"/>
  </w:num>
  <w:num w:numId="28">
    <w:abstractNumId w:val="4"/>
  </w:num>
  <w:num w:numId="29">
    <w:abstractNumId w:val="8"/>
  </w:num>
  <w:num w:numId="30">
    <w:abstractNumId w:val="8"/>
  </w:num>
  <w:num w:numId="31">
    <w:abstractNumId w:val="3"/>
  </w:num>
  <w:num w:numId="32">
    <w:abstractNumId w:val="3"/>
  </w:num>
  <w:num w:numId="33">
    <w:abstractNumId w:val="18"/>
  </w:num>
  <w:num w:numId="34">
    <w:abstractNumId w:val="12"/>
  </w:num>
  <w:num w:numId="35">
    <w:abstractNumId w:val="12"/>
  </w:num>
  <w:num w:numId="36">
    <w:abstractNumId w:val="12"/>
  </w:num>
  <w:num w:numId="37">
    <w:abstractNumId w:val="11"/>
  </w:num>
  <w:num w:numId="38">
    <w:abstractNumId w:val="14"/>
  </w:num>
  <w:num w:numId="39">
    <w:abstractNumId w:val="14"/>
  </w:num>
  <w:num w:numId="40">
    <w:abstractNumId w:val="14"/>
  </w:num>
  <w:num w:numId="41">
    <w:abstractNumId w:val="16"/>
  </w:num>
  <w:num w:numId="42">
    <w:abstractNumId w:val="16"/>
  </w:num>
  <w:num w:numId="43">
    <w:abstractNumId w:val="16"/>
  </w:num>
  <w:num w:numId="44">
    <w:abstractNumId w:val="2"/>
  </w:num>
  <w:num w:numId="45">
    <w:abstractNumId w:val="1"/>
  </w:num>
  <w:num w:numId="46">
    <w:abstractNumId w:val="0"/>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Mun">
    <w15:presenceInfo w15:providerId="None" w15:userId="Jake M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hideSpellingErrors/>
  <w:hideGrammaticalErrors/>
  <w:activeWritingStyle w:appName="MSWord" w:lang="en-US" w:vendorID="64" w:dllVersion="0" w:nlCheck="1" w:checkStyle="0"/>
  <w:activeWritingStyle w:appName="MSWord" w:lang="en-GB" w:vendorID="64" w:dllVersion="0" w:nlCheck="1" w:checkStyle="0"/>
  <w:attachedTemplate r:id="rId1"/>
  <w:stylePaneSortMethod w:val="0000"/>
  <w:documentProtection w:formatting="1" w:enforcement="1"/>
  <w:defaultTabStop w:val="720"/>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66"/>
    <w:rsid w:val="000002D8"/>
    <w:rsid w:val="00003929"/>
    <w:rsid w:val="00005F15"/>
    <w:rsid w:val="00013732"/>
    <w:rsid w:val="000149C1"/>
    <w:rsid w:val="00023C2B"/>
    <w:rsid w:val="000302F6"/>
    <w:rsid w:val="00031A23"/>
    <w:rsid w:val="00044E70"/>
    <w:rsid w:val="00045FD2"/>
    <w:rsid w:val="00050129"/>
    <w:rsid w:val="00052912"/>
    <w:rsid w:val="000554AE"/>
    <w:rsid w:val="000573A3"/>
    <w:rsid w:val="0005777B"/>
    <w:rsid w:val="00060A9F"/>
    <w:rsid w:val="00063360"/>
    <w:rsid w:val="00065086"/>
    <w:rsid w:val="000736D3"/>
    <w:rsid w:val="00080330"/>
    <w:rsid w:val="000A0524"/>
    <w:rsid w:val="000B3B77"/>
    <w:rsid w:val="000B513C"/>
    <w:rsid w:val="000C47C1"/>
    <w:rsid w:val="000C6DF1"/>
    <w:rsid w:val="000C72B5"/>
    <w:rsid w:val="000E1B47"/>
    <w:rsid w:val="000E33B4"/>
    <w:rsid w:val="000E3CDF"/>
    <w:rsid w:val="000F1A57"/>
    <w:rsid w:val="000F1FB2"/>
    <w:rsid w:val="000F574B"/>
    <w:rsid w:val="00105C94"/>
    <w:rsid w:val="00106C25"/>
    <w:rsid w:val="00117A8B"/>
    <w:rsid w:val="00123031"/>
    <w:rsid w:val="0012699A"/>
    <w:rsid w:val="00131AAC"/>
    <w:rsid w:val="00134847"/>
    <w:rsid w:val="00137438"/>
    <w:rsid w:val="00150855"/>
    <w:rsid w:val="001519E2"/>
    <w:rsid w:val="00152DF0"/>
    <w:rsid w:val="001621C2"/>
    <w:rsid w:val="00163FB7"/>
    <w:rsid w:val="00170C59"/>
    <w:rsid w:val="00171537"/>
    <w:rsid w:val="00172D15"/>
    <w:rsid w:val="00173FD2"/>
    <w:rsid w:val="00177E4C"/>
    <w:rsid w:val="0018532C"/>
    <w:rsid w:val="00186B3A"/>
    <w:rsid w:val="00190A4D"/>
    <w:rsid w:val="001919CC"/>
    <w:rsid w:val="0019494F"/>
    <w:rsid w:val="001A0A79"/>
    <w:rsid w:val="001A3617"/>
    <w:rsid w:val="001A36DB"/>
    <w:rsid w:val="001B4B3F"/>
    <w:rsid w:val="001E15E3"/>
    <w:rsid w:val="001E5467"/>
    <w:rsid w:val="001E5D50"/>
    <w:rsid w:val="001E6852"/>
    <w:rsid w:val="001F572A"/>
    <w:rsid w:val="001F6300"/>
    <w:rsid w:val="001F785E"/>
    <w:rsid w:val="001F7CEF"/>
    <w:rsid w:val="00200A2A"/>
    <w:rsid w:val="0020773D"/>
    <w:rsid w:val="00211E3E"/>
    <w:rsid w:val="002131D9"/>
    <w:rsid w:val="00216751"/>
    <w:rsid w:val="00217519"/>
    <w:rsid w:val="0021771D"/>
    <w:rsid w:val="00220C0C"/>
    <w:rsid w:val="002225F0"/>
    <w:rsid w:val="00225D06"/>
    <w:rsid w:val="00226E35"/>
    <w:rsid w:val="00230744"/>
    <w:rsid w:val="00253D71"/>
    <w:rsid w:val="00263E1F"/>
    <w:rsid w:val="0028400A"/>
    <w:rsid w:val="00287B7F"/>
    <w:rsid w:val="002A11BE"/>
    <w:rsid w:val="002A53F0"/>
    <w:rsid w:val="002B5013"/>
    <w:rsid w:val="002B697E"/>
    <w:rsid w:val="002C0C90"/>
    <w:rsid w:val="002C12D3"/>
    <w:rsid w:val="002C56B4"/>
    <w:rsid w:val="002D1E5D"/>
    <w:rsid w:val="002D6CC4"/>
    <w:rsid w:val="002E0108"/>
    <w:rsid w:val="002E3236"/>
    <w:rsid w:val="002E4280"/>
    <w:rsid w:val="002F017D"/>
    <w:rsid w:val="002F781A"/>
    <w:rsid w:val="003010E9"/>
    <w:rsid w:val="003053EA"/>
    <w:rsid w:val="00305D73"/>
    <w:rsid w:val="003112E1"/>
    <w:rsid w:val="00316D5F"/>
    <w:rsid w:val="00322980"/>
    <w:rsid w:val="00324AB6"/>
    <w:rsid w:val="00341358"/>
    <w:rsid w:val="003449EB"/>
    <w:rsid w:val="00364AE9"/>
    <w:rsid w:val="00367421"/>
    <w:rsid w:val="003718A1"/>
    <w:rsid w:val="00390A0C"/>
    <w:rsid w:val="003A3EF3"/>
    <w:rsid w:val="003A4494"/>
    <w:rsid w:val="003A6034"/>
    <w:rsid w:val="003A6507"/>
    <w:rsid w:val="003C60B5"/>
    <w:rsid w:val="003C7EF4"/>
    <w:rsid w:val="003D0160"/>
    <w:rsid w:val="003D0A22"/>
    <w:rsid w:val="003D3360"/>
    <w:rsid w:val="003D45FF"/>
    <w:rsid w:val="003E0305"/>
    <w:rsid w:val="003E46BE"/>
    <w:rsid w:val="003E5C14"/>
    <w:rsid w:val="003F5209"/>
    <w:rsid w:val="004013D7"/>
    <w:rsid w:val="00401CC3"/>
    <w:rsid w:val="004114E7"/>
    <w:rsid w:val="00412550"/>
    <w:rsid w:val="00414600"/>
    <w:rsid w:val="004151D0"/>
    <w:rsid w:val="00416E1A"/>
    <w:rsid w:val="00420730"/>
    <w:rsid w:val="004218F9"/>
    <w:rsid w:val="00426D9C"/>
    <w:rsid w:val="0043271B"/>
    <w:rsid w:val="00432DB6"/>
    <w:rsid w:val="00435135"/>
    <w:rsid w:val="00437252"/>
    <w:rsid w:val="00441D6D"/>
    <w:rsid w:val="004430DF"/>
    <w:rsid w:val="00452780"/>
    <w:rsid w:val="00452D3A"/>
    <w:rsid w:val="004541C2"/>
    <w:rsid w:val="004560AE"/>
    <w:rsid w:val="00461ECD"/>
    <w:rsid w:val="004633C1"/>
    <w:rsid w:val="0047226B"/>
    <w:rsid w:val="00476378"/>
    <w:rsid w:val="00481052"/>
    <w:rsid w:val="00487729"/>
    <w:rsid w:val="00490B18"/>
    <w:rsid w:val="004914F7"/>
    <w:rsid w:val="004B2940"/>
    <w:rsid w:val="004B2F1F"/>
    <w:rsid w:val="004C013B"/>
    <w:rsid w:val="004C1707"/>
    <w:rsid w:val="004C23BA"/>
    <w:rsid w:val="004C636F"/>
    <w:rsid w:val="004C64F3"/>
    <w:rsid w:val="004C7741"/>
    <w:rsid w:val="004D143D"/>
    <w:rsid w:val="004D2BBB"/>
    <w:rsid w:val="004E06DC"/>
    <w:rsid w:val="005063DC"/>
    <w:rsid w:val="00521B14"/>
    <w:rsid w:val="0052705D"/>
    <w:rsid w:val="00527BF0"/>
    <w:rsid w:val="0054040D"/>
    <w:rsid w:val="00540D80"/>
    <w:rsid w:val="00550734"/>
    <w:rsid w:val="00552DD9"/>
    <w:rsid w:val="00553AB1"/>
    <w:rsid w:val="00554046"/>
    <w:rsid w:val="0055684A"/>
    <w:rsid w:val="0056009F"/>
    <w:rsid w:val="00575913"/>
    <w:rsid w:val="005836F7"/>
    <w:rsid w:val="0059731D"/>
    <w:rsid w:val="0059780F"/>
    <w:rsid w:val="005A4E31"/>
    <w:rsid w:val="005A4EB5"/>
    <w:rsid w:val="005B2E9C"/>
    <w:rsid w:val="005B5C2C"/>
    <w:rsid w:val="005C2394"/>
    <w:rsid w:val="005D3859"/>
    <w:rsid w:val="005D4232"/>
    <w:rsid w:val="005E0226"/>
    <w:rsid w:val="005E1506"/>
    <w:rsid w:val="005E1F5C"/>
    <w:rsid w:val="005E2AB3"/>
    <w:rsid w:val="005E59FE"/>
    <w:rsid w:val="005E7861"/>
    <w:rsid w:val="005F06F4"/>
    <w:rsid w:val="005F3880"/>
    <w:rsid w:val="005F4D93"/>
    <w:rsid w:val="006229DA"/>
    <w:rsid w:val="00626C57"/>
    <w:rsid w:val="00633C8F"/>
    <w:rsid w:val="006426A8"/>
    <w:rsid w:val="0064331C"/>
    <w:rsid w:val="00651D52"/>
    <w:rsid w:val="00652400"/>
    <w:rsid w:val="006532B3"/>
    <w:rsid w:val="0065564F"/>
    <w:rsid w:val="00663994"/>
    <w:rsid w:val="00672ADD"/>
    <w:rsid w:val="00675BD5"/>
    <w:rsid w:val="006763A7"/>
    <w:rsid w:val="00677823"/>
    <w:rsid w:val="006935DA"/>
    <w:rsid w:val="0069362B"/>
    <w:rsid w:val="00697026"/>
    <w:rsid w:val="006A367C"/>
    <w:rsid w:val="006A6C4C"/>
    <w:rsid w:val="006B20E1"/>
    <w:rsid w:val="006B4569"/>
    <w:rsid w:val="006C354B"/>
    <w:rsid w:val="006C5774"/>
    <w:rsid w:val="006D4008"/>
    <w:rsid w:val="006E1114"/>
    <w:rsid w:val="006F5077"/>
    <w:rsid w:val="007101AB"/>
    <w:rsid w:val="0071038D"/>
    <w:rsid w:val="00715200"/>
    <w:rsid w:val="00720C45"/>
    <w:rsid w:val="00725089"/>
    <w:rsid w:val="00731080"/>
    <w:rsid w:val="00735007"/>
    <w:rsid w:val="00742753"/>
    <w:rsid w:val="00745DCB"/>
    <w:rsid w:val="00745DD2"/>
    <w:rsid w:val="00750F5C"/>
    <w:rsid w:val="00752FEB"/>
    <w:rsid w:val="00754F31"/>
    <w:rsid w:val="00762F45"/>
    <w:rsid w:val="00780A12"/>
    <w:rsid w:val="00795C19"/>
    <w:rsid w:val="007979DA"/>
    <w:rsid w:val="007A36D4"/>
    <w:rsid w:val="007A396F"/>
    <w:rsid w:val="007A4EB8"/>
    <w:rsid w:val="007A6762"/>
    <w:rsid w:val="007B289A"/>
    <w:rsid w:val="007C0EA4"/>
    <w:rsid w:val="007C5B31"/>
    <w:rsid w:val="007C77EF"/>
    <w:rsid w:val="007D2C68"/>
    <w:rsid w:val="007E64D5"/>
    <w:rsid w:val="007E7792"/>
    <w:rsid w:val="007F192C"/>
    <w:rsid w:val="007F6B95"/>
    <w:rsid w:val="00801D51"/>
    <w:rsid w:val="00820182"/>
    <w:rsid w:val="008223C7"/>
    <w:rsid w:val="008234ED"/>
    <w:rsid w:val="008301CA"/>
    <w:rsid w:val="00830A48"/>
    <w:rsid w:val="00832C01"/>
    <w:rsid w:val="00842B9E"/>
    <w:rsid w:val="00845C48"/>
    <w:rsid w:val="00846234"/>
    <w:rsid w:val="0084638A"/>
    <w:rsid w:val="008508D2"/>
    <w:rsid w:val="00852533"/>
    <w:rsid w:val="0085607E"/>
    <w:rsid w:val="008615C0"/>
    <w:rsid w:val="00863079"/>
    <w:rsid w:val="00864A0C"/>
    <w:rsid w:val="00874706"/>
    <w:rsid w:val="0088674C"/>
    <w:rsid w:val="008A2AE0"/>
    <w:rsid w:val="008B18C4"/>
    <w:rsid w:val="008B4EF3"/>
    <w:rsid w:val="008C3526"/>
    <w:rsid w:val="008D2053"/>
    <w:rsid w:val="008D3F22"/>
    <w:rsid w:val="008D56EA"/>
    <w:rsid w:val="008D5C53"/>
    <w:rsid w:val="008E16CF"/>
    <w:rsid w:val="008E59C8"/>
    <w:rsid w:val="008F7622"/>
    <w:rsid w:val="0090096F"/>
    <w:rsid w:val="00907ECE"/>
    <w:rsid w:val="0091091F"/>
    <w:rsid w:val="00915DCB"/>
    <w:rsid w:val="00924AF6"/>
    <w:rsid w:val="009254F2"/>
    <w:rsid w:val="00930442"/>
    <w:rsid w:val="00933B1E"/>
    <w:rsid w:val="009352BA"/>
    <w:rsid w:val="009411CE"/>
    <w:rsid w:val="00941C8F"/>
    <w:rsid w:val="00942C2E"/>
    <w:rsid w:val="00944F4D"/>
    <w:rsid w:val="00945B62"/>
    <w:rsid w:val="009530CB"/>
    <w:rsid w:val="0096370C"/>
    <w:rsid w:val="009817AF"/>
    <w:rsid w:val="00997A12"/>
    <w:rsid w:val="009B07BD"/>
    <w:rsid w:val="009B0F31"/>
    <w:rsid w:val="009B4BCE"/>
    <w:rsid w:val="009C4EEE"/>
    <w:rsid w:val="009D277F"/>
    <w:rsid w:val="009D6E06"/>
    <w:rsid w:val="009E014C"/>
    <w:rsid w:val="009F36FA"/>
    <w:rsid w:val="00A07215"/>
    <w:rsid w:val="00A104A4"/>
    <w:rsid w:val="00A1320D"/>
    <w:rsid w:val="00A14C85"/>
    <w:rsid w:val="00A1565E"/>
    <w:rsid w:val="00A1767A"/>
    <w:rsid w:val="00A17A35"/>
    <w:rsid w:val="00A22557"/>
    <w:rsid w:val="00A23325"/>
    <w:rsid w:val="00A31EAD"/>
    <w:rsid w:val="00A3655C"/>
    <w:rsid w:val="00A406DD"/>
    <w:rsid w:val="00A44BBF"/>
    <w:rsid w:val="00A45359"/>
    <w:rsid w:val="00A46A03"/>
    <w:rsid w:val="00A47DA2"/>
    <w:rsid w:val="00A5485C"/>
    <w:rsid w:val="00A54CE9"/>
    <w:rsid w:val="00A73A12"/>
    <w:rsid w:val="00A77D40"/>
    <w:rsid w:val="00A833AE"/>
    <w:rsid w:val="00A85E35"/>
    <w:rsid w:val="00A86A48"/>
    <w:rsid w:val="00AA086D"/>
    <w:rsid w:val="00AA6822"/>
    <w:rsid w:val="00AA7ECA"/>
    <w:rsid w:val="00AB0882"/>
    <w:rsid w:val="00AB0A47"/>
    <w:rsid w:val="00AB4BD7"/>
    <w:rsid w:val="00AB5C9C"/>
    <w:rsid w:val="00AC194E"/>
    <w:rsid w:val="00AE18FC"/>
    <w:rsid w:val="00AE4A10"/>
    <w:rsid w:val="00AE7636"/>
    <w:rsid w:val="00AF193E"/>
    <w:rsid w:val="00AF32FA"/>
    <w:rsid w:val="00AF7AFD"/>
    <w:rsid w:val="00B00BF7"/>
    <w:rsid w:val="00B103B1"/>
    <w:rsid w:val="00B132EA"/>
    <w:rsid w:val="00B13D78"/>
    <w:rsid w:val="00B1592A"/>
    <w:rsid w:val="00B21A4D"/>
    <w:rsid w:val="00B26DA6"/>
    <w:rsid w:val="00B31212"/>
    <w:rsid w:val="00B34F5F"/>
    <w:rsid w:val="00B40AB1"/>
    <w:rsid w:val="00B40C05"/>
    <w:rsid w:val="00B450F8"/>
    <w:rsid w:val="00B4619C"/>
    <w:rsid w:val="00B46DCD"/>
    <w:rsid w:val="00B511DE"/>
    <w:rsid w:val="00B53509"/>
    <w:rsid w:val="00B559A6"/>
    <w:rsid w:val="00B634E4"/>
    <w:rsid w:val="00B75F26"/>
    <w:rsid w:val="00B762E9"/>
    <w:rsid w:val="00B823BE"/>
    <w:rsid w:val="00B85580"/>
    <w:rsid w:val="00B867C0"/>
    <w:rsid w:val="00B86940"/>
    <w:rsid w:val="00B93FC8"/>
    <w:rsid w:val="00B96166"/>
    <w:rsid w:val="00BA376E"/>
    <w:rsid w:val="00BA5E45"/>
    <w:rsid w:val="00BC1A28"/>
    <w:rsid w:val="00BD4355"/>
    <w:rsid w:val="00BD7EF5"/>
    <w:rsid w:val="00BE0397"/>
    <w:rsid w:val="00BE642D"/>
    <w:rsid w:val="00BE77C3"/>
    <w:rsid w:val="00C01721"/>
    <w:rsid w:val="00C06A86"/>
    <w:rsid w:val="00C079C0"/>
    <w:rsid w:val="00C17703"/>
    <w:rsid w:val="00C17B68"/>
    <w:rsid w:val="00C17DAB"/>
    <w:rsid w:val="00C21E01"/>
    <w:rsid w:val="00C21EEA"/>
    <w:rsid w:val="00C22DE0"/>
    <w:rsid w:val="00C30199"/>
    <w:rsid w:val="00C51834"/>
    <w:rsid w:val="00C54002"/>
    <w:rsid w:val="00C5561B"/>
    <w:rsid w:val="00C55825"/>
    <w:rsid w:val="00C60001"/>
    <w:rsid w:val="00C63F95"/>
    <w:rsid w:val="00C64378"/>
    <w:rsid w:val="00C65876"/>
    <w:rsid w:val="00C670E9"/>
    <w:rsid w:val="00C67D8D"/>
    <w:rsid w:val="00C721A7"/>
    <w:rsid w:val="00C7348F"/>
    <w:rsid w:val="00C73D6F"/>
    <w:rsid w:val="00C74715"/>
    <w:rsid w:val="00C749E0"/>
    <w:rsid w:val="00C75DB3"/>
    <w:rsid w:val="00C77CCE"/>
    <w:rsid w:val="00C85E5C"/>
    <w:rsid w:val="00C93771"/>
    <w:rsid w:val="00C94972"/>
    <w:rsid w:val="00C95453"/>
    <w:rsid w:val="00CA0614"/>
    <w:rsid w:val="00CA17DF"/>
    <w:rsid w:val="00CA656A"/>
    <w:rsid w:val="00CB4CAD"/>
    <w:rsid w:val="00CB5ACE"/>
    <w:rsid w:val="00CC15D1"/>
    <w:rsid w:val="00CC50D3"/>
    <w:rsid w:val="00CC5B48"/>
    <w:rsid w:val="00CC5C99"/>
    <w:rsid w:val="00CD4317"/>
    <w:rsid w:val="00CE1A81"/>
    <w:rsid w:val="00CE2F6B"/>
    <w:rsid w:val="00CE3461"/>
    <w:rsid w:val="00CE3C39"/>
    <w:rsid w:val="00CF07F1"/>
    <w:rsid w:val="00CF09EC"/>
    <w:rsid w:val="00CF7254"/>
    <w:rsid w:val="00D05910"/>
    <w:rsid w:val="00D10620"/>
    <w:rsid w:val="00D12AFB"/>
    <w:rsid w:val="00D155C6"/>
    <w:rsid w:val="00D206BF"/>
    <w:rsid w:val="00D22BF7"/>
    <w:rsid w:val="00D500E4"/>
    <w:rsid w:val="00D57C54"/>
    <w:rsid w:val="00D6196D"/>
    <w:rsid w:val="00D675D5"/>
    <w:rsid w:val="00D85EE0"/>
    <w:rsid w:val="00D902DF"/>
    <w:rsid w:val="00D92200"/>
    <w:rsid w:val="00DA2F3E"/>
    <w:rsid w:val="00DA55F1"/>
    <w:rsid w:val="00DA5877"/>
    <w:rsid w:val="00DB03A6"/>
    <w:rsid w:val="00DB282F"/>
    <w:rsid w:val="00DB4ED2"/>
    <w:rsid w:val="00DC31B5"/>
    <w:rsid w:val="00DC79B0"/>
    <w:rsid w:val="00DD03B4"/>
    <w:rsid w:val="00DD307C"/>
    <w:rsid w:val="00DE15A6"/>
    <w:rsid w:val="00DF5135"/>
    <w:rsid w:val="00E026C2"/>
    <w:rsid w:val="00E035EE"/>
    <w:rsid w:val="00E04D65"/>
    <w:rsid w:val="00E05A72"/>
    <w:rsid w:val="00E114D7"/>
    <w:rsid w:val="00E11795"/>
    <w:rsid w:val="00E1389A"/>
    <w:rsid w:val="00E14CD8"/>
    <w:rsid w:val="00E162B4"/>
    <w:rsid w:val="00E23571"/>
    <w:rsid w:val="00E312FB"/>
    <w:rsid w:val="00E41E6C"/>
    <w:rsid w:val="00E42167"/>
    <w:rsid w:val="00E42836"/>
    <w:rsid w:val="00E44B58"/>
    <w:rsid w:val="00E4765B"/>
    <w:rsid w:val="00E503A9"/>
    <w:rsid w:val="00E51AEC"/>
    <w:rsid w:val="00E52A7E"/>
    <w:rsid w:val="00E61BEF"/>
    <w:rsid w:val="00E62666"/>
    <w:rsid w:val="00E6310F"/>
    <w:rsid w:val="00E6485A"/>
    <w:rsid w:val="00E65E03"/>
    <w:rsid w:val="00E722B9"/>
    <w:rsid w:val="00E74256"/>
    <w:rsid w:val="00E86EDC"/>
    <w:rsid w:val="00E93C16"/>
    <w:rsid w:val="00E94DED"/>
    <w:rsid w:val="00E9626F"/>
    <w:rsid w:val="00E96D05"/>
    <w:rsid w:val="00E97356"/>
    <w:rsid w:val="00EA065A"/>
    <w:rsid w:val="00EA3448"/>
    <w:rsid w:val="00EB1879"/>
    <w:rsid w:val="00EB5554"/>
    <w:rsid w:val="00EB6B4F"/>
    <w:rsid w:val="00EC0BFC"/>
    <w:rsid w:val="00EE0DDB"/>
    <w:rsid w:val="00EE1A66"/>
    <w:rsid w:val="00EF563C"/>
    <w:rsid w:val="00EF6B0B"/>
    <w:rsid w:val="00EF6EBD"/>
    <w:rsid w:val="00F01A3A"/>
    <w:rsid w:val="00F0666A"/>
    <w:rsid w:val="00F1110D"/>
    <w:rsid w:val="00F33B45"/>
    <w:rsid w:val="00F37BE7"/>
    <w:rsid w:val="00F54277"/>
    <w:rsid w:val="00F544A8"/>
    <w:rsid w:val="00F5586A"/>
    <w:rsid w:val="00F56BFA"/>
    <w:rsid w:val="00F61379"/>
    <w:rsid w:val="00F62CBE"/>
    <w:rsid w:val="00F75593"/>
    <w:rsid w:val="00F75D9B"/>
    <w:rsid w:val="00F87311"/>
    <w:rsid w:val="00F90CC4"/>
    <w:rsid w:val="00F91110"/>
    <w:rsid w:val="00F93F5F"/>
    <w:rsid w:val="00F9438A"/>
    <w:rsid w:val="00F97DFC"/>
    <w:rsid w:val="00FA3032"/>
    <w:rsid w:val="00FA5697"/>
    <w:rsid w:val="00FA5F11"/>
    <w:rsid w:val="00FA6D53"/>
    <w:rsid w:val="00FB21C9"/>
    <w:rsid w:val="00FB4083"/>
    <w:rsid w:val="00FB4113"/>
    <w:rsid w:val="00FC2329"/>
    <w:rsid w:val="00FC34EF"/>
    <w:rsid w:val="00FD3DD0"/>
    <w:rsid w:val="00FD54E9"/>
    <w:rsid w:val="00FE4F9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5136D7"/>
  <w15:chartTrackingRefBased/>
  <w15:docId w15:val="{CEC1061E-064A-4105-9D7C-D3EEB4E4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Batang" w:hAnsi="Arial" w:cstheme="minorBidi"/>
        <w:lang w:val="en-GB" w:eastAsia="en-US" w:bidi="ar-SA"/>
      </w:rPr>
    </w:rPrDefault>
    <w:pPrDefault/>
  </w:docDefaults>
  <w:latentStyles w:defLockedState="1" w:defUIPriority="99" w:defSemiHidden="0" w:defUnhideWhenUsed="0" w:defQFormat="0" w:count="376">
    <w:lsdException w:name="Normal" w:locked="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0" w:unhideWhenUsed="1"/>
    <w:lsdException w:name="toc 6" w:locked="0" w:semiHidden="1" w:uiPriority="0" w:unhideWhenUsed="1"/>
    <w:lsdException w:name="toc 7" w:locked="0" w:semiHidden="1" w:uiPriority="0" w:unhideWhenUsed="1"/>
    <w:lsdException w:name="toc 8" w:locked="0" w:semiHidden="1" w:uiPriority="0" w:unhideWhenUsed="1"/>
    <w:lsdException w:name="toc 9" w:locked="0" w:semiHidden="1" w:uiPriority="0" w:unhideWhenUsed="1"/>
    <w:lsdException w:name="Normal Indent" w:semiHidden="1"/>
    <w:lsdException w:name="footnote text" w:locked="0" w:semiHidden="1" w:uiPriority="0" w:unhideWhenUsed="1"/>
    <w:lsdException w:name="annotation text" w:semiHidden="1"/>
    <w:lsdException w:name="header" w:locked="0" w:semiHidden="1" w:unhideWhenUsed="1"/>
    <w:lsdException w:name="footer" w:locked="0" w:semiHidden="1" w:unhideWhenUsed="1"/>
    <w:lsdException w:name="index heading" w:semiHidden="1" w:unhideWhenUsed="1"/>
    <w:lsdException w:name="caption" w:semiHidden="1" w:uiPriority="0" w:unhideWhenUsed="1" w:qFormat="1"/>
    <w:lsdException w:name="table of figures" w:locked="0" w:semiHidden="1" w:unhideWhenUsed="1"/>
    <w:lsdException w:name="envelope address" w:semiHidden="1"/>
    <w:lsdException w:name="envelope return" w:semiHidden="1"/>
    <w:lsdException w:name="footnote reference" w:locked="0" w:semiHidden="1" w:uiPriority="0" w:unhideWhenUsed="1"/>
    <w:lsdException w:name="annotation reference" w:semiHidden="1" w:uiPriority="0" w:unhideWhenUsed="1"/>
    <w:lsdException w:name="line number" w:semiHidden="1"/>
    <w:lsdException w:name="page number" w:semiHidden="1"/>
    <w:lsdException w:name="endnote reference" w:semiHidden="1" w:uiPriority="0" w:unhideWhenUsed="1"/>
    <w:lsdException w:name="endnote text" w:semiHidden="1" w:uiPriority="0" w:unhideWhenUsed="1"/>
    <w:lsdException w:name="table of authorities" w:locked="0" w:semiHidden="1" w:unhideWhenUsed="1"/>
    <w:lsdException w:name="macro" w:semiHidden="1"/>
    <w:lsdException w:name="toa heading" w:locked="0" w:semiHidden="1"/>
    <w:lsdException w:name="List" w:semiHidden="1"/>
    <w:lsdException w:name="List Bullet" w:semiHidden="1" w:uiPriority="0" w:unhideWhenUsed="1"/>
    <w:lsdException w:name="List Number" w:semiHidden="1" w:uiPriority="0" w:unhideWhenUsed="1"/>
    <w:lsdException w:name="List 2" w:semiHidden="1"/>
    <w:lsdException w:name="List 3" w:semiHidden="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unhideWhenUsed="1"/>
    <w:lsdException w:name="Default Paragraph Font" w:locked="0" w:semiHidden="1" w:uiPriority="1" w:unhideWhenUsed="1"/>
    <w:lsdException w:name="Body Text" w:semiHidden="1"/>
    <w:lsdException w:name="Body Text Indent" w:semiHidden="1"/>
    <w:lsdException w:name="List Continue" w:semiHidden="1" w:uiPriority="0" w:unhideWhenUsed="1"/>
    <w:lsdException w:name="List Continue 2" w:semiHidden="1" w:uiPriority="0" w:unhideWhenUsed="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qFormat="1"/>
    <w:lsdException w:name="FollowedHyperlink" w:locked="0" w:semiHidden="1" w:uiPriority="0" w:unhideWhenUsed="1"/>
    <w:lsdException w:name="Strong" w:locked="0" w:uiPriority="1" w:qFormat="1"/>
    <w:lsdException w:name="Emphasis" w:locked="0" w:uiPriority="1" w:qFormat="1"/>
    <w:lsdException w:name="Document Map" w:semiHidden="1" w:unhideWhenUsed="1"/>
    <w:lsdException w:name="Plain Text" w:semiHidden="1"/>
    <w:lsdException w:name="E-mail Signature" w:semiHidden="1" w:unhideWhenUsed="1"/>
    <w:lsdException w:name="HTML Top of Form" w:locked="0" w:semiHidden="1" w:unhideWhenUsed="1"/>
    <w:lsdException w:name="HTML Bottom of Form" w:locked="0"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lsdException w:name="Unresolved Mention" w:semiHidden="1" w:unhideWhenUsed="1"/>
    <w:lsdException w:name="Smart Link" w:locked="0" w:semiHidden="1" w:unhideWhenUsed="1"/>
  </w:latentStyles>
  <w:style w:type="paragraph" w:default="1" w:styleId="Normal">
    <w:name w:val="Normal"/>
    <w:uiPriority w:val="99"/>
    <w:qFormat/>
    <w:rsid w:val="00C5561B"/>
    <w:rPr>
      <w:lang w:val="en-US"/>
    </w:rPr>
  </w:style>
  <w:style w:type="paragraph" w:styleId="Heading1">
    <w:name w:val="heading 1"/>
    <w:basedOn w:val="Body"/>
    <w:next w:val="Body"/>
    <w:link w:val="Heading1Char"/>
    <w:qFormat/>
    <w:rsid w:val="00915DCB"/>
    <w:pPr>
      <w:keepNext/>
      <w:numPr>
        <w:numId w:val="19"/>
      </w:numPr>
      <w:spacing w:before="480"/>
      <w:contextualSpacing/>
      <w:outlineLvl w:val="0"/>
    </w:pPr>
    <w:rPr>
      <w:b/>
      <w:bCs/>
      <w:color w:val="00ACCD"/>
      <w:kern w:val="32"/>
      <w:sz w:val="28"/>
      <w:szCs w:val="32"/>
    </w:rPr>
  </w:style>
  <w:style w:type="paragraph" w:styleId="Heading2">
    <w:name w:val="heading 2"/>
    <w:basedOn w:val="Heading1"/>
    <w:next w:val="Body"/>
    <w:link w:val="Heading2Char"/>
    <w:qFormat/>
    <w:rsid w:val="00915DCB"/>
    <w:pPr>
      <w:numPr>
        <w:ilvl w:val="1"/>
      </w:numPr>
      <w:spacing w:before="300"/>
      <w:outlineLvl w:val="1"/>
    </w:pPr>
    <w:rPr>
      <w:bCs w:val="0"/>
      <w:iCs/>
      <w:sz w:val="24"/>
      <w:szCs w:val="28"/>
    </w:rPr>
  </w:style>
  <w:style w:type="paragraph" w:styleId="Heading3">
    <w:name w:val="heading 3"/>
    <w:basedOn w:val="Heading2"/>
    <w:next w:val="Body"/>
    <w:link w:val="Heading3Char"/>
    <w:qFormat/>
    <w:rsid w:val="00915DCB"/>
    <w:pPr>
      <w:numPr>
        <w:ilvl w:val="2"/>
      </w:numPr>
      <w:outlineLvl w:val="2"/>
    </w:pPr>
    <w:rPr>
      <w:bCs/>
      <w:sz w:val="22"/>
      <w:szCs w:val="26"/>
    </w:rPr>
  </w:style>
  <w:style w:type="paragraph" w:styleId="Heading4">
    <w:name w:val="heading 4"/>
    <w:basedOn w:val="Heading3"/>
    <w:next w:val="Body"/>
    <w:link w:val="Heading4Char"/>
    <w:qFormat/>
    <w:rsid w:val="00915DCB"/>
    <w:pPr>
      <w:numPr>
        <w:ilvl w:val="3"/>
      </w:numPr>
      <w:spacing w:before="240"/>
      <w:outlineLvl w:val="3"/>
    </w:pPr>
    <w:rPr>
      <w:sz w:val="20"/>
    </w:rPr>
  </w:style>
  <w:style w:type="paragraph" w:styleId="Heading5">
    <w:name w:val="heading 5"/>
    <w:basedOn w:val="HeadingUnnumbered"/>
    <w:next w:val="Body"/>
    <w:link w:val="Heading5Char"/>
    <w:qFormat/>
    <w:rsid w:val="001E5467"/>
    <w:pPr>
      <w:numPr>
        <w:ilvl w:val="4"/>
      </w:numPr>
      <w:outlineLvl w:val="4"/>
    </w:pPr>
    <w:rPr>
      <w:bCs w:val="0"/>
      <w:iCs/>
      <w:sz w:val="20"/>
    </w:rPr>
  </w:style>
  <w:style w:type="paragraph" w:styleId="Heading6">
    <w:name w:val="heading 6"/>
    <w:basedOn w:val="Normal"/>
    <w:next w:val="Normal"/>
    <w:link w:val="Heading6Char"/>
    <w:semiHidden/>
    <w:qFormat/>
    <w:rsid w:val="00915DCB"/>
    <w:pPr>
      <w:numPr>
        <w:ilvl w:val="5"/>
        <w:numId w:val="19"/>
      </w:numPr>
      <w:spacing w:before="240" w:after="60"/>
      <w:outlineLvl w:val="5"/>
    </w:pPr>
    <w:rPr>
      <w:rFonts w:asciiTheme="minorHAnsi" w:eastAsiaTheme="minorEastAsia" w:hAnsiTheme="minorHAnsi"/>
      <w:b/>
      <w:bCs/>
      <w:sz w:val="22"/>
      <w:szCs w:val="22"/>
    </w:rPr>
  </w:style>
  <w:style w:type="paragraph" w:styleId="Heading7">
    <w:name w:val="heading 7"/>
    <w:basedOn w:val="Normal"/>
    <w:next w:val="Normal"/>
    <w:link w:val="Heading7Char"/>
    <w:semiHidden/>
    <w:qFormat/>
    <w:rsid w:val="00915DCB"/>
    <w:pPr>
      <w:numPr>
        <w:ilvl w:val="6"/>
        <w:numId w:val="19"/>
      </w:numPr>
      <w:spacing w:before="240" w:after="60"/>
      <w:outlineLvl w:val="6"/>
    </w:pPr>
    <w:rPr>
      <w:rFonts w:asciiTheme="minorHAnsi" w:eastAsiaTheme="minorEastAsia" w:hAnsiTheme="minorHAnsi"/>
      <w:sz w:val="24"/>
    </w:rPr>
  </w:style>
  <w:style w:type="paragraph" w:styleId="Heading8">
    <w:name w:val="heading 8"/>
    <w:basedOn w:val="Normal"/>
    <w:next w:val="Normal"/>
    <w:link w:val="Heading8Char"/>
    <w:semiHidden/>
    <w:qFormat/>
    <w:rsid w:val="00915DCB"/>
    <w:pPr>
      <w:numPr>
        <w:ilvl w:val="7"/>
        <w:numId w:val="19"/>
      </w:numPr>
      <w:spacing w:before="240" w:after="60"/>
      <w:outlineLvl w:val="7"/>
    </w:pPr>
    <w:rPr>
      <w:rFonts w:asciiTheme="minorHAnsi" w:eastAsiaTheme="minorEastAsia" w:hAnsiTheme="minorHAnsi"/>
      <w:i/>
      <w:iCs/>
      <w:sz w:val="24"/>
    </w:rPr>
  </w:style>
  <w:style w:type="paragraph" w:styleId="Heading9">
    <w:name w:val="heading 9"/>
    <w:basedOn w:val="Normal"/>
    <w:next w:val="Normal"/>
    <w:link w:val="Heading9Char"/>
    <w:semiHidden/>
    <w:qFormat/>
    <w:rsid w:val="00915DCB"/>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ZsysbasisDialog"/>
    <w:link w:val="HeaderChar"/>
    <w:uiPriority w:val="99"/>
    <w:semiHidden/>
    <w:rsid w:val="00915DCB"/>
    <w:rPr>
      <w:b/>
      <w:color w:val="00ACCD"/>
      <w:sz w:val="24"/>
    </w:rPr>
  </w:style>
  <w:style w:type="character" w:customStyle="1" w:styleId="HeaderChar">
    <w:name w:val="Header Char"/>
    <w:basedOn w:val="DefaultParagraphFont"/>
    <w:link w:val="Header"/>
    <w:uiPriority w:val="99"/>
    <w:semiHidden/>
    <w:rsid w:val="00C079C0"/>
    <w:rPr>
      <w:rFonts w:eastAsia="Times New Roman" w:cs="Times New Roman"/>
      <w:b/>
      <w:color w:val="00ACCD"/>
      <w:sz w:val="24"/>
      <w:lang w:val="en-US" w:eastAsia="nl-NL"/>
    </w:rPr>
  </w:style>
  <w:style w:type="paragraph" w:styleId="Footer">
    <w:name w:val="footer"/>
    <w:basedOn w:val="Header"/>
    <w:link w:val="FooterChar"/>
    <w:uiPriority w:val="99"/>
    <w:semiHidden/>
    <w:rsid w:val="00B31212"/>
    <w:rPr>
      <w:sz w:val="20"/>
    </w:rPr>
  </w:style>
  <w:style w:type="character" w:customStyle="1" w:styleId="FooterChar">
    <w:name w:val="Footer Char"/>
    <w:basedOn w:val="DefaultParagraphFont"/>
    <w:link w:val="Footer"/>
    <w:uiPriority w:val="99"/>
    <w:semiHidden/>
    <w:rsid w:val="00C079C0"/>
    <w:rPr>
      <w:rFonts w:eastAsia="Times New Roman" w:cs="Times New Roman"/>
      <w:b/>
      <w:color w:val="00ACCD"/>
      <w:lang w:val="en-US" w:eastAsia="nl-NL"/>
    </w:rPr>
  </w:style>
  <w:style w:type="table" w:styleId="TableGrid">
    <w:name w:val="Table Grid"/>
    <w:basedOn w:val="TableNormal"/>
    <w:locked/>
    <w:rsid w:val="00915DCB"/>
    <w:pPr>
      <w:spacing w:line="210" w:lineRule="atLeast"/>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locked/>
    <w:rsid w:val="00E503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locked/>
    <w:rsid w:val="00915DCB"/>
    <w:rPr>
      <w:color w:val="808080"/>
    </w:rPr>
  </w:style>
  <w:style w:type="paragraph" w:customStyle="1" w:styleId="ZsysbasisDialog">
    <w:name w:val="Zsysbasis Dialog"/>
    <w:link w:val="ZsysbasisDialogChar"/>
    <w:semiHidden/>
    <w:rsid w:val="00915DCB"/>
    <w:rPr>
      <w:rFonts w:eastAsia="Times New Roman" w:cs="Times New Roman"/>
      <w:lang w:val="en-US" w:eastAsia="nl-NL"/>
    </w:rPr>
  </w:style>
  <w:style w:type="character" w:customStyle="1" w:styleId="ZsysbasisDialogChar">
    <w:name w:val="Zsysbasis Dialog Char"/>
    <w:link w:val="ZsysbasisDialog"/>
    <w:semiHidden/>
    <w:rsid w:val="00220C0C"/>
    <w:rPr>
      <w:rFonts w:eastAsia="Times New Roman" w:cs="Times New Roman"/>
      <w:lang w:val="en-US" w:eastAsia="nl-NL"/>
    </w:rPr>
  </w:style>
  <w:style w:type="paragraph" w:customStyle="1" w:styleId="Body">
    <w:name w:val="Body"/>
    <w:basedOn w:val="ZsysbasisDialog"/>
    <w:link w:val="BodyChar"/>
    <w:qFormat/>
    <w:rsid w:val="00915DCB"/>
    <w:pPr>
      <w:spacing w:before="120" w:after="120"/>
    </w:pPr>
  </w:style>
  <w:style w:type="character" w:customStyle="1" w:styleId="BodyChar">
    <w:name w:val="Body Char"/>
    <w:basedOn w:val="ZsysbasisDialogChar"/>
    <w:link w:val="Body"/>
    <w:rsid w:val="00915DCB"/>
    <w:rPr>
      <w:rFonts w:ascii="Arial" w:eastAsia="Times New Roman" w:hAnsi="Arial" w:cs="Times New Roman"/>
      <w:sz w:val="20"/>
      <w:szCs w:val="20"/>
      <w:lang w:val="en-US" w:eastAsia="nl-NL"/>
    </w:rPr>
  </w:style>
  <w:style w:type="paragraph" w:customStyle="1" w:styleId="AbstractBody">
    <w:name w:val="Abstract Body"/>
    <w:basedOn w:val="Body"/>
    <w:semiHidden/>
    <w:rsid w:val="00915DCB"/>
    <w:rPr>
      <w:i/>
    </w:rPr>
  </w:style>
  <w:style w:type="character" w:customStyle="1" w:styleId="Heading1Char">
    <w:name w:val="Heading 1 Char"/>
    <w:basedOn w:val="DefaultParagraphFont"/>
    <w:link w:val="Heading1"/>
    <w:rsid w:val="00915DCB"/>
    <w:rPr>
      <w:rFonts w:ascii="Arial" w:eastAsia="Times New Roman" w:hAnsi="Arial" w:cs="Times New Roman"/>
      <w:b/>
      <w:bCs/>
      <w:color w:val="00ACCD"/>
      <w:kern w:val="32"/>
      <w:sz w:val="28"/>
      <w:szCs w:val="32"/>
      <w:lang w:val="en-US" w:eastAsia="nl-NL"/>
    </w:rPr>
  </w:style>
  <w:style w:type="paragraph" w:customStyle="1" w:styleId="AppendixHeading1">
    <w:name w:val="Appendix Heading 1"/>
    <w:basedOn w:val="Heading1"/>
    <w:next w:val="Body"/>
    <w:qFormat/>
    <w:rsid w:val="00915DCB"/>
    <w:pPr>
      <w:numPr>
        <w:numId w:val="10"/>
      </w:numPr>
    </w:pPr>
  </w:style>
  <w:style w:type="character" w:customStyle="1" w:styleId="Heading2Char">
    <w:name w:val="Heading 2 Char"/>
    <w:basedOn w:val="DefaultParagraphFont"/>
    <w:link w:val="Heading2"/>
    <w:rsid w:val="00915DCB"/>
    <w:rPr>
      <w:rFonts w:ascii="Arial" w:eastAsia="Times New Roman" w:hAnsi="Arial" w:cs="Times New Roman"/>
      <w:b/>
      <w:iCs/>
      <w:color w:val="00ACCD"/>
      <w:kern w:val="32"/>
      <w:sz w:val="24"/>
      <w:szCs w:val="28"/>
      <w:lang w:val="en-US" w:eastAsia="nl-NL"/>
    </w:rPr>
  </w:style>
  <w:style w:type="paragraph" w:customStyle="1" w:styleId="AppendixHeading2">
    <w:name w:val="Appendix Heading 2"/>
    <w:basedOn w:val="Heading2"/>
    <w:next w:val="Body"/>
    <w:qFormat/>
    <w:rsid w:val="00915DCB"/>
    <w:pPr>
      <w:numPr>
        <w:numId w:val="10"/>
      </w:numPr>
    </w:pPr>
  </w:style>
  <w:style w:type="character" w:customStyle="1" w:styleId="Heading3Char">
    <w:name w:val="Heading 3 Char"/>
    <w:basedOn w:val="DefaultParagraphFont"/>
    <w:link w:val="Heading3"/>
    <w:rsid w:val="00915DCB"/>
    <w:rPr>
      <w:rFonts w:ascii="Arial" w:eastAsia="Times New Roman" w:hAnsi="Arial" w:cs="Times New Roman"/>
      <w:b/>
      <w:bCs/>
      <w:iCs/>
      <w:color w:val="00ACCD"/>
      <w:kern w:val="32"/>
      <w:szCs w:val="26"/>
      <w:lang w:val="en-US" w:eastAsia="nl-NL"/>
    </w:rPr>
  </w:style>
  <w:style w:type="paragraph" w:customStyle="1" w:styleId="AppendixHeading3">
    <w:name w:val="Appendix Heading 3"/>
    <w:basedOn w:val="Heading3"/>
    <w:next w:val="Body"/>
    <w:qFormat/>
    <w:rsid w:val="00915DCB"/>
    <w:pPr>
      <w:numPr>
        <w:numId w:val="10"/>
      </w:numPr>
    </w:pPr>
  </w:style>
  <w:style w:type="character" w:customStyle="1" w:styleId="Heading4Char">
    <w:name w:val="Heading 4 Char"/>
    <w:basedOn w:val="DefaultParagraphFont"/>
    <w:link w:val="Heading4"/>
    <w:rsid w:val="00915DCB"/>
    <w:rPr>
      <w:rFonts w:ascii="Arial" w:eastAsia="Times New Roman" w:hAnsi="Arial" w:cs="Times New Roman"/>
      <w:b/>
      <w:bCs/>
      <w:iCs/>
      <w:color w:val="00ACCD"/>
      <w:kern w:val="32"/>
      <w:sz w:val="20"/>
      <w:szCs w:val="26"/>
      <w:lang w:val="en-US" w:eastAsia="nl-NL"/>
    </w:rPr>
  </w:style>
  <w:style w:type="paragraph" w:customStyle="1" w:styleId="AppendixHeading4">
    <w:name w:val="Appendix Heading 4"/>
    <w:basedOn w:val="Heading4"/>
    <w:next w:val="Body"/>
    <w:qFormat/>
    <w:rsid w:val="00915DCB"/>
    <w:pPr>
      <w:numPr>
        <w:numId w:val="10"/>
      </w:numPr>
    </w:pPr>
  </w:style>
  <w:style w:type="character" w:customStyle="1" w:styleId="Heading5Char">
    <w:name w:val="Heading 5 Char"/>
    <w:basedOn w:val="DefaultParagraphFont"/>
    <w:link w:val="Heading5"/>
    <w:rsid w:val="001E5467"/>
    <w:rPr>
      <w:rFonts w:eastAsia="Times New Roman" w:cs="Times New Roman"/>
      <w:b/>
      <w:iCs/>
      <w:color w:val="00ACCD"/>
      <w:kern w:val="32"/>
      <w:szCs w:val="32"/>
      <w:lang w:val="en-US" w:eastAsia="nl-NL"/>
    </w:rPr>
  </w:style>
  <w:style w:type="paragraph" w:customStyle="1" w:styleId="AppendixHeading5">
    <w:name w:val="Appendix Heading 5"/>
    <w:basedOn w:val="Heading5"/>
    <w:next w:val="Body"/>
    <w:qFormat/>
    <w:rsid w:val="00D85EE0"/>
  </w:style>
  <w:style w:type="paragraph" w:styleId="BalloonText">
    <w:name w:val="Balloon Text"/>
    <w:basedOn w:val="Normal"/>
    <w:link w:val="BalloonTextChar"/>
    <w:semiHidden/>
    <w:locked/>
    <w:rsid w:val="00915DCB"/>
    <w:rPr>
      <w:rFonts w:ascii="Tahoma" w:hAnsi="Tahoma" w:cs="Tahoma"/>
      <w:sz w:val="16"/>
      <w:szCs w:val="16"/>
    </w:rPr>
  </w:style>
  <w:style w:type="character" w:customStyle="1" w:styleId="BalloonTextChar">
    <w:name w:val="Balloon Text Char"/>
    <w:basedOn w:val="DefaultParagraphFont"/>
    <w:link w:val="BalloonText"/>
    <w:semiHidden/>
    <w:rsid w:val="00915DCB"/>
    <w:rPr>
      <w:rFonts w:ascii="Tahoma" w:eastAsia="Times New Roman" w:hAnsi="Tahoma" w:cs="Tahoma"/>
      <w:sz w:val="16"/>
      <w:szCs w:val="16"/>
      <w:lang w:val="en-US"/>
    </w:rPr>
  </w:style>
  <w:style w:type="paragraph" w:customStyle="1" w:styleId="BodyLegal">
    <w:name w:val="Body Legal"/>
    <w:basedOn w:val="Body"/>
    <w:uiPriority w:val="99"/>
    <w:semiHidden/>
    <w:rsid w:val="008E59C8"/>
    <w:pPr>
      <w:spacing w:after="0"/>
    </w:pPr>
    <w:rPr>
      <w:sz w:val="14"/>
      <w:szCs w:val="16"/>
    </w:rPr>
  </w:style>
  <w:style w:type="character" w:styleId="BookTitle">
    <w:name w:val="Book Title"/>
    <w:basedOn w:val="DefaultParagraphFont"/>
    <w:uiPriority w:val="33"/>
    <w:semiHidden/>
    <w:qFormat/>
    <w:locked/>
    <w:rsid w:val="00915DCB"/>
    <w:rPr>
      <w:b/>
      <w:bCs/>
      <w:smallCaps/>
      <w:spacing w:val="5"/>
    </w:rPr>
  </w:style>
  <w:style w:type="paragraph" w:customStyle="1" w:styleId="BulletList1">
    <w:name w:val="Bullet List 1"/>
    <w:basedOn w:val="Body"/>
    <w:qFormat/>
    <w:rsid w:val="00915DCB"/>
    <w:pPr>
      <w:numPr>
        <w:numId w:val="13"/>
      </w:numPr>
      <w:spacing w:before="60" w:after="60"/>
    </w:pPr>
  </w:style>
  <w:style w:type="paragraph" w:customStyle="1" w:styleId="BulletList2">
    <w:name w:val="Bullet List 2"/>
    <w:basedOn w:val="BulletList1"/>
    <w:qFormat/>
    <w:rsid w:val="00915DCB"/>
    <w:pPr>
      <w:numPr>
        <w:ilvl w:val="1"/>
      </w:numPr>
    </w:pPr>
  </w:style>
  <w:style w:type="paragraph" w:customStyle="1" w:styleId="BulletList3">
    <w:name w:val="Bullet List 3"/>
    <w:basedOn w:val="BulletList2"/>
    <w:qFormat/>
    <w:rsid w:val="00915DCB"/>
    <w:pPr>
      <w:numPr>
        <w:ilvl w:val="2"/>
      </w:numPr>
    </w:pPr>
  </w:style>
  <w:style w:type="paragraph" w:styleId="Caption">
    <w:name w:val="caption"/>
    <w:basedOn w:val="ZsysbasisDialog"/>
    <w:next w:val="Body"/>
    <w:semiHidden/>
    <w:qFormat/>
    <w:locked/>
    <w:rsid w:val="00915DCB"/>
    <w:pPr>
      <w:spacing w:before="120" w:after="120"/>
      <w:jc w:val="center"/>
    </w:pPr>
    <w:rPr>
      <w:b/>
      <w:bCs/>
    </w:rPr>
  </w:style>
  <w:style w:type="character" w:customStyle="1" w:styleId="CodeInline">
    <w:name w:val="Code Inline"/>
    <w:qFormat/>
    <w:rsid w:val="00731080"/>
    <w:rPr>
      <w:rFonts w:ascii="Courier New" w:hAnsi="Courier New" w:cs="Times New Roman"/>
      <w:noProof/>
      <w:spacing w:val="-16"/>
      <w:szCs w:val="20"/>
      <w:lang w:val="en-US" w:eastAsia="nl-NL"/>
    </w:rPr>
  </w:style>
  <w:style w:type="character" w:customStyle="1" w:styleId="CodeInlineSubscript">
    <w:name w:val="Code Inline + Subscript"/>
    <w:qFormat/>
    <w:rsid w:val="00731080"/>
    <w:rPr>
      <w:rFonts w:ascii="Courier New" w:hAnsi="Courier New" w:cs="Times New Roman"/>
      <w:noProof/>
      <w:spacing w:val="-16"/>
      <w:szCs w:val="20"/>
      <w:vertAlign w:val="subscript"/>
      <w:lang w:val="en-US" w:eastAsia="nl-NL"/>
    </w:rPr>
  </w:style>
  <w:style w:type="character" w:customStyle="1" w:styleId="CodeInlineSuperscript">
    <w:name w:val="Code Inline + Superscript"/>
    <w:qFormat/>
    <w:rsid w:val="00731080"/>
    <w:rPr>
      <w:rFonts w:ascii="Courier New" w:hAnsi="Courier New" w:cs="Times New Roman"/>
      <w:noProof/>
      <w:spacing w:val="-16"/>
      <w:szCs w:val="20"/>
      <w:vertAlign w:val="superscript"/>
      <w:lang w:val="en-US" w:eastAsia="nl-NL"/>
    </w:rPr>
  </w:style>
  <w:style w:type="paragraph" w:customStyle="1" w:styleId="CodeListing">
    <w:name w:val="Code Listing"/>
    <w:basedOn w:val="Body"/>
    <w:qFormat/>
    <w:rsid w:val="00846234"/>
    <w:pPr>
      <w:tabs>
        <w:tab w:val="left" w:pos="567"/>
      </w:tabs>
      <w:spacing w:before="0" w:after="0"/>
    </w:pPr>
    <w:rPr>
      <w:rFonts w:ascii="Courier New" w:hAnsi="Courier New"/>
      <w:noProof/>
      <w:spacing w:val="-16"/>
    </w:rPr>
  </w:style>
  <w:style w:type="character" w:styleId="CommentReference">
    <w:name w:val="annotation reference"/>
    <w:basedOn w:val="DefaultParagraphFont"/>
    <w:semiHidden/>
    <w:locked/>
    <w:rsid w:val="00915DCB"/>
    <w:rPr>
      <w:sz w:val="16"/>
      <w:szCs w:val="16"/>
    </w:rPr>
  </w:style>
  <w:style w:type="paragraph" w:customStyle="1" w:styleId="ContactBody">
    <w:name w:val="Contact Body"/>
    <w:basedOn w:val="Body"/>
    <w:uiPriority w:val="99"/>
    <w:semiHidden/>
    <w:rsid w:val="00915DCB"/>
    <w:pPr>
      <w:spacing w:before="0" w:after="0" w:line="200" w:lineRule="atLeast"/>
    </w:pPr>
    <w:rPr>
      <w:sz w:val="14"/>
      <w:szCs w:val="16"/>
    </w:rPr>
  </w:style>
  <w:style w:type="paragraph" w:customStyle="1" w:styleId="ContactCompany">
    <w:name w:val="Contact Company"/>
    <w:basedOn w:val="ContactBody"/>
    <w:uiPriority w:val="99"/>
    <w:semiHidden/>
    <w:rsid w:val="00915DCB"/>
    <w:rPr>
      <w:i/>
      <w:iCs/>
    </w:rPr>
  </w:style>
  <w:style w:type="paragraph" w:customStyle="1" w:styleId="ContactCountry">
    <w:name w:val="Contact Country"/>
    <w:basedOn w:val="ContactBody"/>
    <w:next w:val="ContactBody"/>
    <w:uiPriority w:val="99"/>
    <w:semiHidden/>
    <w:rsid w:val="00915DCB"/>
    <w:pPr>
      <w:spacing w:before="60"/>
    </w:pPr>
    <w:rPr>
      <w:color w:val="00ACCD"/>
    </w:rPr>
  </w:style>
  <w:style w:type="paragraph" w:customStyle="1" w:styleId="HeadingUnnumbered">
    <w:name w:val="Heading Unnumbered"/>
    <w:basedOn w:val="Heading1"/>
    <w:next w:val="Body"/>
    <w:qFormat/>
    <w:rsid w:val="00915DCB"/>
    <w:pPr>
      <w:numPr>
        <w:numId w:val="0"/>
      </w:numPr>
      <w:spacing w:before="300" w:line="240" w:lineRule="atLeast"/>
    </w:pPr>
  </w:style>
  <w:style w:type="paragraph" w:customStyle="1" w:styleId="ContactHeading">
    <w:name w:val="Contact Heading"/>
    <w:basedOn w:val="HeadingUnnumbered"/>
    <w:uiPriority w:val="99"/>
    <w:semiHidden/>
    <w:rsid w:val="00915DCB"/>
    <w:pPr>
      <w:spacing w:before="240"/>
      <w:outlineLvl w:val="9"/>
    </w:pPr>
  </w:style>
  <w:style w:type="character" w:customStyle="1" w:styleId="CrossReference">
    <w:name w:val="Cross Reference"/>
    <w:uiPriority w:val="1"/>
    <w:qFormat/>
    <w:rsid w:val="00C65876"/>
    <w:rPr>
      <w:color w:val="0000FF"/>
      <w:u w:val="none" w:color="0070C0"/>
    </w:rPr>
  </w:style>
  <w:style w:type="character" w:customStyle="1" w:styleId="CrossReferenceSubscript">
    <w:name w:val="Cross Reference + Subscript"/>
    <w:basedOn w:val="CrossReference"/>
    <w:qFormat/>
    <w:rsid w:val="00762F45"/>
    <w:rPr>
      <w:color w:val="0000FF"/>
      <w:u w:val="none" w:color="0070C0"/>
      <w:vertAlign w:val="subscript"/>
      <w:lang w:val="en-US" w:eastAsia="nl-NL"/>
    </w:rPr>
  </w:style>
  <w:style w:type="character" w:customStyle="1" w:styleId="CrossReferenceSuperscript">
    <w:name w:val="Cross Reference + Superscript"/>
    <w:basedOn w:val="CrossReference"/>
    <w:qFormat/>
    <w:rsid w:val="00762F45"/>
    <w:rPr>
      <w:color w:val="0000FF"/>
      <w:u w:val="none" w:color="0070C0"/>
      <w:vertAlign w:val="superscript"/>
      <w:lang w:val="en-US" w:eastAsia="nl-NL"/>
    </w:rPr>
  </w:style>
  <w:style w:type="paragraph" w:customStyle="1" w:styleId="DefinitionList">
    <w:name w:val="Definition List"/>
    <w:basedOn w:val="Body"/>
    <w:qFormat/>
    <w:rsid w:val="00915DCB"/>
    <w:pPr>
      <w:tabs>
        <w:tab w:val="left" w:pos="1701"/>
      </w:tabs>
      <w:spacing w:before="60" w:after="60"/>
      <w:ind w:left="1701" w:hanging="1701"/>
    </w:pPr>
  </w:style>
  <w:style w:type="table" w:customStyle="1" w:styleId="DialogTable">
    <w:name w:val="Dialog Table"/>
    <w:basedOn w:val="TableGrid"/>
    <w:uiPriority w:val="99"/>
    <w:rsid w:val="00527BF0"/>
    <w:rPr>
      <w:sz w:val="18"/>
    </w:rPr>
    <w:tblPr/>
    <w:tblStylePr w:type="firstRow">
      <w:tblPr/>
      <w:trPr>
        <w:tblHeader/>
      </w:trPr>
      <w:tcPr>
        <w:shd w:val="clear" w:color="auto" w:fill="F2F2F2" w:themeFill="background1" w:themeFillShade="F2"/>
      </w:tcPr>
    </w:tblStylePr>
  </w:style>
  <w:style w:type="table" w:customStyle="1" w:styleId="DialogTableColumnHeading">
    <w:name w:val="Dialog Table Column Heading"/>
    <w:basedOn w:val="TableGrid"/>
    <w:uiPriority w:val="99"/>
    <w:rsid w:val="00D12AFB"/>
    <w:tblPr/>
    <w:trPr>
      <w:cantSplit/>
    </w:trPr>
    <w:tblStylePr w:type="firstCol">
      <w:tblPr/>
      <w:tcPr>
        <w:shd w:val="clear" w:color="auto" w:fill="F2F2F2" w:themeFill="background1" w:themeFillShade="F2"/>
      </w:tcPr>
    </w:tblStylePr>
  </w:style>
  <w:style w:type="table" w:customStyle="1" w:styleId="DialogTableMiddle">
    <w:name w:val="Dialog Table Middle"/>
    <w:basedOn w:val="DialogTable"/>
    <w:uiPriority w:val="99"/>
    <w:rsid w:val="00527BF0"/>
    <w:tblPr/>
    <w:tcPr>
      <w:vAlign w:val="center"/>
    </w:tcPr>
    <w:tblStylePr w:type="firstRow">
      <w:tblPr/>
      <w:trPr>
        <w:tblHeader/>
      </w:trPr>
      <w:tcPr>
        <w:shd w:val="clear" w:color="auto" w:fill="F2F2F2" w:themeFill="background1" w:themeFillShade="F2"/>
      </w:tcPr>
    </w:tblStylePr>
  </w:style>
  <w:style w:type="table" w:customStyle="1" w:styleId="DialogTableMultiple">
    <w:name w:val="Dialog Table Multiple"/>
    <w:basedOn w:val="TableGrid"/>
    <w:uiPriority w:val="99"/>
    <w:rsid w:val="00527BF0"/>
    <w:tblPr/>
    <w:trPr>
      <w:cantSplit/>
    </w:trPr>
    <w:tblStylePr w:type="firstRow">
      <w:tblPr/>
      <w:tcPr>
        <w:shd w:val="clear" w:color="auto" w:fill="F2F2F2" w:themeFill="background1" w:themeFillShade="F2"/>
      </w:tcPr>
    </w:tblStylePr>
  </w:style>
  <w:style w:type="table" w:customStyle="1" w:styleId="DialogTableMultipleMiddle">
    <w:name w:val="Dialog Table Multiple Middle"/>
    <w:basedOn w:val="DialogTableMultiple"/>
    <w:uiPriority w:val="99"/>
    <w:rsid w:val="00626C57"/>
    <w:tblPr/>
    <w:tcPr>
      <w:vAlign w:val="center"/>
    </w:tcPr>
    <w:tblStylePr w:type="firstRow">
      <w:tblPr/>
      <w:tcPr>
        <w:shd w:val="clear" w:color="auto" w:fill="F2F2F2" w:themeFill="background1" w:themeFillShade="F2"/>
      </w:tcPr>
    </w:tblStylePr>
  </w:style>
  <w:style w:type="character" w:customStyle="1" w:styleId="DialogTrademark">
    <w:name w:val="Dialog Trademark"/>
    <w:qFormat/>
    <w:rsid w:val="00915DCB"/>
    <w:rPr>
      <w:color w:val="00ACCD"/>
    </w:rPr>
  </w:style>
  <w:style w:type="paragraph" w:customStyle="1" w:styleId="DocumentDateVersion">
    <w:name w:val="Document Date Version"/>
    <w:basedOn w:val="Header"/>
    <w:next w:val="Body"/>
    <w:link w:val="DocumentDateVersionChar"/>
    <w:semiHidden/>
    <w:locked/>
    <w:rsid w:val="00915DCB"/>
    <w:pPr>
      <w:jc w:val="right"/>
    </w:pPr>
    <w:rPr>
      <w:szCs w:val="16"/>
    </w:rPr>
  </w:style>
  <w:style w:type="character" w:customStyle="1" w:styleId="DocumentDateVersionChar">
    <w:name w:val="Document Date Version Char"/>
    <w:basedOn w:val="HeaderChar"/>
    <w:link w:val="DocumentDateVersion"/>
    <w:semiHidden/>
    <w:rsid w:val="00915DCB"/>
    <w:rPr>
      <w:rFonts w:ascii="Arial" w:eastAsia="Times New Roman" w:hAnsi="Arial" w:cs="Times New Roman"/>
      <w:b/>
      <w:color w:val="00ACCD"/>
      <w:sz w:val="24"/>
      <w:szCs w:val="16"/>
      <w:lang w:val="en-US" w:eastAsia="nl-NL"/>
    </w:rPr>
  </w:style>
  <w:style w:type="character" w:styleId="Emphasis">
    <w:name w:val="Emphasis"/>
    <w:aliases w:val="Italic"/>
    <w:qFormat/>
    <w:rsid w:val="00762F45"/>
    <w:rPr>
      <w:i/>
      <w:iCs/>
    </w:rPr>
  </w:style>
  <w:style w:type="character" w:customStyle="1" w:styleId="EmphasisSubscript">
    <w:name w:val="Emphasis + Subscript"/>
    <w:aliases w:val="Italic + Subscript"/>
    <w:basedOn w:val="Emphasis"/>
    <w:qFormat/>
    <w:rsid w:val="00762F45"/>
    <w:rPr>
      <w:i/>
      <w:iCs/>
      <w:vertAlign w:val="subscript"/>
      <w:lang w:val="en-US" w:eastAsia="nl-NL"/>
    </w:rPr>
  </w:style>
  <w:style w:type="character" w:customStyle="1" w:styleId="EmphasisSuperscript">
    <w:name w:val="Emphasis + Superscript"/>
    <w:aliases w:val="Italic + Superscript"/>
    <w:basedOn w:val="Emphasis"/>
    <w:qFormat/>
    <w:rsid w:val="00762F45"/>
    <w:rPr>
      <w:i/>
      <w:iCs/>
      <w:vertAlign w:val="superscript"/>
      <w:lang w:val="en-US" w:eastAsia="nl-NL"/>
    </w:rPr>
  </w:style>
  <w:style w:type="character" w:styleId="EndnoteReference">
    <w:name w:val="endnote reference"/>
    <w:basedOn w:val="DefaultParagraphFont"/>
    <w:semiHidden/>
    <w:locked/>
    <w:rsid w:val="00915DCB"/>
    <w:rPr>
      <w:vertAlign w:val="superscript"/>
    </w:rPr>
  </w:style>
  <w:style w:type="paragraph" w:styleId="EndnoteText">
    <w:name w:val="endnote text"/>
    <w:basedOn w:val="Normal"/>
    <w:link w:val="EndnoteTextChar"/>
    <w:semiHidden/>
    <w:locked/>
    <w:rsid w:val="00915DCB"/>
  </w:style>
  <w:style w:type="character" w:customStyle="1" w:styleId="EndnoteTextChar">
    <w:name w:val="Endnote Text Char"/>
    <w:basedOn w:val="DefaultParagraphFont"/>
    <w:link w:val="EndnoteText"/>
    <w:semiHidden/>
    <w:rsid w:val="00915DCB"/>
    <w:rPr>
      <w:rFonts w:ascii="Arial" w:eastAsia="Times New Roman" w:hAnsi="Arial" w:cs="Times New Roman"/>
      <w:sz w:val="20"/>
      <w:szCs w:val="20"/>
      <w:lang w:val="en-US"/>
    </w:rPr>
  </w:style>
  <w:style w:type="paragraph" w:customStyle="1" w:styleId="FeatureList1">
    <w:name w:val="Feature List 1"/>
    <w:basedOn w:val="BulletList1"/>
    <w:qFormat/>
    <w:rsid w:val="00915DCB"/>
    <w:pPr>
      <w:numPr>
        <w:numId w:val="15"/>
      </w:numPr>
    </w:pPr>
  </w:style>
  <w:style w:type="paragraph" w:customStyle="1" w:styleId="FeatureList2">
    <w:name w:val="Feature List 2"/>
    <w:basedOn w:val="FeatureList1"/>
    <w:qFormat/>
    <w:rsid w:val="00915DCB"/>
    <w:pPr>
      <w:numPr>
        <w:ilvl w:val="1"/>
      </w:numPr>
    </w:pPr>
  </w:style>
  <w:style w:type="paragraph" w:customStyle="1" w:styleId="FigureCaption">
    <w:name w:val="Figure Caption"/>
    <w:basedOn w:val="Caption"/>
    <w:next w:val="Body"/>
    <w:qFormat/>
    <w:rsid w:val="00D57C54"/>
    <w:pPr>
      <w:spacing w:after="240"/>
    </w:pPr>
  </w:style>
  <w:style w:type="character" w:styleId="FollowedHyperlink">
    <w:name w:val="FollowedHyperlink"/>
    <w:semiHidden/>
    <w:rsid w:val="00915DCB"/>
    <w:rPr>
      <w:color w:val="0000FF"/>
      <w:u w:val="none" w:color="0070C0"/>
    </w:rPr>
  </w:style>
  <w:style w:type="paragraph" w:customStyle="1" w:styleId="FooterBlack">
    <w:name w:val="Footer Black"/>
    <w:basedOn w:val="ZsysbasisDialog"/>
    <w:link w:val="FooterBlackChar"/>
    <w:uiPriority w:val="99"/>
    <w:semiHidden/>
    <w:rsid w:val="00A45359"/>
    <w:pPr>
      <w:framePr w:hSpace="181" w:wrap="around" w:vAnchor="text" w:hAnchor="text" w:y="1"/>
      <w:spacing w:line="210" w:lineRule="atLeast"/>
    </w:pPr>
    <w:rPr>
      <w:bCs/>
      <w:noProof/>
      <w:sz w:val="15"/>
    </w:rPr>
  </w:style>
  <w:style w:type="character" w:customStyle="1" w:styleId="FooterBlackChar">
    <w:name w:val="Footer Black Char"/>
    <w:basedOn w:val="ZsysbasisDialogChar"/>
    <w:link w:val="FooterBlack"/>
    <w:uiPriority w:val="99"/>
    <w:semiHidden/>
    <w:rsid w:val="00C079C0"/>
    <w:rPr>
      <w:rFonts w:eastAsia="Times New Roman" w:cs="Times New Roman"/>
      <w:bCs/>
      <w:noProof/>
      <w:sz w:val="15"/>
      <w:lang w:val="en-US" w:eastAsia="nl-NL"/>
    </w:rPr>
  </w:style>
  <w:style w:type="paragraph" w:customStyle="1" w:styleId="FooterBlackCentre">
    <w:name w:val="Footer Black Centre"/>
    <w:basedOn w:val="FooterBlack"/>
    <w:uiPriority w:val="99"/>
    <w:semiHidden/>
    <w:rsid w:val="00915DCB"/>
    <w:pPr>
      <w:framePr w:wrap="around"/>
      <w:jc w:val="center"/>
    </w:pPr>
  </w:style>
  <w:style w:type="paragraph" w:customStyle="1" w:styleId="FooterBlackRight">
    <w:name w:val="Footer Black Right"/>
    <w:basedOn w:val="FooterBlack"/>
    <w:uiPriority w:val="99"/>
    <w:semiHidden/>
    <w:rsid w:val="00915DCB"/>
    <w:pPr>
      <w:framePr w:wrap="around"/>
      <w:jc w:val="right"/>
    </w:pPr>
  </w:style>
  <w:style w:type="paragraph" w:customStyle="1" w:styleId="FooterCentre">
    <w:name w:val="Footer Centre"/>
    <w:basedOn w:val="Footer"/>
    <w:uiPriority w:val="99"/>
    <w:semiHidden/>
    <w:rsid w:val="00915DCB"/>
    <w:pPr>
      <w:jc w:val="center"/>
    </w:pPr>
  </w:style>
  <w:style w:type="paragraph" w:customStyle="1" w:styleId="FooterRight">
    <w:name w:val="Footer Right"/>
    <w:basedOn w:val="Footer"/>
    <w:uiPriority w:val="99"/>
    <w:semiHidden/>
    <w:rsid w:val="00915DCB"/>
    <w:pPr>
      <w:jc w:val="right"/>
    </w:pPr>
  </w:style>
  <w:style w:type="character" w:styleId="FootnoteReference">
    <w:name w:val="footnote reference"/>
    <w:uiPriority w:val="99"/>
    <w:semiHidden/>
    <w:rsid w:val="00915DCB"/>
    <w:rPr>
      <w:rFonts w:ascii="Arial" w:hAnsi="Arial"/>
      <w:sz w:val="20"/>
      <w:vertAlign w:val="superscript"/>
    </w:rPr>
  </w:style>
  <w:style w:type="paragraph" w:styleId="FootnoteText">
    <w:name w:val="footnote text"/>
    <w:basedOn w:val="ZsysbasisDialog"/>
    <w:link w:val="FootnoteTextChar"/>
    <w:uiPriority w:val="99"/>
    <w:semiHidden/>
    <w:rsid w:val="00915DCB"/>
    <w:rPr>
      <w:sz w:val="16"/>
    </w:rPr>
  </w:style>
  <w:style w:type="character" w:customStyle="1" w:styleId="FootnoteTextChar">
    <w:name w:val="Footnote Text Char"/>
    <w:basedOn w:val="DefaultParagraphFont"/>
    <w:link w:val="FootnoteText"/>
    <w:uiPriority w:val="99"/>
    <w:semiHidden/>
    <w:rsid w:val="00830A48"/>
    <w:rPr>
      <w:rFonts w:eastAsia="Times New Roman" w:cs="Times New Roman"/>
      <w:sz w:val="16"/>
      <w:lang w:val="en-US" w:eastAsia="nl-NL"/>
    </w:rPr>
  </w:style>
  <w:style w:type="paragraph" w:customStyle="1" w:styleId="GraphicAnchor">
    <w:name w:val="Graphic Anchor"/>
    <w:basedOn w:val="Body"/>
    <w:qFormat/>
    <w:rsid w:val="00D57C54"/>
    <w:pPr>
      <w:keepNext/>
      <w:spacing w:before="240"/>
      <w:jc w:val="center"/>
    </w:pPr>
    <w:rPr>
      <w:noProof/>
      <w:lang w:eastAsia="en-US"/>
    </w:rPr>
  </w:style>
  <w:style w:type="paragraph" w:customStyle="1" w:styleId="HeaderBlack">
    <w:name w:val="Header Black"/>
    <w:basedOn w:val="Header"/>
    <w:uiPriority w:val="99"/>
    <w:semiHidden/>
    <w:rsid w:val="00915DCB"/>
    <w:rPr>
      <w:color w:val="auto"/>
      <w:sz w:val="20"/>
    </w:rPr>
  </w:style>
  <w:style w:type="paragraph" w:customStyle="1" w:styleId="HeaderBlackCentre">
    <w:name w:val="Header Black Centre"/>
    <w:basedOn w:val="Header"/>
    <w:uiPriority w:val="99"/>
    <w:semiHidden/>
    <w:rsid w:val="00915DCB"/>
    <w:pPr>
      <w:jc w:val="center"/>
    </w:pPr>
    <w:rPr>
      <w:color w:val="auto"/>
      <w:sz w:val="20"/>
    </w:rPr>
  </w:style>
  <w:style w:type="paragraph" w:customStyle="1" w:styleId="HeaderCapsCentre">
    <w:name w:val="Header Caps Centre"/>
    <w:basedOn w:val="Header"/>
    <w:uiPriority w:val="99"/>
    <w:semiHidden/>
    <w:rsid w:val="00915DCB"/>
    <w:pPr>
      <w:jc w:val="center"/>
    </w:pPr>
    <w:rPr>
      <w:caps/>
    </w:rPr>
  </w:style>
  <w:style w:type="paragraph" w:customStyle="1" w:styleId="HeaderLarge">
    <w:name w:val="Header Large"/>
    <w:basedOn w:val="Header"/>
    <w:uiPriority w:val="99"/>
    <w:semiHidden/>
    <w:qFormat/>
    <w:rsid w:val="00915DCB"/>
    <w:pPr>
      <w:framePr w:hSpace="181" w:wrap="around" w:vAnchor="text" w:hAnchor="text" w:y="-396"/>
      <w:spacing w:line="210" w:lineRule="atLeast"/>
    </w:pPr>
    <w:rPr>
      <w:sz w:val="28"/>
    </w:rPr>
  </w:style>
  <w:style w:type="paragraph" w:customStyle="1" w:styleId="HeaderRight">
    <w:name w:val="Header Right"/>
    <w:basedOn w:val="Header"/>
    <w:uiPriority w:val="99"/>
    <w:semiHidden/>
    <w:qFormat/>
    <w:rsid w:val="00915DCB"/>
    <w:pPr>
      <w:framePr w:hSpace="181" w:wrap="around" w:vAnchor="text" w:hAnchor="text" w:y="-396"/>
      <w:spacing w:after="60" w:line="210" w:lineRule="atLeast"/>
      <w:jc w:val="right"/>
    </w:pPr>
    <w:rPr>
      <w:noProof/>
      <w:lang w:eastAsia="en-GB"/>
    </w:rPr>
  </w:style>
  <w:style w:type="paragraph" w:customStyle="1" w:styleId="HeaderSmall">
    <w:name w:val="Header Small"/>
    <w:basedOn w:val="Header"/>
    <w:uiPriority w:val="99"/>
    <w:semiHidden/>
    <w:rsid w:val="00915DCB"/>
    <w:rPr>
      <w:sz w:val="20"/>
    </w:rPr>
  </w:style>
  <w:style w:type="paragraph" w:customStyle="1" w:styleId="HeaderSmallCentre">
    <w:name w:val="Header Small Centre"/>
    <w:basedOn w:val="HeaderSmall"/>
    <w:uiPriority w:val="99"/>
    <w:semiHidden/>
    <w:rsid w:val="00915DCB"/>
    <w:pPr>
      <w:jc w:val="center"/>
    </w:pPr>
  </w:style>
  <w:style w:type="paragraph" w:customStyle="1" w:styleId="HeaderSmallRight">
    <w:name w:val="Header Small Right"/>
    <w:basedOn w:val="HeaderRight"/>
    <w:uiPriority w:val="99"/>
    <w:semiHidden/>
    <w:rsid w:val="00915DCB"/>
    <w:pPr>
      <w:framePr w:wrap="around" w:vAnchor="margin"/>
    </w:pPr>
    <w:rPr>
      <w:sz w:val="20"/>
    </w:rPr>
  </w:style>
  <w:style w:type="character" w:customStyle="1" w:styleId="Heading6Char">
    <w:name w:val="Heading 6 Char"/>
    <w:basedOn w:val="DefaultParagraphFont"/>
    <w:link w:val="Heading6"/>
    <w:semiHidden/>
    <w:rsid w:val="00915DCB"/>
    <w:rPr>
      <w:rFonts w:eastAsiaTheme="minorEastAsia"/>
      <w:b/>
      <w:bCs/>
      <w:lang w:val="en-US"/>
    </w:rPr>
  </w:style>
  <w:style w:type="character" w:customStyle="1" w:styleId="Heading7Char">
    <w:name w:val="Heading 7 Char"/>
    <w:basedOn w:val="DefaultParagraphFont"/>
    <w:link w:val="Heading7"/>
    <w:semiHidden/>
    <w:rsid w:val="00915DCB"/>
    <w:rPr>
      <w:rFonts w:eastAsiaTheme="minorEastAsia"/>
      <w:sz w:val="24"/>
      <w:szCs w:val="20"/>
      <w:lang w:val="en-US"/>
    </w:rPr>
  </w:style>
  <w:style w:type="character" w:customStyle="1" w:styleId="Heading8Char">
    <w:name w:val="Heading 8 Char"/>
    <w:basedOn w:val="DefaultParagraphFont"/>
    <w:link w:val="Heading8"/>
    <w:semiHidden/>
    <w:rsid w:val="00915DCB"/>
    <w:rPr>
      <w:rFonts w:eastAsiaTheme="minorEastAsia"/>
      <w:i/>
      <w:iCs/>
      <w:sz w:val="24"/>
      <w:szCs w:val="20"/>
      <w:lang w:val="en-US"/>
    </w:rPr>
  </w:style>
  <w:style w:type="character" w:customStyle="1" w:styleId="Heading9Char">
    <w:name w:val="Heading 9 Char"/>
    <w:basedOn w:val="DefaultParagraphFont"/>
    <w:link w:val="Heading9"/>
    <w:semiHidden/>
    <w:rsid w:val="00915DCB"/>
    <w:rPr>
      <w:rFonts w:asciiTheme="majorHAnsi" w:eastAsiaTheme="majorEastAsia" w:hAnsiTheme="majorHAnsi" w:cstheme="majorBidi"/>
      <w:lang w:val="en-US"/>
    </w:rPr>
  </w:style>
  <w:style w:type="paragraph" w:customStyle="1" w:styleId="HeadingLegalUnnumbered">
    <w:name w:val="Heading Legal Unnumbered"/>
    <w:basedOn w:val="HeadingUnnumbered"/>
    <w:uiPriority w:val="99"/>
    <w:semiHidden/>
    <w:rsid w:val="00915DCB"/>
    <w:pPr>
      <w:spacing w:before="180" w:line="220" w:lineRule="atLeast"/>
      <w:outlineLvl w:val="9"/>
    </w:pPr>
    <w:rPr>
      <w:sz w:val="18"/>
    </w:rPr>
  </w:style>
  <w:style w:type="character" w:styleId="Hyperlink">
    <w:name w:val="Hyperlink"/>
    <w:uiPriority w:val="99"/>
    <w:qFormat/>
    <w:rsid w:val="00762F45"/>
    <w:rPr>
      <w:noProof w:val="0"/>
      <w:color w:val="0000FF"/>
      <w:u w:val="none" w:color="0070C0"/>
    </w:rPr>
  </w:style>
  <w:style w:type="character" w:customStyle="1" w:styleId="HyperlinkSubscript">
    <w:name w:val="Hyperlink + Subscript"/>
    <w:basedOn w:val="Hyperlink"/>
    <w:qFormat/>
    <w:rsid w:val="00762F45"/>
    <w:rPr>
      <w:noProof/>
      <w:color w:val="0000FF"/>
      <w:u w:val="none" w:color="0070C0"/>
      <w:vertAlign w:val="subscript"/>
      <w:lang w:val="en-US" w:eastAsia="nl-NL"/>
    </w:rPr>
  </w:style>
  <w:style w:type="character" w:customStyle="1" w:styleId="HyperlinkSuperscript">
    <w:name w:val="Hyperlink + Superscript"/>
    <w:basedOn w:val="Hyperlink"/>
    <w:qFormat/>
    <w:rsid w:val="00762F45"/>
    <w:rPr>
      <w:noProof/>
      <w:color w:val="0000FF"/>
      <w:u w:val="none" w:color="0070C0"/>
      <w:vertAlign w:val="superscript"/>
      <w:lang w:val="en-US" w:eastAsia="nl-NL"/>
    </w:rPr>
  </w:style>
  <w:style w:type="paragraph" w:customStyle="1" w:styleId="Instructions">
    <w:name w:val="Instructions"/>
    <w:basedOn w:val="Body"/>
    <w:qFormat/>
    <w:rsid w:val="00915DCB"/>
    <w:pPr>
      <w:autoSpaceDE w:val="0"/>
      <w:autoSpaceDN w:val="0"/>
      <w:adjustRightInd w:val="0"/>
    </w:pPr>
    <w:rPr>
      <w:rFonts w:cs="Arial"/>
      <w:i/>
      <w:vanish/>
      <w:color w:val="FF0000"/>
    </w:rPr>
  </w:style>
  <w:style w:type="character" w:styleId="IntenseEmphasis">
    <w:name w:val="Intense Emphasis"/>
    <w:basedOn w:val="DefaultParagraphFont"/>
    <w:uiPriority w:val="21"/>
    <w:semiHidden/>
    <w:qFormat/>
    <w:locked/>
    <w:rsid w:val="00915DCB"/>
    <w:rPr>
      <w:b/>
      <w:bCs/>
      <w:i/>
      <w:iCs/>
      <w:color w:val="4472C4" w:themeColor="accent1"/>
    </w:rPr>
  </w:style>
  <w:style w:type="paragraph" w:styleId="IntenseQuote">
    <w:name w:val="Intense Quote"/>
    <w:basedOn w:val="Normal"/>
    <w:next w:val="Normal"/>
    <w:link w:val="IntenseQuoteChar"/>
    <w:uiPriority w:val="30"/>
    <w:semiHidden/>
    <w:qFormat/>
    <w:locked/>
    <w:rsid w:val="00915DC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semiHidden/>
    <w:rsid w:val="007E7792"/>
    <w:rPr>
      <w:b/>
      <w:bCs/>
      <w:i/>
      <w:iCs/>
      <w:color w:val="4472C4" w:themeColor="accent1"/>
    </w:rPr>
  </w:style>
  <w:style w:type="character" w:styleId="IntenseReference">
    <w:name w:val="Intense Reference"/>
    <w:basedOn w:val="DefaultParagraphFont"/>
    <w:uiPriority w:val="32"/>
    <w:semiHidden/>
    <w:qFormat/>
    <w:locked/>
    <w:rsid w:val="00915DCB"/>
    <w:rPr>
      <w:b/>
      <w:bCs/>
      <w:smallCaps/>
      <w:color w:val="ED7D31" w:themeColor="accent2"/>
      <w:spacing w:val="5"/>
      <w:u w:val="single"/>
    </w:rPr>
  </w:style>
  <w:style w:type="paragraph" w:styleId="ListBullet">
    <w:name w:val="List Bullet"/>
    <w:basedOn w:val="Normal"/>
    <w:semiHidden/>
    <w:locked/>
    <w:rsid w:val="00915DCB"/>
    <w:pPr>
      <w:contextualSpacing/>
    </w:pPr>
  </w:style>
  <w:style w:type="paragraph" w:styleId="ListBullet2">
    <w:name w:val="List Bullet 2"/>
    <w:basedOn w:val="Normal"/>
    <w:semiHidden/>
    <w:locked/>
    <w:rsid w:val="00915DCB"/>
    <w:pPr>
      <w:numPr>
        <w:numId w:val="22"/>
      </w:numPr>
      <w:contextualSpacing/>
    </w:pPr>
  </w:style>
  <w:style w:type="paragraph" w:styleId="ListBullet3">
    <w:name w:val="List Bullet 3"/>
    <w:basedOn w:val="Normal"/>
    <w:semiHidden/>
    <w:locked/>
    <w:rsid w:val="00915DCB"/>
    <w:pPr>
      <w:numPr>
        <w:numId w:val="24"/>
      </w:numPr>
      <w:contextualSpacing/>
    </w:pPr>
  </w:style>
  <w:style w:type="paragraph" w:styleId="ListBullet4">
    <w:name w:val="List Bullet 4"/>
    <w:basedOn w:val="Normal"/>
    <w:semiHidden/>
    <w:locked/>
    <w:rsid w:val="00915DCB"/>
    <w:pPr>
      <w:numPr>
        <w:numId w:val="26"/>
      </w:numPr>
      <w:contextualSpacing/>
    </w:pPr>
  </w:style>
  <w:style w:type="paragraph" w:styleId="ListBullet5">
    <w:name w:val="List Bullet 5"/>
    <w:basedOn w:val="Normal"/>
    <w:semiHidden/>
    <w:locked/>
    <w:rsid w:val="00915DCB"/>
    <w:pPr>
      <w:numPr>
        <w:numId w:val="28"/>
      </w:numPr>
      <w:contextualSpacing/>
    </w:pPr>
  </w:style>
  <w:style w:type="paragraph" w:styleId="ListContinue">
    <w:name w:val="List Continue"/>
    <w:basedOn w:val="Normal"/>
    <w:semiHidden/>
    <w:locked/>
    <w:rsid w:val="00915DCB"/>
    <w:pPr>
      <w:spacing w:after="120"/>
      <w:ind w:left="360"/>
      <w:contextualSpacing/>
    </w:pPr>
  </w:style>
  <w:style w:type="paragraph" w:styleId="ListContinue2">
    <w:name w:val="List Continue 2"/>
    <w:basedOn w:val="Normal"/>
    <w:semiHidden/>
    <w:locked/>
    <w:rsid w:val="00915DCB"/>
    <w:pPr>
      <w:spacing w:after="120"/>
      <w:ind w:left="720"/>
      <w:contextualSpacing/>
    </w:pPr>
  </w:style>
  <w:style w:type="paragraph" w:styleId="ListNumber">
    <w:name w:val="List Number"/>
    <w:basedOn w:val="Normal"/>
    <w:semiHidden/>
    <w:locked/>
    <w:rsid w:val="00915DCB"/>
    <w:pPr>
      <w:numPr>
        <w:numId w:val="30"/>
      </w:numPr>
      <w:contextualSpacing/>
    </w:pPr>
  </w:style>
  <w:style w:type="paragraph" w:styleId="ListNumber2">
    <w:name w:val="List Number 2"/>
    <w:basedOn w:val="Normal"/>
    <w:semiHidden/>
    <w:locked/>
    <w:rsid w:val="00915DCB"/>
    <w:pPr>
      <w:numPr>
        <w:numId w:val="32"/>
      </w:numPr>
      <w:contextualSpacing/>
    </w:pPr>
  </w:style>
  <w:style w:type="paragraph" w:styleId="ListParagraph">
    <w:name w:val="List Paragraph"/>
    <w:basedOn w:val="Normal"/>
    <w:uiPriority w:val="34"/>
    <w:semiHidden/>
    <w:qFormat/>
    <w:locked/>
    <w:rsid w:val="00915DCB"/>
    <w:pPr>
      <w:ind w:left="720"/>
    </w:pPr>
  </w:style>
  <w:style w:type="paragraph" w:customStyle="1" w:styleId="Note">
    <w:name w:val="Note"/>
    <w:basedOn w:val="ZsysbasisDialog"/>
    <w:rsid w:val="00915DCB"/>
    <w:pPr>
      <w:numPr>
        <w:numId w:val="33"/>
      </w:numPr>
      <w:tabs>
        <w:tab w:val="left" w:pos="794"/>
      </w:tabs>
      <w:spacing w:before="80" w:after="80"/>
    </w:pPr>
    <w:rPr>
      <w:sz w:val="18"/>
      <w:lang w:eastAsia="en-US"/>
    </w:rPr>
  </w:style>
  <w:style w:type="paragraph" w:customStyle="1" w:styleId="NumberedList1">
    <w:name w:val="Numbered List 1"/>
    <w:basedOn w:val="Body"/>
    <w:qFormat/>
    <w:rsid w:val="00915DCB"/>
    <w:pPr>
      <w:numPr>
        <w:numId w:val="36"/>
      </w:numPr>
      <w:spacing w:before="60" w:after="60"/>
    </w:pPr>
  </w:style>
  <w:style w:type="paragraph" w:customStyle="1" w:styleId="NumberedList2">
    <w:name w:val="Numbered List 2"/>
    <w:basedOn w:val="NumberedList1"/>
    <w:qFormat/>
    <w:rsid w:val="00915DCB"/>
    <w:pPr>
      <w:numPr>
        <w:ilvl w:val="1"/>
      </w:numPr>
    </w:pPr>
  </w:style>
  <w:style w:type="paragraph" w:customStyle="1" w:styleId="NumberedList3">
    <w:name w:val="Numbered List 3"/>
    <w:basedOn w:val="NumberedList2"/>
    <w:qFormat/>
    <w:rsid w:val="00915DCB"/>
    <w:pPr>
      <w:numPr>
        <w:ilvl w:val="2"/>
      </w:numPr>
    </w:pPr>
  </w:style>
  <w:style w:type="paragraph" w:styleId="Quote">
    <w:name w:val="Quote"/>
    <w:basedOn w:val="Normal"/>
    <w:next w:val="Normal"/>
    <w:link w:val="QuoteChar"/>
    <w:uiPriority w:val="99"/>
    <w:semiHidden/>
    <w:qFormat/>
    <w:locked/>
    <w:rsid w:val="00915DCB"/>
    <w:rPr>
      <w:i/>
      <w:iCs/>
      <w:color w:val="000000" w:themeColor="text1"/>
    </w:rPr>
  </w:style>
  <w:style w:type="character" w:customStyle="1" w:styleId="QuoteChar">
    <w:name w:val="Quote Char"/>
    <w:basedOn w:val="DefaultParagraphFont"/>
    <w:link w:val="Quote"/>
    <w:uiPriority w:val="99"/>
    <w:semiHidden/>
    <w:rsid w:val="00830A48"/>
    <w:rPr>
      <w:i/>
      <w:iCs/>
      <w:color w:val="000000" w:themeColor="text1"/>
    </w:rPr>
  </w:style>
  <w:style w:type="paragraph" w:customStyle="1" w:styleId="ReferenceList">
    <w:name w:val="Reference List"/>
    <w:basedOn w:val="NumberedList1"/>
    <w:qFormat/>
    <w:rsid w:val="00915DCB"/>
    <w:pPr>
      <w:numPr>
        <w:numId w:val="37"/>
      </w:numPr>
    </w:pPr>
  </w:style>
  <w:style w:type="character" w:styleId="Strong">
    <w:name w:val="Strong"/>
    <w:aliases w:val="Bold"/>
    <w:uiPriority w:val="1"/>
    <w:qFormat/>
    <w:rsid w:val="00762F45"/>
    <w:rPr>
      <w:b/>
      <w:bCs/>
    </w:rPr>
  </w:style>
  <w:style w:type="character" w:customStyle="1" w:styleId="StrongSubscript">
    <w:name w:val="Strong + Subscript"/>
    <w:aliases w:val="Bold + Subscript"/>
    <w:basedOn w:val="Strong"/>
    <w:qFormat/>
    <w:rsid w:val="00762F45"/>
    <w:rPr>
      <w:b/>
      <w:bCs/>
      <w:vertAlign w:val="subscript"/>
      <w:lang w:val="en-US" w:eastAsia="nl-NL"/>
    </w:rPr>
  </w:style>
  <w:style w:type="character" w:customStyle="1" w:styleId="StrongSuperscript">
    <w:name w:val="Strong + Superscript"/>
    <w:aliases w:val="Bold + Superscript"/>
    <w:basedOn w:val="Strong"/>
    <w:qFormat/>
    <w:rsid w:val="00762F45"/>
    <w:rPr>
      <w:b/>
      <w:bCs/>
      <w:vertAlign w:val="superscript"/>
      <w:lang w:val="en-US" w:eastAsia="nl-NL"/>
    </w:rPr>
  </w:style>
  <w:style w:type="character" w:customStyle="1" w:styleId="Subscript">
    <w:name w:val="Subscript"/>
    <w:qFormat/>
    <w:rsid w:val="00762F45"/>
    <w:rPr>
      <w:vertAlign w:val="subscript"/>
    </w:rPr>
  </w:style>
  <w:style w:type="paragraph" w:styleId="Subtitle">
    <w:name w:val="Subtitle"/>
    <w:basedOn w:val="Normal"/>
    <w:next w:val="Normal"/>
    <w:link w:val="SubtitleChar"/>
    <w:uiPriority w:val="99"/>
    <w:semiHidden/>
    <w:qFormat/>
    <w:locked/>
    <w:rsid w:val="00915DCB"/>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99"/>
    <w:semiHidden/>
    <w:rsid w:val="00830A48"/>
    <w:rPr>
      <w:rFonts w:asciiTheme="majorHAnsi" w:eastAsiaTheme="majorEastAsia" w:hAnsiTheme="majorHAnsi" w:cstheme="majorBidi"/>
      <w:sz w:val="24"/>
    </w:rPr>
  </w:style>
  <w:style w:type="character" w:styleId="SubtleEmphasis">
    <w:name w:val="Subtle Emphasis"/>
    <w:basedOn w:val="DefaultParagraphFont"/>
    <w:uiPriority w:val="99"/>
    <w:semiHidden/>
    <w:qFormat/>
    <w:locked/>
    <w:rsid w:val="00915DCB"/>
    <w:rPr>
      <w:i/>
      <w:iCs/>
      <w:color w:val="808080" w:themeColor="text1" w:themeTint="7F"/>
    </w:rPr>
  </w:style>
  <w:style w:type="character" w:styleId="SubtleReference">
    <w:name w:val="Subtle Reference"/>
    <w:basedOn w:val="DefaultParagraphFont"/>
    <w:uiPriority w:val="99"/>
    <w:semiHidden/>
    <w:qFormat/>
    <w:locked/>
    <w:rsid w:val="00915DCB"/>
    <w:rPr>
      <w:smallCaps/>
      <w:color w:val="ED7D31" w:themeColor="accent2"/>
      <w:u w:val="single"/>
    </w:rPr>
  </w:style>
  <w:style w:type="character" w:customStyle="1" w:styleId="Superscript">
    <w:name w:val="Superscript"/>
    <w:qFormat/>
    <w:rsid w:val="00762F45"/>
    <w:rPr>
      <w:vertAlign w:val="superscript"/>
    </w:rPr>
  </w:style>
  <w:style w:type="character" w:customStyle="1" w:styleId="Symbol">
    <w:name w:val="Symbol"/>
    <w:basedOn w:val="DefaultParagraphFont"/>
    <w:uiPriority w:val="99"/>
    <w:semiHidden/>
    <w:qFormat/>
    <w:rsid w:val="00915DCB"/>
    <w:rPr>
      <w:rFonts w:ascii="Symbol" w:hAnsi="Symbol"/>
    </w:rPr>
  </w:style>
  <w:style w:type="paragraph" w:customStyle="1" w:styleId="TableBody">
    <w:name w:val="Table Body"/>
    <w:basedOn w:val="Body"/>
    <w:uiPriority w:val="99"/>
    <w:semiHidden/>
    <w:qFormat/>
    <w:rsid w:val="00915DCB"/>
    <w:pPr>
      <w:spacing w:before="60" w:after="60"/>
    </w:pPr>
    <w:rPr>
      <w:sz w:val="18"/>
    </w:rPr>
  </w:style>
  <w:style w:type="paragraph" w:customStyle="1" w:styleId="TableBodyLeft">
    <w:name w:val="Table Body Left"/>
    <w:basedOn w:val="Body"/>
    <w:qFormat/>
    <w:rsid w:val="00915DCB"/>
    <w:pPr>
      <w:spacing w:before="60" w:after="60"/>
    </w:pPr>
    <w:rPr>
      <w:sz w:val="18"/>
    </w:rPr>
  </w:style>
  <w:style w:type="paragraph" w:customStyle="1" w:styleId="TableBodyCentre">
    <w:name w:val="Table Body Centre"/>
    <w:basedOn w:val="TableBodyLeft"/>
    <w:qFormat/>
    <w:rsid w:val="00915DCB"/>
    <w:pPr>
      <w:jc w:val="center"/>
    </w:pPr>
  </w:style>
  <w:style w:type="paragraph" w:customStyle="1" w:styleId="TableBodyLegal">
    <w:name w:val="Table Body Legal"/>
    <w:basedOn w:val="TableBodyLeft"/>
    <w:uiPriority w:val="99"/>
    <w:semiHidden/>
    <w:qFormat/>
    <w:rsid w:val="00915DCB"/>
    <w:pPr>
      <w:spacing w:before="40" w:after="40" w:line="180" w:lineRule="atLeast"/>
    </w:pPr>
    <w:rPr>
      <w:sz w:val="14"/>
      <w:szCs w:val="16"/>
    </w:rPr>
  </w:style>
  <w:style w:type="paragraph" w:customStyle="1" w:styleId="TableBodyLegalCentre">
    <w:name w:val="Table Body Legal Centre"/>
    <w:basedOn w:val="TableBodyLegal"/>
    <w:uiPriority w:val="99"/>
    <w:semiHidden/>
    <w:rsid w:val="00915DCB"/>
    <w:pPr>
      <w:jc w:val="center"/>
    </w:pPr>
  </w:style>
  <w:style w:type="paragraph" w:customStyle="1" w:styleId="TableBulletList1">
    <w:name w:val="Table Bullet List 1"/>
    <w:basedOn w:val="TableBodyLeft"/>
    <w:uiPriority w:val="1"/>
    <w:qFormat/>
    <w:rsid w:val="00915DCB"/>
    <w:pPr>
      <w:numPr>
        <w:numId w:val="40"/>
      </w:numPr>
      <w:spacing w:before="44" w:after="44"/>
    </w:pPr>
  </w:style>
  <w:style w:type="paragraph" w:customStyle="1" w:styleId="TableBulletList2">
    <w:name w:val="Table Bullet List 2"/>
    <w:basedOn w:val="TableBulletList1"/>
    <w:uiPriority w:val="1"/>
    <w:qFormat/>
    <w:rsid w:val="00915DCB"/>
    <w:pPr>
      <w:numPr>
        <w:ilvl w:val="1"/>
      </w:numPr>
    </w:pPr>
  </w:style>
  <w:style w:type="paragraph" w:customStyle="1" w:styleId="TableBulletList3">
    <w:name w:val="Table Bullet List 3"/>
    <w:basedOn w:val="TableBulletList2"/>
    <w:uiPriority w:val="1"/>
    <w:qFormat/>
    <w:rsid w:val="00915DCB"/>
    <w:pPr>
      <w:numPr>
        <w:ilvl w:val="2"/>
      </w:numPr>
    </w:pPr>
  </w:style>
  <w:style w:type="paragraph" w:customStyle="1" w:styleId="TableCaption">
    <w:name w:val="Table Caption"/>
    <w:basedOn w:val="Caption"/>
    <w:qFormat/>
    <w:rsid w:val="00D57C54"/>
    <w:pPr>
      <w:keepNext/>
      <w:spacing w:before="240"/>
      <w:jc w:val="left"/>
    </w:pPr>
  </w:style>
  <w:style w:type="paragraph" w:customStyle="1" w:styleId="TableHeadLeft">
    <w:name w:val="Table Head Left"/>
    <w:basedOn w:val="TableBodyLeft"/>
    <w:qFormat/>
    <w:rsid w:val="00915DCB"/>
    <w:pPr>
      <w:keepNext/>
    </w:pPr>
    <w:rPr>
      <w:b/>
    </w:rPr>
  </w:style>
  <w:style w:type="paragraph" w:customStyle="1" w:styleId="TableHeadCentre">
    <w:name w:val="Table Head Centre"/>
    <w:basedOn w:val="TableHeadLeft"/>
    <w:qFormat/>
    <w:rsid w:val="00915DCB"/>
    <w:pPr>
      <w:jc w:val="center"/>
    </w:pPr>
  </w:style>
  <w:style w:type="paragraph" w:customStyle="1" w:styleId="TableHeadLegal">
    <w:name w:val="Table Head Legal"/>
    <w:basedOn w:val="TableHeadLeft"/>
    <w:uiPriority w:val="99"/>
    <w:semiHidden/>
    <w:rsid w:val="00915DCB"/>
    <w:pPr>
      <w:spacing w:line="180" w:lineRule="atLeast"/>
    </w:pPr>
    <w:rPr>
      <w:sz w:val="14"/>
      <w:szCs w:val="16"/>
    </w:rPr>
  </w:style>
  <w:style w:type="paragraph" w:customStyle="1" w:styleId="TableHeadLegalCentre">
    <w:name w:val="Table Head Legal Centre"/>
    <w:basedOn w:val="TableHeadLegal"/>
    <w:uiPriority w:val="99"/>
    <w:semiHidden/>
    <w:rsid w:val="00915DCB"/>
    <w:pPr>
      <w:jc w:val="center"/>
    </w:pPr>
  </w:style>
  <w:style w:type="paragraph" w:customStyle="1" w:styleId="TableNumberedList1">
    <w:name w:val="Table Numbered List 1"/>
    <w:basedOn w:val="TableBodyLeft"/>
    <w:qFormat/>
    <w:rsid w:val="00915DCB"/>
    <w:pPr>
      <w:numPr>
        <w:numId w:val="43"/>
      </w:numPr>
    </w:pPr>
  </w:style>
  <w:style w:type="paragraph" w:customStyle="1" w:styleId="TableNumberedList2">
    <w:name w:val="Table Numbered List 2"/>
    <w:basedOn w:val="TableNumberedList1"/>
    <w:qFormat/>
    <w:rsid w:val="00915DCB"/>
    <w:pPr>
      <w:numPr>
        <w:ilvl w:val="1"/>
      </w:numPr>
    </w:pPr>
  </w:style>
  <w:style w:type="paragraph" w:customStyle="1" w:styleId="TableNumberedList3">
    <w:name w:val="Table Numbered List 3"/>
    <w:basedOn w:val="TableNumberedList1"/>
    <w:qFormat/>
    <w:rsid w:val="00915DCB"/>
    <w:pPr>
      <w:numPr>
        <w:ilvl w:val="2"/>
      </w:numPr>
    </w:pPr>
  </w:style>
  <w:style w:type="paragraph" w:styleId="TableofFigures">
    <w:name w:val="table of figures"/>
    <w:basedOn w:val="ZsysbasisDialog"/>
    <w:next w:val="Body"/>
    <w:uiPriority w:val="99"/>
    <w:rsid w:val="00915DCB"/>
  </w:style>
  <w:style w:type="table" w:customStyle="1" w:styleId="TableWithoutRuling">
    <w:name w:val="Table Without Ruling"/>
    <w:basedOn w:val="TableGrid"/>
    <w:uiPriority w:val="99"/>
    <w:rsid w:val="00527BF0"/>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style>
  <w:style w:type="paragraph" w:customStyle="1" w:styleId="TitleVerticalPart1">
    <w:name w:val="Title Vertical Part 1"/>
    <w:basedOn w:val="ZsysbasisDialog"/>
    <w:semiHidden/>
    <w:locked/>
    <w:rsid w:val="00915DCB"/>
    <w:rPr>
      <w:b/>
      <w:sz w:val="28"/>
    </w:rPr>
  </w:style>
  <w:style w:type="paragraph" w:customStyle="1" w:styleId="TitleVerticalPart2">
    <w:name w:val="Title Vertical Part 2"/>
    <w:basedOn w:val="ZsysbasisDialog"/>
    <w:semiHidden/>
    <w:locked/>
    <w:rsid w:val="00915DCB"/>
    <w:pPr>
      <w:jc w:val="right"/>
    </w:pPr>
    <w:rPr>
      <w:b/>
      <w:sz w:val="28"/>
    </w:rPr>
  </w:style>
  <w:style w:type="paragraph" w:styleId="TOC1">
    <w:name w:val="toc 1"/>
    <w:basedOn w:val="ZsysbasisDialog"/>
    <w:next w:val="Body"/>
    <w:uiPriority w:val="39"/>
    <w:rsid w:val="00060A9F"/>
    <w:pPr>
      <w:tabs>
        <w:tab w:val="right" w:leader="dot" w:pos="8947"/>
      </w:tabs>
      <w:spacing w:before="120" w:after="40"/>
      <w:ind w:left="340" w:right="340" w:hanging="340"/>
    </w:pPr>
    <w:rPr>
      <w:b/>
      <w:noProof/>
    </w:rPr>
  </w:style>
  <w:style w:type="paragraph" w:styleId="TOC2">
    <w:name w:val="toc 2"/>
    <w:basedOn w:val="TOC1"/>
    <w:next w:val="Body"/>
    <w:uiPriority w:val="39"/>
    <w:rsid w:val="001919CC"/>
    <w:pPr>
      <w:spacing w:before="60"/>
      <w:ind w:left="907" w:hanging="567"/>
    </w:pPr>
    <w:rPr>
      <w:b w:val="0"/>
    </w:rPr>
  </w:style>
  <w:style w:type="paragraph" w:styleId="TOC3">
    <w:name w:val="toc 3"/>
    <w:basedOn w:val="TOC2"/>
    <w:next w:val="Body"/>
    <w:uiPriority w:val="39"/>
    <w:semiHidden/>
    <w:rsid w:val="001919CC"/>
    <w:pPr>
      <w:ind w:left="1758" w:hanging="851"/>
    </w:pPr>
  </w:style>
  <w:style w:type="paragraph" w:styleId="TOC4">
    <w:name w:val="toc 4"/>
    <w:basedOn w:val="TOC3"/>
    <w:next w:val="Body"/>
    <w:uiPriority w:val="39"/>
    <w:semiHidden/>
    <w:rsid w:val="001919CC"/>
    <w:pPr>
      <w:ind w:left="2864" w:hanging="1106"/>
    </w:pPr>
  </w:style>
  <w:style w:type="paragraph" w:styleId="TOC5">
    <w:name w:val="toc 5"/>
    <w:basedOn w:val="Normal"/>
    <w:next w:val="Normal"/>
    <w:autoRedefine/>
    <w:semiHidden/>
    <w:rsid w:val="00915DCB"/>
    <w:pPr>
      <w:ind w:left="720"/>
    </w:pPr>
  </w:style>
  <w:style w:type="paragraph" w:styleId="TOC6">
    <w:name w:val="toc 6"/>
    <w:basedOn w:val="Normal"/>
    <w:next w:val="Normal"/>
    <w:autoRedefine/>
    <w:semiHidden/>
    <w:rsid w:val="00915DCB"/>
    <w:pPr>
      <w:ind w:left="900"/>
    </w:pPr>
  </w:style>
  <w:style w:type="paragraph" w:styleId="TOC7">
    <w:name w:val="toc 7"/>
    <w:basedOn w:val="Normal"/>
    <w:next w:val="Normal"/>
    <w:autoRedefine/>
    <w:semiHidden/>
    <w:rsid w:val="00915DCB"/>
    <w:pPr>
      <w:ind w:left="1080"/>
    </w:pPr>
  </w:style>
  <w:style w:type="paragraph" w:styleId="TOC8">
    <w:name w:val="toc 8"/>
    <w:basedOn w:val="Normal"/>
    <w:next w:val="Normal"/>
    <w:autoRedefine/>
    <w:semiHidden/>
    <w:rsid w:val="00915DCB"/>
    <w:pPr>
      <w:ind w:left="1260"/>
    </w:pPr>
  </w:style>
  <w:style w:type="paragraph" w:styleId="TOC9">
    <w:name w:val="toc 9"/>
    <w:basedOn w:val="Normal"/>
    <w:next w:val="Normal"/>
    <w:autoRedefine/>
    <w:semiHidden/>
    <w:rsid w:val="00915DCB"/>
  </w:style>
  <w:style w:type="paragraph" w:styleId="TOCHeading">
    <w:name w:val="TOC Heading"/>
    <w:basedOn w:val="Heading1"/>
    <w:next w:val="Body"/>
    <w:uiPriority w:val="39"/>
    <w:semiHidden/>
    <w:qFormat/>
    <w:rsid w:val="00915DCB"/>
    <w:pPr>
      <w:numPr>
        <w:numId w:val="0"/>
      </w:numPr>
      <w:spacing w:line="210" w:lineRule="atLeast"/>
    </w:pPr>
  </w:style>
  <w:style w:type="paragraph" w:customStyle="1" w:styleId="ZsyseenpuntDialog">
    <w:name w:val="Zsyseenpunt Dialog"/>
    <w:basedOn w:val="ZsysbasisDialog"/>
    <w:semiHidden/>
    <w:rsid w:val="00915DCB"/>
    <w:pPr>
      <w:spacing w:line="20" w:lineRule="exact"/>
    </w:pPr>
    <w:rPr>
      <w:sz w:val="2"/>
    </w:rPr>
  </w:style>
  <w:style w:type="character" w:styleId="HTMLVariable">
    <w:name w:val="HTML Variable"/>
    <w:basedOn w:val="DefaultParagraphFont"/>
    <w:uiPriority w:val="99"/>
    <w:semiHidden/>
    <w:locked/>
    <w:rsid w:val="00CE3461"/>
    <w:rPr>
      <w:i/>
      <w:iCs/>
    </w:rPr>
  </w:style>
  <w:style w:type="paragraph" w:styleId="NormalWeb">
    <w:name w:val="Normal (Web)"/>
    <w:basedOn w:val="Normal"/>
    <w:uiPriority w:val="99"/>
    <w:semiHidden/>
    <w:locked/>
    <w:rsid w:val="003D0160"/>
    <w:rPr>
      <w:rFonts w:ascii="Times New Roman" w:hAnsi="Times New Roman" w:cs="Times New Roman"/>
      <w:sz w:val="24"/>
      <w:szCs w:val="24"/>
    </w:rPr>
  </w:style>
  <w:style w:type="character" w:styleId="UnresolvedMention">
    <w:name w:val="Unresolved Mention"/>
    <w:basedOn w:val="DefaultParagraphFont"/>
    <w:uiPriority w:val="99"/>
    <w:semiHidden/>
    <w:unhideWhenUsed/>
    <w:locked/>
    <w:rsid w:val="00745DCB"/>
    <w:rPr>
      <w:color w:val="605E5C"/>
      <w:shd w:val="clear" w:color="auto" w:fill="E1DFDD"/>
    </w:rPr>
  </w:style>
  <w:style w:type="paragraph" w:customStyle="1" w:styleId="Closure">
    <w:name w:val="Closure"/>
    <w:basedOn w:val="ZsysbasisDialog"/>
    <w:next w:val="Body"/>
    <w:semiHidden/>
    <w:rsid w:val="008D5C53"/>
    <w:rPr>
      <w:vanish/>
      <w:sz w:val="2"/>
    </w:rPr>
  </w:style>
  <w:style w:type="paragraph" w:customStyle="1" w:styleId="TableBodyLeftBold">
    <w:name w:val="Table Body Left Bold"/>
    <w:basedOn w:val="TableBodyLeft"/>
    <w:next w:val="TableBodyLeft"/>
    <w:semiHidden/>
    <w:rsid w:val="00D675D5"/>
    <w:rPr>
      <w:b/>
      <w:bCs/>
    </w:rPr>
  </w:style>
  <w:style w:type="paragraph" w:customStyle="1" w:styleId="HeadingCover1">
    <w:name w:val="Heading Cover 1"/>
    <w:basedOn w:val="HeadingUnnumbered"/>
    <w:next w:val="Normal"/>
    <w:uiPriority w:val="99"/>
    <w:semiHidden/>
    <w:rsid w:val="002E4280"/>
    <w:pPr>
      <w:spacing w:before="3200"/>
      <w:jc w:val="center"/>
      <w:outlineLvl w:val="9"/>
    </w:pPr>
    <w:rPr>
      <w:sz w:val="72"/>
      <w:szCs w:val="72"/>
    </w:rPr>
  </w:style>
  <w:style w:type="paragraph" w:customStyle="1" w:styleId="HeadingCover2">
    <w:name w:val="Heading Cover 2"/>
    <w:basedOn w:val="HeadingUnnumbered"/>
    <w:next w:val="Normal"/>
    <w:uiPriority w:val="99"/>
    <w:semiHidden/>
    <w:rsid w:val="002E4280"/>
    <w:pPr>
      <w:jc w:val="center"/>
      <w:outlineLvl w:val="9"/>
    </w:pPr>
    <w:rPr>
      <w:sz w:val="56"/>
      <w:szCs w:val="56"/>
    </w:rPr>
  </w:style>
  <w:style w:type="paragraph" w:customStyle="1" w:styleId="HeadingCover3">
    <w:name w:val="Heading Cover 3"/>
    <w:basedOn w:val="HeadingUnnumbered"/>
    <w:next w:val="HeadingUnnumbered"/>
    <w:uiPriority w:val="99"/>
    <w:semiHidden/>
    <w:rsid w:val="002E4280"/>
    <w:pPr>
      <w:spacing w:after="1600"/>
      <w:jc w:val="center"/>
      <w:outlineLvl w:val="9"/>
    </w:pPr>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segger.com/downloads/jlink/" TargetMode="External"/><Relationship Id="rId26" Type="http://schemas.openxmlformats.org/officeDocument/2006/relationships/image" Target="media/image6.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yperlink" Target="https://www.dialog-semiconductor.com/company/inquiry"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hyperlink" Target="http://www.dialog-semiconductor.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python.org/downloads/"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hyperlink" Target="https://www.dialog-semiconductor.com/standard-terms-and-conditions-sale" TargetMode="External"/><Relationship Id="rId37" Type="http://schemas.openxmlformats.org/officeDocument/2006/relationships/footer" Target="footer4.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www.eclipse.org/downloads/" TargetMode="External"/><Relationship Id="rId31" Type="http://schemas.openxmlformats.org/officeDocument/2006/relationships/hyperlink" Target="http://dms/sites/Forms/QualityTemplates/CQD1008.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dialog-semiconductor.com/contact/sales-off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OFFICE\Templates\Dialog\Engineering\Word%20Templates\User_Manual_CFR0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B2E0BC0A843A78E6AD0D92BE8FD62"/>
        <w:category>
          <w:name w:val="General"/>
          <w:gallery w:val="placeholder"/>
        </w:category>
        <w:types>
          <w:type w:val="bbPlcHdr"/>
        </w:types>
        <w:behaviors>
          <w:behavior w:val="content"/>
        </w:behaviors>
        <w:guid w:val="{37E61F54-17B0-429C-859D-A29EC26D8D8D}"/>
      </w:docPartPr>
      <w:docPartBody>
        <w:p w:rsidR="00A72C02" w:rsidRDefault="002F7B9C">
          <w:pPr>
            <w:pStyle w:val="B42B2E0BC0A843A78E6AD0D92BE8FD62"/>
          </w:pPr>
          <w:r w:rsidRPr="00597849">
            <w:rPr>
              <w:rStyle w:val="PlaceholderText"/>
            </w:rPr>
            <w:t>[Title]</w:t>
          </w:r>
        </w:p>
      </w:docPartBody>
    </w:docPart>
    <w:docPart>
      <w:docPartPr>
        <w:name w:val="934C2B481D5D4F62BD71F30E98018112"/>
        <w:category>
          <w:name w:val="General"/>
          <w:gallery w:val="placeholder"/>
        </w:category>
        <w:types>
          <w:type w:val="bbPlcHdr"/>
        </w:types>
        <w:behaviors>
          <w:behavior w:val="content"/>
        </w:behaviors>
        <w:guid w:val="{9944FD5A-2046-4785-944B-36EA0F6DD30D}"/>
      </w:docPartPr>
      <w:docPartBody>
        <w:p w:rsidR="00A72C02" w:rsidRDefault="002F7B9C">
          <w:pPr>
            <w:pStyle w:val="934C2B481D5D4F62BD71F30E98018112"/>
          </w:pPr>
          <w:r w:rsidRPr="00597849">
            <w:rPr>
              <w:rStyle w:val="PlaceholderText"/>
            </w:rPr>
            <w:t>[Keywords]</w:t>
          </w:r>
        </w:p>
      </w:docPartBody>
    </w:docPart>
    <w:docPart>
      <w:docPartPr>
        <w:name w:val="F1AD4FD7F99646E7ACCA62FD78F029A8"/>
        <w:category>
          <w:name w:val="General"/>
          <w:gallery w:val="placeholder"/>
        </w:category>
        <w:types>
          <w:type w:val="bbPlcHdr"/>
        </w:types>
        <w:behaviors>
          <w:behavior w:val="content"/>
        </w:behaviors>
        <w:guid w:val="{D255C875-7498-4EBF-9E1A-D7CC37AE1928}"/>
      </w:docPartPr>
      <w:docPartBody>
        <w:p w:rsidR="00A72C02" w:rsidRDefault="002F7B9C">
          <w:pPr>
            <w:pStyle w:val="F1AD4FD7F99646E7ACCA62FD78F029A8"/>
          </w:pPr>
          <w:r w:rsidRPr="000C0A0C">
            <w:rPr>
              <w:rStyle w:val="PlaceholderText"/>
            </w:rPr>
            <w:t>[Comments]</w:t>
          </w:r>
        </w:p>
      </w:docPartBody>
    </w:docPart>
    <w:docPart>
      <w:docPartPr>
        <w:name w:val="EC7AF405B5984DAC90B5BB4E4679463F"/>
        <w:category>
          <w:name w:val="General"/>
          <w:gallery w:val="placeholder"/>
        </w:category>
        <w:types>
          <w:type w:val="bbPlcHdr"/>
        </w:types>
        <w:behaviors>
          <w:behavior w:val="content"/>
        </w:behaviors>
        <w:guid w:val="{6C50E5E1-6367-4B4D-9893-5F3BE40724CA}"/>
      </w:docPartPr>
      <w:docPartBody>
        <w:p w:rsidR="00A72C02" w:rsidRDefault="002F7B9C">
          <w:pPr>
            <w:pStyle w:val="EC7AF405B5984DAC90B5BB4E4679463F"/>
          </w:pPr>
          <w:r w:rsidRPr="00807875">
            <w:rPr>
              <w:rStyle w:val="PlaceholderText"/>
            </w:rPr>
            <w:t>[Status]</w:t>
          </w:r>
        </w:p>
      </w:docPartBody>
    </w:docPart>
    <w:docPart>
      <w:docPartPr>
        <w:name w:val="7C8890A61EAE493FA5C4A1347FB68111"/>
        <w:category>
          <w:name w:val="General"/>
          <w:gallery w:val="placeholder"/>
        </w:category>
        <w:types>
          <w:type w:val="bbPlcHdr"/>
        </w:types>
        <w:behaviors>
          <w:behavior w:val="content"/>
        </w:behaviors>
        <w:guid w:val="{7E086F37-D92A-4D39-B9D9-AC74E11406F5}"/>
      </w:docPartPr>
      <w:docPartBody>
        <w:p w:rsidR="00A72C02" w:rsidRDefault="002F7B9C">
          <w:pPr>
            <w:pStyle w:val="7C8890A61EAE493FA5C4A1347FB68111"/>
          </w:pPr>
          <w:r w:rsidRPr="00BC55F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9C"/>
    <w:rsid w:val="00122044"/>
    <w:rsid w:val="00195E76"/>
    <w:rsid w:val="002F7B9C"/>
    <w:rsid w:val="003737D2"/>
    <w:rsid w:val="003A1B18"/>
    <w:rsid w:val="00547C53"/>
    <w:rsid w:val="008B3D50"/>
    <w:rsid w:val="0092215B"/>
    <w:rsid w:val="00A72C02"/>
    <w:rsid w:val="00AA329E"/>
    <w:rsid w:val="00E5624A"/>
    <w:rsid w:val="00F736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2B2E0BC0A843A78E6AD0D92BE8FD62">
    <w:name w:val="B42B2E0BC0A843A78E6AD0D92BE8FD62"/>
  </w:style>
  <w:style w:type="paragraph" w:customStyle="1" w:styleId="934C2B481D5D4F62BD71F30E98018112">
    <w:name w:val="934C2B481D5D4F62BD71F30E98018112"/>
  </w:style>
  <w:style w:type="paragraph" w:customStyle="1" w:styleId="F1AD4FD7F99646E7ACCA62FD78F029A8">
    <w:name w:val="F1AD4FD7F99646E7ACCA62FD78F029A8"/>
  </w:style>
  <w:style w:type="paragraph" w:customStyle="1" w:styleId="EC7AF405B5984DAC90B5BB4E4679463F">
    <w:name w:val="EC7AF405B5984DAC90B5BB4E4679463F"/>
  </w:style>
  <w:style w:type="paragraph" w:customStyle="1" w:styleId="7C8890A61EAE493FA5C4A1347FB68111">
    <w:name w:val="7C8890A61EAE493FA5C4A1347FB68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9ac3fa22-3da7-4a22-bea1-a3b381405d87">FORMS-10-1304</_dlc_DocId>
    <_dlc_DocIdUrl xmlns="9ac3fa22-3da7-4a22-bea1-a3b381405d87">
      <Url>http://dms/sites/Forms/_layouts/DocIdRedir.aspx?ID=FORMS-10-1304</Url>
      <Description>FORMS-10-1304</Description>
    </_dlc_DocIdUrl>
    <Doc_x0020_Number xmlns="a5f5c276-d5ee-4596-b857-541e8a564768">CFR0012</Doc_x0020_Number>
    <Status xmlns="a5f5c276-d5ee-4596-b857-541e8a564768">active</Status>
    <ReviewDate xmlns="9ac3fa22-3da7-4a22-bea1-a3b381405d87">2021-07-13T22:00:00+00:00</ReviewDate>
    <Subcon-Spec xmlns="9ac3fa22-3da7-4a22-bea1-a3b381405d87">No</Subcon-Spec>
    <Comment1 xmlns="9ac3fa22-3da7-4a22-bea1-a3b381405d87" xsi:nil="true"/>
    <Ret_x0020_Time xmlns="9ac3fa22-3da7-4a22-bea1-a3b381405d87">10</Ret_x0020_Time>
    <g79bbd6a2ceb4b8c91f418ce55108db6 xmlns="9ac3fa22-3da7-4a22-bea1-a3b381405d87">
      <Terms xmlns="http://schemas.microsoft.com/office/infopath/2007/PartnerControls">
        <TermInfo xmlns="http://schemas.microsoft.com/office/infopath/2007/PartnerControls">
          <TermName xmlns="http://schemas.microsoft.com/office/infopath/2007/PartnerControls">Design</TermName>
          <TermId xmlns="http://schemas.microsoft.com/office/infopath/2007/PartnerControls">6b7428d0-c58f-41ba-ab8f-7f8e8759fb97</TermId>
        </TermInfo>
      </Terms>
    </g79bbd6a2ceb4b8c91f418ce55108db6>
    <DCN xmlns="9ac3fa22-3da7-4a22-bea1-a3b381405d87">DCN-20460</DCN>
    <_Revision xmlns="http://schemas.microsoft.com/sharepoint/v3/fields">8</_Revision>
    <Control_Plan xmlns="a5f5c276-d5ee-4596-b857-541e8a564768">No</Control_Plan>
    <Subcontractor xmlns="9ac3fa22-3da7-4a22-bea1-a3b381405d87" xsi:nil="true"/>
    <n4faeb1284fb421da7ab26b56460e344 xmlns="9ac3fa22-3da7-4a22-bea1-a3b381405d87">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6b6c7d5d-e4da-4d2f-9cfc-4fcf6d3874e7</TermId>
        </TermInfo>
      </Terms>
    </n4faeb1284fb421da7ab26b56460e344>
    <Offshore-Operations xmlns="9ac3fa22-3da7-4a22-bea1-a3b381405d87">No</Offshore-Operations>
    <TaxCatchAll xmlns="9ac3fa22-3da7-4a22-bea1-a3b381405d87">
      <Value>24</Value>
      <Value>22</Value>
    </TaxCatchAll>
    <Released xmlns="9ac3fa22-3da7-4a22-bea1-a3b381405d87">2021-07-13T22:00:00+00:00</Release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Quality-Document" ma:contentTypeID="0x0101002D12697706CA8E47AFADBFD50BF1A86E0300D20F814631120749A2C3E5173E38923F" ma:contentTypeVersion="21" ma:contentTypeDescription="" ma:contentTypeScope="" ma:versionID="5c9ad2e8924ec5d870323e6e0956d9b2">
  <xsd:schema xmlns:xsd="http://www.w3.org/2001/XMLSchema" xmlns:xs="http://www.w3.org/2001/XMLSchema" xmlns:p="http://schemas.microsoft.com/office/2006/metadata/properties" xmlns:ns2="9ac3fa22-3da7-4a22-bea1-a3b381405d87" xmlns:ns3="http://schemas.microsoft.com/sharepoint/v3/fields" xmlns:ns4="a5f5c276-d5ee-4596-b857-541e8a564768" targetNamespace="http://schemas.microsoft.com/office/2006/metadata/properties" ma:root="true" ma:fieldsID="777bd7bbea588ad2791548b2d41e47ff" ns2:_="" ns3:_="" ns4:_="">
    <xsd:import namespace="9ac3fa22-3da7-4a22-bea1-a3b381405d87"/>
    <xsd:import namespace="http://schemas.microsoft.com/sharepoint/v3/fields"/>
    <xsd:import namespace="a5f5c276-d5ee-4596-b857-541e8a564768"/>
    <xsd:element name="properties">
      <xsd:complexType>
        <xsd:sequence>
          <xsd:element name="documentManagement">
            <xsd:complexType>
              <xsd:all>
                <xsd:element ref="ns2:_dlc_DocId" minOccurs="0"/>
                <xsd:element ref="ns2:_dlc_DocIdUrl" minOccurs="0"/>
                <xsd:element ref="ns2:_dlc_DocIdPersistId" minOccurs="0"/>
                <xsd:element ref="ns2:n4faeb1284fb421da7ab26b56460e344" minOccurs="0"/>
                <xsd:element ref="ns2:TaxCatchAll" minOccurs="0"/>
                <xsd:element ref="ns2:TaxCatchAllLabel" minOccurs="0"/>
                <xsd:element ref="ns2:g79bbd6a2ceb4b8c91f418ce55108db6" minOccurs="0"/>
                <xsd:element ref="ns2:Comment1" minOccurs="0"/>
                <xsd:element ref="ns2:DCN" minOccurs="0"/>
                <xsd:element ref="ns2:Offshore-Operations" minOccurs="0"/>
                <xsd:element ref="ns2:Released" minOccurs="0"/>
                <xsd:element ref="ns2:Ret_x0020_Time" minOccurs="0"/>
                <xsd:element ref="ns2:ReviewDate" minOccurs="0"/>
                <xsd:element ref="ns2:Subcon-Spec" minOccurs="0"/>
                <xsd:element ref="ns2:Subcontractor" minOccurs="0"/>
                <xsd:element ref="ns3:_Revision" minOccurs="0"/>
                <xsd:element ref="ns4:Doc_x0020_Number" minOccurs="0"/>
                <xsd:element ref="ns4:Control_Plan" minOccurs="0"/>
                <xsd:element ref="ns4: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3fa22-3da7-4a22-bea1-a3b381405d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4faeb1284fb421da7ab26b56460e344" ma:index="11" nillable="true" ma:taxonomy="true" ma:internalName="n4faeb1284fb421da7ab26b56460e344" ma:taxonomyFieldName="Category1" ma:displayName="Category" ma:default="" ma:fieldId="{74faeb12-84fb-421d-a7ab-26b56460e344}" ma:sspId="e00b0148-4649-4b6b-8e77-ba05439cd86f" ma:termSetId="8f48aa71-f180-4047-81e5-107cb6c7509f"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1dc3bede-b81c-41f7-9159-3b00dfe4e249}" ma:internalName="TaxCatchAll" ma:showField="CatchAllData" ma:web="9ac3fa22-3da7-4a22-bea1-a3b381405d87">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1dc3bede-b81c-41f7-9159-3b00dfe4e249}" ma:internalName="TaxCatchAllLabel" ma:readOnly="true" ma:showField="CatchAllDataLabel" ma:web="9ac3fa22-3da7-4a22-bea1-a3b381405d87">
      <xsd:complexType>
        <xsd:complexContent>
          <xsd:extension base="dms:MultiChoiceLookup">
            <xsd:sequence>
              <xsd:element name="Value" type="dms:Lookup" maxOccurs="unbounded" minOccurs="0" nillable="true"/>
            </xsd:sequence>
          </xsd:extension>
        </xsd:complexContent>
      </xsd:complexType>
    </xsd:element>
    <xsd:element name="g79bbd6a2ceb4b8c91f418ce55108db6" ma:index="15" nillable="true" ma:taxonomy="true" ma:internalName="g79bbd6a2ceb4b8c91f418ce55108db6" ma:taxonomyFieldName="Process" ma:displayName="Process" ma:default="" ma:fieldId="{079bbd6a-2ceb-4b8c-91f4-18ce55108db6}" ma:sspId="e00b0148-4649-4b6b-8e77-ba05439cd86f" ma:termSetId="8f48aa71-f180-4047-81e5-107cb6c7509f" ma:anchorId="db1f6374-c92c-4fc4-b8c9-c5364ff31638" ma:open="false" ma:isKeyword="false">
      <xsd:complexType>
        <xsd:sequence>
          <xsd:element ref="pc:Terms" minOccurs="0" maxOccurs="1"/>
        </xsd:sequence>
      </xsd:complexType>
    </xsd:element>
    <xsd:element name="Comment1" ma:index="17" nillable="true" ma:displayName="Comment" ma:internalName="Comment1">
      <xsd:simpleType>
        <xsd:restriction base="dms:Text">
          <xsd:maxLength value="255"/>
        </xsd:restriction>
      </xsd:simpleType>
    </xsd:element>
    <xsd:element name="DCN" ma:index="18" nillable="true" ma:displayName="DCN" ma:internalName="DCN">
      <xsd:simpleType>
        <xsd:restriction base="dms:Text">
          <xsd:maxLength value="255"/>
        </xsd:restriction>
      </xsd:simpleType>
    </xsd:element>
    <xsd:element name="Offshore-Operations" ma:index="19" nillable="true" ma:displayName="Offshore-Operations" ma:format="Dropdown" ma:internalName="Offshore_x002d_Operations">
      <xsd:simpleType>
        <xsd:restriction base="dms:Choice">
          <xsd:enumeration value="Yes"/>
          <xsd:enumeration value="No"/>
          <xsd:enumeration value="false"/>
          <xsd:enumeration value="YES"/>
          <xsd:enumeration value="NO"/>
        </xsd:restriction>
      </xsd:simpleType>
    </xsd:element>
    <xsd:element name="Released" ma:index="20" nillable="true" ma:displayName="Released" ma:format="DateOnly" ma:internalName="Released">
      <xsd:simpleType>
        <xsd:restriction base="dms:DateTime"/>
      </xsd:simpleType>
    </xsd:element>
    <xsd:element name="Ret_x0020_Time" ma:index="21" nillable="true" ma:displayName="Ret Time" ma:internalName="Ret_x0020_Time">
      <xsd:simpleType>
        <xsd:restriction base="dms:Text">
          <xsd:maxLength value="255"/>
        </xsd:restriction>
      </xsd:simpleType>
    </xsd:element>
    <xsd:element name="ReviewDate" ma:index="22" nillable="true" ma:displayName="ReviewDate" ma:format="DateOnly" ma:internalName="ReviewDate">
      <xsd:simpleType>
        <xsd:restriction base="dms:DateTime"/>
      </xsd:simpleType>
    </xsd:element>
    <xsd:element name="Subcon-Spec" ma:index="23" nillable="true" ma:displayName="Subcon-Spec" ma:format="Dropdown" ma:internalName="Subcon_x002d_Spec">
      <xsd:simpleType>
        <xsd:restriction base="dms:Choice">
          <xsd:enumeration value="Yes"/>
          <xsd:enumeration value="No"/>
          <xsd:enumeration value="YES"/>
          <xsd:enumeration value="false"/>
          <xsd:enumeration value="NO"/>
        </xsd:restriction>
      </xsd:simpleType>
    </xsd:element>
    <xsd:element name="Subcontractor" ma:index="24" nillable="true" ma:displayName="Subcontractor" ma:internalName="Subcontract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25"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5c276-d5ee-4596-b857-541e8a564768" elementFormDefault="qualified">
    <xsd:import namespace="http://schemas.microsoft.com/office/2006/documentManagement/types"/>
    <xsd:import namespace="http://schemas.microsoft.com/office/infopath/2007/PartnerControls"/>
    <xsd:element name="Doc_x0020_Number" ma:index="26" nillable="true" ma:displayName="Doc Number" ma:internalName="Doc_x0020_Number">
      <xsd:simpleType>
        <xsd:restriction base="dms:Text"/>
      </xsd:simpleType>
    </xsd:element>
    <xsd:element name="Control_Plan" ma:index="27" nillable="true" ma:displayName="Control_Plan" ma:format="Dropdown" ma:internalName="Control_Plan">
      <xsd:simpleType>
        <xsd:restriction base="dms:Choice">
          <xsd:enumeration value="No"/>
          <xsd:enumeration value="Yes"/>
        </xsd:restriction>
      </xsd:simpleType>
    </xsd:element>
    <xsd:element name="Status" ma:index="28" nillable="true" ma:displayName="Status" ma:default="active" ma:format="Dropdown" ma:internalName="Status">
      <xsd:simpleType>
        <xsd:restriction base="dms:Choice">
          <xsd:enumeration value="active"/>
          <xsd:enumeration value="pen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B58D0F-9544-48D1-9D90-067EE6D44E4F}">
  <ds:schemaRefs>
    <ds:schemaRef ds:uri="http://schemas.openxmlformats.org/officeDocument/2006/bibliography"/>
  </ds:schemaRefs>
</ds:datastoreItem>
</file>

<file path=customXml/itemProps2.xml><?xml version="1.0" encoding="utf-8"?>
<ds:datastoreItem xmlns:ds="http://schemas.openxmlformats.org/officeDocument/2006/customXml" ds:itemID="{D14BE55D-F1EF-4406-868D-EA19F0702C9A}">
  <ds:schemaRefs>
    <ds:schemaRef ds:uri="http://schemas.microsoft.com/office/2006/metadata/properties"/>
    <ds:schemaRef ds:uri="http://schemas.microsoft.com/office/infopath/2007/PartnerControls"/>
    <ds:schemaRef ds:uri="9ac3fa22-3da7-4a22-bea1-a3b381405d87"/>
    <ds:schemaRef ds:uri="a5f5c276-d5ee-4596-b857-541e8a564768"/>
    <ds:schemaRef ds:uri="http://schemas.microsoft.com/sharepoint/v3/fields"/>
  </ds:schemaRefs>
</ds:datastoreItem>
</file>

<file path=customXml/itemProps3.xml><?xml version="1.0" encoding="utf-8"?>
<ds:datastoreItem xmlns:ds="http://schemas.openxmlformats.org/officeDocument/2006/customXml" ds:itemID="{855DFDD8-A136-40C7-8F5A-E1AC68AA8303}">
  <ds:schemaRefs>
    <ds:schemaRef ds:uri="http://schemas.microsoft.com/sharepoint/events"/>
  </ds:schemaRefs>
</ds:datastoreItem>
</file>

<file path=customXml/itemProps4.xml><?xml version="1.0" encoding="utf-8"?>
<ds:datastoreItem xmlns:ds="http://schemas.openxmlformats.org/officeDocument/2006/customXml" ds:itemID="{93400708-6119-4CBF-893B-6E133212AA4B}">
  <ds:schemaRefs>
    <ds:schemaRef ds:uri="http://schemas.microsoft.com/sharepoint/v3/contenttype/forms"/>
  </ds:schemaRefs>
</ds:datastoreItem>
</file>

<file path=customXml/itemProps5.xml><?xml version="1.0" encoding="utf-8"?>
<ds:datastoreItem xmlns:ds="http://schemas.openxmlformats.org/officeDocument/2006/customXml" ds:itemID="{30D0C0AB-289C-4568-A415-A83A42997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3fa22-3da7-4a22-bea1-a3b381405d87"/>
    <ds:schemaRef ds:uri="http://schemas.microsoft.com/sharepoint/v3/fields"/>
    <ds:schemaRef ds:uri="a5f5c276-d5ee-4596-b857-541e8a564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User_Manual_CFR0012.dotx</Template>
  <TotalTime>242</TotalTime>
  <Pages>14</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Programming DA16200 with SEGGER J-Link in Eclipse</vt:lpstr>
    </vt:vector>
  </TitlesOfParts>
  <Company>Dialog Semiconductor</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DA16200 with SEGGER J-Link in Eclipse</dc:title>
  <dc:subject>&lt;DD-Mmm-YYYY&gt;</dc:subject>
  <dc:creator>Alvin Park</dc:creator>
  <cp:keywords>UM-&lt;X&gt;-&lt;nnn&gt;</cp:keywords>
  <dc:description>The abstract must describe the target hardware or software and the purpose of this document. Optionally the measurement method, results and conclusions can be added when applicable.</dc:description>
  <cp:lastModifiedBy>Jake Mun</cp:lastModifiedBy>
  <cp:revision>41</cp:revision>
  <cp:lastPrinted>2019-02-05T14:32:00Z</cp:lastPrinted>
  <dcterms:created xsi:type="dcterms:W3CDTF">2021-07-29T04:36:00Z</dcterms:created>
  <dcterms:modified xsi:type="dcterms:W3CDTF">2022-06-13T09:16:00Z</dcterms:modified>
  <cp:contentStatus>Revision &lt;M&gt;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_Status">
    <vt:lpwstr> </vt:lpwstr>
  </property>
  <property fmtid="{D5CDD505-2E9C-101B-9397-08002B2CF9AE}" pid="3" name="Template_Name">
    <vt:lpwstr>User Manual</vt:lpwstr>
  </property>
  <property fmtid="{D5CDD505-2E9C-101B-9397-08002B2CF9AE}" pid="4" name="Template_ID">
    <vt:lpwstr>CFR0012</vt:lpwstr>
  </property>
  <property fmtid="{D5CDD505-2E9C-101B-9397-08002B2CF9AE}" pid="5" name="Revision">
    <vt:lpwstr>Revision &lt;M&gt;</vt:lpwstr>
  </property>
  <property fmtid="{D5CDD505-2E9C-101B-9397-08002B2CF9AE}" pid="6" name="TEMPLATE_REV">
    <vt:lpwstr>8</vt:lpwstr>
  </property>
  <property fmtid="{D5CDD505-2E9C-101B-9397-08002B2CF9AE}" pid="7" name="ContentTypeId">
    <vt:lpwstr>0x0101002D12697706CA8E47AFADBFD50BF1A86E0300D20F814631120749A2C3E5173E38923F</vt:lpwstr>
  </property>
  <property fmtid="{D5CDD505-2E9C-101B-9397-08002B2CF9AE}" pid="8" name="_dlc_DocIdItemGuid">
    <vt:lpwstr>c30640d4-6ead-4390-827a-1bee43b00e9c</vt:lpwstr>
  </property>
  <property fmtid="{D5CDD505-2E9C-101B-9397-08002B2CF9AE}" pid="9" name="Process">
    <vt:lpwstr>24;#Design|6b7428d0-c58f-41ba-ab8f-7f8e8759fb97</vt:lpwstr>
  </property>
  <property fmtid="{D5CDD505-2E9C-101B-9397-08002B2CF9AE}" pid="10" name="MX_MODIFIED">
    <vt:lpwstr>true</vt:lpwstr>
  </property>
  <property fmtid="{D5CDD505-2E9C-101B-9397-08002B2CF9AE}" pid="11" name="Category1">
    <vt:lpwstr>22;#Form|6b6c7d5d-e4da-4d2f-9cfc-4fcf6d3874e7</vt:lpwstr>
  </property>
</Properties>
</file>